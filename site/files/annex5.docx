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B1F" w:rsidRPr="00164C33" w:rsidDel="00164C33" w:rsidRDefault="00164C33" w:rsidP="00C10B1F">
      <w:pPr>
        <w:jc w:val="center"/>
        <w:rPr>
          <w:del w:id="0" w:author="Antonio Giangravè" w:date="2018-08-28T14:51:00Z"/>
          <w:sz w:val="40"/>
          <w:szCs w:val="48"/>
          <w:rPrChange w:id="1" w:author="Antonio Giangravè" w:date="2018-08-28T14:52:00Z">
            <w:rPr>
              <w:del w:id="2" w:author="Antonio Giangravè" w:date="2018-08-28T14:51:00Z"/>
              <w:sz w:val="48"/>
              <w:szCs w:val="48"/>
            </w:rPr>
          </w:rPrChange>
        </w:rPr>
      </w:pPr>
      <w:r w:rsidRPr="00164C33">
        <w:rPr>
          <w:b/>
          <w:i/>
          <w:iCs/>
          <w:noProof/>
          <w:color w:val="7F7F7F" w:themeColor="text1" w:themeTint="80"/>
          <w:sz w:val="32"/>
          <w:lang w:val="it-IT" w:eastAsia="it-IT"/>
          <w:rPrChange w:id="3" w:author="Antonio Giangravè" w:date="2018-08-28T14:52:00Z">
            <w:rPr>
              <w:b/>
              <w:i/>
              <w:iCs/>
              <w:noProof/>
              <w:color w:val="7F7F7F" w:themeColor="text1" w:themeTint="80"/>
              <w:sz w:val="40"/>
              <w:lang w:val="it-IT" w:eastAsia="it-IT"/>
            </w:rPr>
          </w:rPrChange>
        </w:rPr>
        <w:drawing>
          <wp:anchor distT="0" distB="0" distL="114300" distR="114300" simplePos="0" relativeHeight="251771904" behindDoc="0" locked="0" layoutInCell="1" allowOverlap="1">
            <wp:simplePos x="0" y="0"/>
            <wp:positionH relativeFrom="column">
              <wp:posOffset>7446468</wp:posOffset>
            </wp:positionH>
            <wp:positionV relativeFrom="paragraph">
              <wp:posOffset>-862950</wp:posOffset>
            </wp:positionV>
            <wp:extent cx="1374505" cy="771525"/>
            <wp:effectExtent l="0" t="0" r="0" b="0"/>
            <wp:wrapNone/>
            <wp:docPr id="1067" name="Immagin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del w:id="4" w:author="Antonio Giangravè" w:date="2018-08-28T14:51:00Z">
        <w:r w:rsidR="00C10B1F" w:rsidRPr="00164C33" w:rsidDel="00164C33">
          <w:rPr>
            <w:sz w:val="40"/>
            <w:szCs w:val="48"/>
            <w:rPrChange w:id="5" w:author="Antonio Giangravè" w:date="2018-08-28T14:52:00Z">
              <w:rPr>
                <w:sz w:val="48"/>
                <w:szCs w:val="48"/>
              </w:rPr>
            </w:rPrChange>
          </w:rPr>
          <w:delText>ERASMUS PLUS 2015</w:delText>
        </w:r>
      </w:del>
    </w:p>
    <w:p w:rsidR="00C10B1F" w:rsidRPr="00164C33" w:rsidDel="00164C33" w:rsidRDefault="00C10B1F" w:rsidP="00C10B1F">
      <w:pPr>
        <w:jc w:val="center"/>
        <w:rPr>
          <w:del w:id="6" w:author="Antonio Giangravè" w:date="2018-08-28T14:51:00Z"/>
          <w:sz w:val="40"/>
          <w:szCs w:val="48"/>
          <w:rPrChange w:id="7" w:author="Antonio Giangravè" w:date="2018-08-28T14:52:00Z">
            <w:rPr>
              <w:del w:id="8" w:author="Antonio Giangravè" w:date="2018-08-28T14:51:00Z"/>
              <w:sz w:val="48"/>
              <w:szCs w:val="48"/>
            </w:rPr>
          </w:rPrChange>
        </w:rPr>
      </w:pPr>
      <w:del w:id="9" w:author="Antonio Giangravè" w:date="2018-08-28T14:51:00Z">
        <w:r w:rsidRPr="00164C33" w:rsidDel="00164C33">
          <w:rPr>
            <w:sz w:val="40"/>
            <w:szCs w:val="48"/>
            <w:rPrChange w:id="10" w:author="Antonio Giangravè" w:date="2018-08-28T14:52:00Z">
              <w:rPr>
                <w:sz w:val="48"/>
                <w:szCs w:val="48"/>
              </w:rPr>
            </w:rPrChange>
          </w:rPr>
          <w:delText>SECTOR SKILLS ALLIANCES</w:delText>
        </w:r>
      </w:del>
    </w:p>
    <w:p w:rsidR="00C10B1F" w:rsidRPr="00164C33" w:rsidDel="00164C33" w:rsidRDefault="00C10B1F" w:rsidP="00C10B1F">
      <w:pPr>
        <w:jc w:val="center"/>
        <w:rPr>
          <w:del w:id="11" w:author="Antonio Giangravè" w:date="2018-08-28T14:51:00Z"/>
          <w:sz w:val="24"/>
          <w:szCs w:val="32"/>
          <w:rPrChange w:id="12" w:author="Antonio Giangravè" w:date="2018-08-28T14:52:00Z">
            <w:rPr>
              <w:del w:id="13" w:author="Antonio Giangravè" w:date="2018-08-28T14:51:00Z"/>
              <w:sz w:val="32"/>
              <w:szCs w:val="32"/>
            </w:rPr>
          </w:rPrChange>
        </w:rPr>
      </w:pPr>
      <w:del w:id="14" w:author="Antonio Giangravè" w:date="2018-08-28T14:51:00Z">
        <w:r w:rsidRPr="00164C33" w:rsidDel="00164C33">
          <w:rPr>
            <w:sz w:val="24"/>
            <w:szCs w:val="32"/>
            <w:rPrChange w:id="15" w:author="Antonio Giangravè" w:date="2018-08-28T14:52:00Z">
              <w:rPr>
                <w:sz w:val="32"/>
                <w:szCs w:val="32"/>
              </w:rPr>
            </w:rPrChange>
          </w:rPr>
          <w:delText>AGREEMENT No. 2015 – 3212 / 001 – 001</w:delText>
        </w:r>
      </w:del>
    </w:p>
    <w:p w:rsidR="00C10B1F" w:rsidRPr="00164C33" w:rsidDel="00164C33" w:rsidRDefault="00C10B1F" w:rsidP="00C10B1F">
      <w:pPr>
        <w:jc w:val="center"/>
        <w:rPr>
          <w:del w:id="16" w:author="Antonio Giangravè" w:date="2018-08-28T14:51:00Z"/>
          <w:sz w:val="24"/>
          <w:szCs w:val="32"/>
          <w:rPrChange w:id="17" w:author="Antonio Giangravè" w:date="2018-08-28T14:52:00Z">
            <w:rPr>
              <w:del w:id="18" w:author="Antonio Giangravè" w:date="2018-08-28T14:51:00Z"/>
              <w:sz w:val="32"/>
              <w:szCs w:val="32"/>
            </w:rPr>
          </w:rPrChange>
        </w:rPr>
      </w:pPr>
      <w:del w:id="19" w:author="Antonio Giangravè" w:date="2018-08-28T14:51:00Z">
        <w:r w:rsidRPr="00164C33" w:rsidDel="00164C33">
          <w:rPr>
            <w:noProof/>
            <w:sz w:val="28"/>
            <w:szCs w:val="36"/>
            <w:lang w:val="it-IT" w:eastAsia="it-IT"/>
            <w:rPrChange w:id="20" w:author="Antonio Giangravè" w:date="2018-08-28T14:52:00Z">
              <w:rPr>
                <w:noProof/>
                <w:sz w:val="36"/>
                <w:szCs w:val="36"/>
                <w:lang w:val="it-IT" w:eastAsia="it-IT"/>
              </w:rPr>
            </w:rPrChange>
          </w:rPr>
          <w:drawing>
            <wp:anchor distT="0" distB="0" distL="114300" distR="114300" simplePos="0" relativeHeight="251486208" behindDoc="0" locked="0" layoutInCell="1" allowOverlap="1">
              <wp:simplePos x="0" y="0"/>
              <wp:positionH relativeFrom="column">
                <wp:posOffset>1512570</wp:posOffset>
              </wp:positionH>
              <wp:positionV relativeFrom="paragraph">
                <wp:posOffset>483235</wp:posOffset>
              </wp:positionV>
              <wp:extent cx="332232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2320" cy="1371600"/>
                      </a:xfrm>
                      <a:prstGeom prst="rect">
                        <a:avLst/>
                      </a:prstGeom>
                    </pic:spPr>
                  </pic:pic>
                </a:graphicData>
              </a:graphic>
            </wp:anchor>
          </w:drawing>
        </w:r>
        <w:r w:rsidRPr="00164C33" w:rsidDel="00164C33">
          <w:rPr>
            <w:sz w:val="24"/>
            <w:szCs w:val="32"/>
            <w:rPrChange w:id="21" w:author="Antonio Giangravè" w:date="2018-08-28T14:52:00Z">
              <w:rPr>
                <w:sz w:val="32"/>
                <w:szCs w:val="32"/>
              </w:rPr>
            </w:rPrChange>
          </w:rPr>
          <w:delText>PROJECT No. 562634-EPP-1-2015-IT-EPPKA2-SSA</w:delText>
        </w:r>
      </w:del>
    </w:p>
    <w:p w:rsidR="00C10B1F" w:rsidRPr="00164C33" w:rsidDel="00164C33" w:rsidRDefault="00C10B1F" w:rsidP="00C10B1F">
      <w:pPr>
        <w:rPr>
          <w:del w:id="22" w:author="Antonio Giangravè" w:date="2018-08-28T14:51:00Z"/>
          <w:sz w:val="18"/>
          <w:rPrChange w:id="23" w:author="Antonio Giangravè" w:date="2018-08-28T14:52:00Z">
            <w:rPr>
              <w:del w:id="24" w:author="Antonio Giangravè" w:date="2018-08-28T14:51:00Z"/>
            </w:rPr>
          </w:rPrChange>
        </w:rPr>
      </w:pPr>
    </w:p>
    <w:p w:rsidR="00C10B1F" w:rsidRPr="00164C33" w:rsidDel="00164C33" w:rsidRDefault="00C10B1F" w:rsidP="00C10B1F">
      <w:pPr>
        <w:rPr>
          <w:del w:id="25" w:author="Antonio Giangravè" w:date="2018-08-28T14:51:00Z"/>
          <w:sz w:val="18"/>
          <w:rPrChange w:id="26" w:author="Antonio Giangravè" w:date="2018-08-28T14:52:00Z">
            <w:rPr>
              <w:del w:id="27" w:author="Antonio Giangravè" w:date="2018-08-28T14:51:00Z"/>
            </w:rPr>
          </w:rPrChange>
        </w:rPr>
      </w:pPr>
    </w:p>
    <w:p w:rsidR="00D82848" w:rsidRPr="00164C33" w:rsidDel="00164C33" w:rsidRDefault="00D82848" w:rsidP="00C10B1F">
      <w:pPr>
        <w:rPr>
          <w:del w:id="28" w:author="Antonio Giangravè" w:date="2018-08-28T14:51:00Z"/>
          <w:sz w:val="18"/>
          <w:rPrChange w:id="29" w:author="Antonio Giangravè" w:date="2018-08-28T14:52:00Z">
            <w:rPr>
              <w:del w:id="30" w:author="Antonio Giangravè" w:date="2018-08-28T14:51:00Z"/>
            </w:rPr>
          </w:rPrChange>
        </w:rPr>
      </w:pPr>
    </w:p>
    <w:p w:rsidR="00D82848" w:rsidRPr="00164C33" w:rsidDel="00164C33" w:rsidRDefault="00D82848" w:rsidP="00C10B1F">
      <w:pPr>
        <w:rPr>
          <w:del w:id="31" w:author="Antonio Giangravè" w:date="2018-08-28T14:51:00Z"/>
          <w:sz w:val="18"/>
          <w:rPrChange w:id="32" w:author="Antonio Giangravè" w:date="2018-08-28T14:52:00Z">
            <w:rPr>
              <w:del w:id="33" w:author="Antonio Giangravè" w:date="2018-08-28T14:51:00Z"/>
            </w:rPr>
          </w:rPrChange>
        </w:rPr>
      </w:pPr>
    </w:p>
    <w:p w:rsidR="00D82848" w:rsidRPr="00164C33" w:rsidDel="00164C33" w:rsidRDefault="00D82848" w:rsidP="00C10B1F">
      <w:pPr>
        <w:rPr>
          <w:del w:id="34" w:author="Antonio Giangravè" w:date="2018-08-28T14:51:00Z"/>
          <w:sz w:val="18"/>
          <w:rPrChange w:id="35" w:author="Antonio Giangravè" w:date="2018-08-28T14:52:00Z">
            <w:rPr>
              <w:del w:id="36" w:author="Antonio Giangravè" w:date="2018-08-28T14:51:00Z"/>
            </w:rPr>
          </w:rPrChange>
        </w:rPr>
      </w:pPr>
    </w:p>
    <w:p w:rsidR="00D82848" w:rsidRPr="00164C33" w:rsidDel="00164C33" w:rsidRDefault="00D82848" w:rsidP="00C10B1F">
      <w:pPr>
        <w:rPr>
          <w:del w:id="37" w:author="Antonio Giangravè" w:date="2018-08-28T14:51:00Z"/>
          <w:sz w:val="18"/>
          <w:rPrChange w:id="38" w:author="Antonio Giangravè" w:date="2018-08-28T14:52:00Z">
            <w:rPr>
              <w:del w:id="39" w:author="Antonio Giangravè" w:date="2018-08-28T14:51:00Z"/>
            </w:rPr>
          </w:rPrChange>
        </w:rPr>
      </w:pPr>
    </w:p>
    <w:p w:rsidR="00D82848" w:rsidRPr="00164C33" w:rsidDel="00164C33" w:rsidRDefault="00D82848" w:rsidP="00C10B1F">
      <w:pPr>
        <w:rPr>
          <w:del w:id="40" w:author="Antonio Giangravè" w:date="2018-08-28T14:51:00Z"/>
          <w:sz w:val="18"/>
          <w:rPrChange w:id="41" w:author="Antonio Giangravè" w:date="2018-08-28T14:52:00Z">
            <w:rPr>
              <w:del w:id="42" w:author="Antonio Giangravè" w:date="2018-08-28T14:51:00Z"/>
            </w:rPr>
          </w:rPrChange>
        </w:rPr>
      </w:pPr>
    </w:p>
    <w:p w:rsidR="00D82848" w:rsidRPr="00164C33" w:rsidDel="00164C33" w:rsidRDefault="00D82848" w:rsidP="00C10B1F">
      <w:pPr>
        <w:rPr>
          <w:del w:id="43" w:author="Antonio Giangravè" w:date="2018-08-28T14:51:00Z"/>
          <w:sz w:val="18"/>
          <w:rPrChange w:id="44" w:author="Antonio Giangravè" w:date="2018-08-28T14:52:00Z">
            <w:rPr>
              <w:del w:id="45" w:author="Antonio Giangravè" w:date="2018-08-28T14:51:00Z"/>
            </w:rPr>
          </w:rPrChange>
        </w:rPr>
      </w:pPr>
    </w:p>
    <w:p w:rsidR="008C6240" w:rsidRPr="00164C33" w:rsidDel="00164C33" w:rsidRDefault="006A2865" w:rsidP="00D82848">
      <w:pPr>
        <w:pStyle w:val="1STPAGE"/>
        <w:jc w:val="center"/>
        <w:rPr>
          <w:del w:id="46" w:author="Antonio Giangravè" w:date="2018-08-28T14:51:00Z"/>
          <w:sz w:val="32"/>
          <w:rPrChange w:id="47" w:author="Antonio Giangravè" w:date="2018-08-28T14:52:00Z">
            <w:rPr>
              <w:del w:id="48" w:author="Antonio Giangravè" w:date="2018-08-28T14:51:00Z"/>
              <w:sz w:val="40"/>
            </w:rPr>
          </w:rPrChange>
        </w:rPr>
      </w:pPr>
      <w:del w:id="49" w:author="Antonio Giangravè" w:date="2018-08-28T14:51:00Z">
        <w:r w:rsidRPr="00164C33" w:rsidDel="00164C33">
          <w:rPr>
            <w:sz w:val="32"/>
            <w:rPrChange w:id="50" w:author="Antonio Giangravè" w:date="2018-08-28T14:52:00Z">
              <w:rPr>
                <w:sz w:val="40"/>
              </w:rPr>
            </w:rPrChange>
          </w:rPr>
          <w:delText>Wizard - Case 3</w:delText>
        </w:r>
      </w:del>
    </w:p>
    <w:p w:rsidR="00D82848" w:rsidRPr="00164C33" w:rsidDel="00164C33" w:rsidRDefault="00D82848" w:rsidP="00D82848">
      <w:pPr>
        <w:pStyle w:val="1STPAGE"/>
        <w:jc w:val="center"/>
        <w:rPr>
          <w:del w:id="51" w:author="Antonio Giangravè" w:date="2018-08-28T14:51:00Z"/>
          <w:sz w:val="32"/>
          <w:rPrChange w:id="52" w:author="Antonio Giangravè" w:date="2018-08-28T14:52:00Z">
            <w:rPr>
              <w:del w:id="53" w:author="Antonio Giangravè" w:date="2018-08-28T14:51:00Z"/>
              <w:sz w:val="40"/>
            </w:rPr>
          </w:rPrChange>
        </w:rPr>
      </w:pPr>
    </w:p>
    <w:p w:rsidR="00D82848" w:rsidRPr="00164C33" w:rsidDel="00164C33" w:rsidRDefault="00D82848" w:rsidP="00D82848">
      <w:pPr>
        <w:pStyle w:val="1STPAGE"/>
        <w:jc w:val="center"/>
        <w:rPr>
          <w:del w:id="54" w:author="Antonio Giangravè" w:date="2018-08-28T14:51:00Z"/>
          <w:sz w:val="18"/>
          <w:rPrChange w:id="55" w:author="Antonio Giangravè" w:date="2018-08-28T14:52:00Z">
            <w:rPr>
              <w:del w:id="56" w:author="Antonio Giangravè" w:date="2018-08-28T14:51:00Z"/>
            </w:rPr>
          </w:rPrChange>
        </w:rPr>
      </w:pPr>
    </w:p>
    <w:p w:rsidR="00D82848" w:rsidRPr="00164C33" w:rsidDel="00164C33" w:rsidRDefault="00D1451D" w:rsidP="00D82848">
      <w:pPr>
        <w:pStyle w:val="1STPAGE"/>
        <w:jc w:val="center"/>
        <w:rPr>
          <w:del w:id="57" w:author="Antonio Giangravè" w:date="2018-08-28T14:51:00Z"/>
          <w:sz w:val="18"/>
          <w:rPrChange w:id="58" w:author="Antonio Giangravè" w:date="2018-08-28T14:52:00Z">
            <w:rPr>
              <w:del w:id="59" w:author="Antonio Giangravè" w:date="2018-08-28T14:51:00Z"/>
            </w:rPr>
          </w:rPrChange>
        </w:rPr>
      </w:pPr>
      <w:del w:id="60" w:author="Antonio Giangravè" w:date="2018-08-28T14:51:00Z">
        <w:r w:rsidRPr="00164C33" w:rsidDel="00164C33">
          <w:rPr>
            <w:sz w:val="18"/>
            <w:rPrChange w:id="61" w:author="Antonio Giangravè" w:date="2018-08-28T14:52:00Z">
              <w:rPr/>
            </w:rPrChange>
          </w:rPr>
          <w:delText>V</w:delText>
        </w:r>
        <w:r w:rsidR="00664236" w:rsidRPr="00164C33" w:rsidDel="00164C33">
          <w:rPr>
            <w:sz w:val="18"/>
            <w:rPrChange w:id="62" w:author="Antonio Giangravè" w:date="2018-08-28T14:52:00Z">
              <w:rPr/>
            </w:rPrChange>
          </w:rPr>
          <w:delText>3</w:delText>
        </w:r>
        <w:r w:rsidRPr="00164C33" w:rsidDel="00164C33">
          <w:rPr>
            <w:sz w:val="18"/>
            <w:rPrChange w:id="63" w:author="Antonio Giangravè" w:date="2018-08-28T14:52:00Z">
              <w:rPr/>
            </w:rPrChange>
          </w:rPr>
          <w:delText xml:space="preserve">–ENGLISH – </w:delText>
        </w:r>
        <w:r w:rsidR="00664236" w:rsidRPr="00164C33" w:rsidDel="00164C33">
          <w:rPr>
            <w:sz w:val="18"/>
            <w:rPrChange w:id="64" w:author="Antonio Giangravè" w:date="2018-08-28T14:52:00Z">
              <w:rPr/>
            </w:rPrChange>
          </w:rPr>
          <w:delText>August 27</w:delText>
        </w:r>
        <w:r w:rsidRPr="00164C33" w:rsidDel="00164C33">
          <w:rPr>
            <w:sz w:val="18"/>
            <w:vertAlign w:val="superscript"/>
            <w:rPrChange w:id="65" w:author="Antonio Giangravè" w:date="2018-08-28T14:52:00Z">
              <w:rPr>
                <w:vertAlign w:val="superscript"/>
              </w:rPr>
            </w:rPrChange>
          </w:rPr>
          <w:delText>th</w:delText>
        </w:r>
        <w:r w:rsidR="006A2865" w:rsidRPr="00164C33" w:rsidDel="00164C33">
          <w:rPr>
            <w:sz w:val="18"/>
            <w:rPrChange w:id="66" w:author="Antonio Giangravè" w:date="2018-08-28T14:52:00Z">
              <w:rPr/>
            </w:rPrChange>
          </w:rPr>
          <w:delText xml:space="preserve"> 2018</w:delText>
        </w:r>
      </w:del>
    </w:p>
    <w:p w:rsidR="00D82848" w:rsidRPr="00164C33" w:rsidDel="00164C33" w:rsidRDefault="00D82848" w:rsidP="00D82848">
      <w:pPr>
        <w:pStyle w:val="1STPAGE"/>
        <w:jc w:val="center"/>
        <w:rPr>
          <w:del w:id="67" w:author="Antonio Giangravè" w:date="2018-08-28T14:51:00Z"/>
          <w:sz w:val="18"/>
          <w:rPrChange w:id="68" w:author="Antonio Giangravè" w:date="2018-08-28T14:52:00Z">
            <w:rPr>
              <w:del w:id="69" w:author="Antonio Giangravè" w:date="2018-08-28T14:51:00Z"/>
            </w:rPr>
          </w:rPrChange>
        </w:rPr>
      </w:pPr>
    </w:p>
    <w:p w:rsidR="00D82848" w:rsidRPr="00164C33" w:rsidDel="00164C33" w:rsidRDefault="00D1451D" w:rsidP="00D82848">
      <w:pPr>
        <w:pStyle w:val="1STPAGE"/>
        <w:jc w:val="center"/>
        <w:rPr>
          <w:del w:id="70" w:author="Antonio Giangravè" w:date="2018-08-28T14:51:00Z"/>
          <w:sz w:val="18"/>
          <w:rPrChange w:id="71" w:author="Antonio Giangravè" w:date="2018-08-28T14:52:00Z">
            <w:rPr>
              <w:del w:id="72" w:author="Antonio Giangravè" w:date="2018-08-28T14:51:00Z"/>
            </w:rPr>
          </w:rPrChange>
        </w:rPr>
      </w:pPr>
      <w:del w:id="73" w:author="Antonio Giangravè" w:date="2018-08-28T14:51:00Z">
        <w:r w:rsidRPr="00164C33" w:rsidDel="00164C33">
          <w:rPr>
            <w:sz w:val="18"/>
            <w:rPrChange w:id="74" w:author="Antonio Giangravè" w:date="2018-08-28T14:52:00Z">
              <w:rPr/>
            </w:rPrChange>
          </w:rPr>
          <w:delText>T</w:delText>
        </w:r>
        <w:r w:rsidR="006A2865" w:rsidRPr="00164C33" w:rsidDel="00164C33">
          <w:rPr>
            <w:sz w:val="18"/>
            <w:rPrChange w:id="75" w:author="Antonio Giangravè" w:date="2018-08-28T14:52:00Z">
              <w:rPr/>
            </w:rPrChange>
          </w:rPr>
          <w:delText>3</w:delText>
        </w:r>
        <w:r w:rsidRPr="00164C33" w:rsidDel="00164C33">
          <w:rPr>
            <w:sz w:val="18"/>
            <w:rPrChange w:id="76" w:author="Antonio Giangravè" w:date="2018-08-28T14:52:00Z">
              <w:rPr/>
            </w:rPrChange>
          </w:rPr>
          <w:delText>.2</w:delText>
        </w:r>
        <w:r w:rsidR="00D82848" w:rsidRPr="00164C33" w:rsidDel="00164C33">
          <w:rPr>
            <w:sz w:val="18"/>
            <w:rPrChange w:id="77" w:author="Antonio Giangravè" w:date="2018-08-28T14:52:00Z">
              <w:rPr/>
            </w:rPrChange>
          </w:rPr>
          <w:delText xml:space="preserve"> – </w:delText>
        </w:r>
        <w:r w:rsidR="007A21B1" w:rsidRPr="00164C33" w:rsidDel="00164C33">
          <w:rPr>
            <w:sz w:val="18"/>
            <w:rPrChange w:id="78" w:author="Antonio Giangravè" w:date="2018-08-28T14:52:00Z">
              <w:rPr/>
            </w:rPrChange>
          </w:rPr>
          <w:delText>SI4LIFE</w:delText>
        </w:r>
      </w:del>
    </w:p>
    <w:p w:rsidR="00664236" w:rsidRPr="00164C33" w:rsidDel="00164C33" w:rsidRDefault="00664236" w:rsidP="00D82848">
      <w:pPr>
        <w:pStyle w:val="1STPAGE"/>
        <w:jc w:val="center"/>
        <w:rPr>
          <w:del w:id="79" w:author="Antonio Giangravè" w:date="2018-08-28T14:51:00Z"/>
          <w:sz w:val="18"/>
          <w:rPrChange w:id="80" w:author="Antonio Giangravè" w:date="2018-08-28T14:52:00Z">
            <w:rPr>
              <w:del w:id="81" w:author="Antonio Giangravè" w:date="2018-08-28T14:51:00Z"/>
            </w:rPr>
          </w:rPrChange>
        </w:rPr>
      </w:pPr>
      <w:del w:id="82" w:author="Antonio Giangravè" w:date="2018-08-28T14:51:00Z">
        <w:r w:rsidRPr="00164C33" w:rsidDel="00164C33">
          <w:rPr>
            <w:sz w:val="18"/>
            <w:rPrChange w:id="83" w:author="Antonio Giangravè" w:date="2018-08-28T14:52:00Z">
              <w:rPr/>
            </w:rPrChange>
          </w:rPr>
          <w:delText>Integrating contributions of: Regione Liguria, OMNIA, UVA-Eval, VCC, SGGCYL</w:delText>
        </w:r>
        <w:r w:rsidR="00E665A1" w:rsidRPr="00164C33" w:rsidDel="00164C33">
          <w:rPr>
            <w:sz w:val="18"/>
            <w:rPrChange w:id="84" w:author="Antonio Giangravè" w:date="2018-08-28T14:52:00Z">
              <w:rPr/>
            </w:rPrChange>
          </w:rPr>
          <w:delText>, AGE Platform</w:delText>
        </w:r>
      </w:del>
    </w:p>
    <w:p w:rsidR="00D82848" w:rsidRPr="00164C33" w:rsidDel="00164C33" w:rsidRDefault="00D82848" w:rsidP="00D82848">
      <w:pPr>
        <w:pStyle w:val="1STPAGE"/>
        <w:jc w:val="center"/>
        <w:rPr>
          <w:del w:id="85" w:author="Antonio Giangravè" w:date="2018-08-28T14:51:00Z"/>
          <w:sz w:val="18"/>
          <w:rPrChange w:id="86" w:author="Antonio Giangravè" w:date="2018-08-28T14:52:00Z">
            <w:rPr>
              <w:del w:id="87" w:author="Antonio Giangravè" w:date="2018-08-28T14:51:00Z"/>
            </w:rPr>
          </w:rPrChange>
        </w:rPr>
      </w:pPr>
    </w:p>
    <w:p w:rsidR="00D82848" w:rsidRPr="00164C33" w:rsidDel="00164C33" w:rsidRDefault="00D82848" w:rsidP="00C10B1F">
      <w:pPr>
        <w:rPr>
          <w:del w:id="88" w:author="Antonio Giangravè" w:date="2018-08-28T14:51:00Z"/>
          <w:sz w:val="18"/>
          <w:rPrChange w:id="89" w:author="Antonio Giangravè" w:date="2018-08-28T14:52:00Z">
            <w:rPr>
              <w:del w:id="90" w:author="Antonio Giangravè" w:date="2018-08-28T14:51:00Z"/>
            </w:rPr>
          </w:rPrChange>
        </w:rPr>
      </w:pPr>
    </w:p>
    <w:p w:rsidR="00D82848" w:rsidRPr="00164C33" w:rsidDel="00164C33" w:rsidRDefault="00D82848" w:rsidP="00C10B1F">
      <w:pPr>
        <w:rPr>
          <w:del w:id="91" w:author="Antonio Giangravè" w:date="2018-08-28T14:51:00Z"/>
          <w:sz w:val="18"/>
          <w:rPrChange w:id="92" w:author="Antonio Giangravè" w:date="2018-08-28T14:52:00Z">
            <w:rPr>
              <w:del w:id="93" w:author="Antonio Giangravè" w:date="2018-08-28T14:51:00Z"/>
            </w:rPr>
          </w:rPrChange>
        </w:rPr>
      </w:pPr>
    </w:p>
    <w:p w:rsidR="00D82848" w:rsidRPr="00164C33" w:rsidDel="00164C33" w:rsidRDefault="00D82848" w:rsidP="00C10B1F">
      <w:pPr>
        <w:rPr>
          <w:del w:id="94" w:author="Antonio Giangravè" w:date="2018-08-28T14:51:00Z"/>
          <w:sz w:val="18"/>
          <w:rPrChange w:id="95" w:author="Antonio Giangravè" w:date="2018-08-28T14:52:00Z">
            <w:rPr>
              <w:del w:id="96" w:author="Antonio Giangravè" w:date="2018-08-28T14:51:00Z"/>
            </w:rPr>
          </w:rPrChange>
        </w:rPr>
      </w:pPr>
    </w:p>
    <w:p w:rsidR="00C10B1F" w:rsidRPr="00164C33" w:rsidDel="00164C33" w:rsidRDefault="00C10B1F" w:rsidP="00C10B1F">
      <w:pPr>
        <w:jc w:val="center"/>
        <w:rPr>
          <w:del w:id="97" w:author="Antonio Giangravè" w:date="2018-08-28T14:51:00Z"/>
          <w:sz w:val="28"/>
          <w:szCs w:val="36"/>
          <w:rPrChange w:id="98" w:author="Antonio Giangravè" w:date="2018-08-28T14:52:00Z">
            <w:rPr>
              <w:del w:id="99" w:author="Antonio Giangravè" w:date="2018-08-28T14:51:00Z"/>
              <w:sz w:val="36"/>
              <w:szCs w:val="36"/>
            </w:rPr>
          </w:rPrChange>
        </w:rPr>
      </w:pPr>
      <w:del w:id="100" w:author="Antonio Giangravè" w:date="2018-08-28T14:51:00Z">
        <w:r w:rsidRPr="00164C33" w:rsidDel="00164C33">
          <w:rPr>
            <w:noProof/>
            <w:sz w:val="28"/>
            <w:szCs w:val="36"/>
            <w:lang w:val="it-IT" w:eastAsia="it-IT"/>
            <w:rPrChange w:id="101" w:author="Antonio Giangravè" w:date="2018-08-28T14:52:00Z">
              <w:rPr>
                <w:noProof/>
                <w:sz w:val="36"/>
                <w:szCs w:val="36"/>
                <w:lang w:val="it-IT" w:eastAsia="it-IT"/>
              </w:rPr>
            </w:rPrChange>
          </w:rPr>
          <w:drawing>
            <wp:inline distT="0" distB="0" distL="0" distR="0">
              <wp:extent cx="3402837" cy="7287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eneficaireserasmusleftfund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5160" cy="731364"/>
                      </a:xfrm>
                      <a:prstGeom prst="rect">
                        <a:avLst/>
                      </a:prstGeom>
                    </pic:spPr>
                  </pic:pic>
                </a:graphicData>
              </a:graphic>
            </wp:inline>
          </w:drawing>
        </w:r>
      </w:del>
    </w:p>
    <w:p w:rsidR="00D82848" w:rsidRPr="00164C33" w:rsidDel="00164C33" w:rsidRDefault="00D82848" w:rsidP="00D82848">
      <w:pPr>
        <w:pStyle w:val="Titolo1"/>
        <w:numPr>
          <w:ilvl w:val="0"/>
          <w:numId w:val="0"/>
        </w:numPr>
        <w:ind w:left="432"/>
        <w:rPr>
          <w:del w:id="102" w:author="Antonio Giangravè" w:date="2018-08-28T14:51:00Z"/>
          <w:sz w:val="18"/>
          <w:rPrChange w:id="103" w:author="Antonio Giangravè" w:date="2018-08-28T14:52:00Z">
            <w:rPr>
              <w:del w:id="104" w:author="Antonio Giangravè" w:date="2018-08-28T14:51:00Z"/>
            </w:rPr>
          </w:rPrChange>
        </w:rPr>
      </w:pPr>
      <w:bookmarkStart w:id="105" w:name="_Toc464133986"/>
    </w:p>
    <w:p w:rsidR="003336EE" w:rsidRPr="00164C33" w:rsidDel="00164C33" w:rsidRDefault="003336EE" w:rsidP="003336EE">
      <w:pPr>
        <w:rPr>
          <w:del w:id="106" w:author="Antonio Giangravè" w:date="2018-08-28T14:51:00Z"/>
          <w:sz w:val="18"/>
          <w:rPrChange w:id="107" w:author="Antonio Giangravè" w:date="2018-08-28T14:52:00Z">
            <w:rPr>
              <w:del w:id="108" w:author="Antonio Giangravè" w:date="2018-08-28T14:51:00Z"/>
            </w:rPr>
          </w:rPrChange>
        </w:rPr>
      </w:pPr>
    </w:p>
    <w:p w:rsidR="003336EE" w:rsidRPr="00164C33" w:rsidDel="00164C33" w:rsidRDefault="003336EE" w:rsidP="003336EE">
      <w:pPr>
        <w:rPr>
          <w:del w:id="109" w:author="Antonio Giangravè" w:date="2018-08-28T14:51:00Z"/>
          <w:sz w:val="18"/>
          <w:rPrChange w:id="110" w:author="Antonio Giangravè" w:date="2018-08-28T14:52:00Z">
            <w:rPr>
              <w:del w:id="111" w:author="Antonio Giangravè" w:date="2018-08-28T14:51:00Z"/>
            </w:rPr>
          </w:rPrChange>
        </w:rPr>
      </w:pPr>
    </w:p>
    <w:p w:rsidR="003336EE" w:rsidRPr="00164C33" w:rsidDel="00164C33" w:rsidRDefault="003336EE" w:rsidP="003336EE">
      <w:pPr>
        <w:rPr>
          <w:del w:id="112" w:author="Antonio Giangravè" w:date="2018-08-28T14:51:00Z"/>
          <w:sz w:val="18"/>
          <w:rPrChange w:id="113" w:author="Antonio Giangravè" w:date="2018-08-28T14:52:00Z">
            <w:rPr>
              <w:del w:id="114" w:author="Antonio Giangravè" w:date="2018-08-28T14:51:00Z"/>
            </w:rPr>
          </w:rPrChange>
        </w:rPr>
      </w:pPr>
    </w:p>
    <w:p w:rsidR="003336EE" w:rsidRPr="00164C33" w:rsidDel="00164C33" w:rsidRDefault="003336EE" w:rsidP="003336EE">
      <w:pPr>
        <w:rPr>
          <w:del w:id="115" w:author="Antonio Giangravè" w:date="2018-08-28T14:51:00Z"/>
          <w:sz w:val="18"/>
          <w:rPrChange w:id="116" w:author="Antonio Giangravè" w:date="2018-08-28T14:52:00Z">
            <w:rPr>
              <w:del w:id="117" w:author="Antonio Giangravè" w:date="2018-08-28T14:51:00Z"/>
            </w:rPr>
          </w:rPrChange>
        </w:rPr>
      </w:pPr>
    </w:p>
    <w:p w:rsidR="003336EE" w:rsidRPr="00164C33" w:rsidDel="00164C33" w:rsidRDefault="003336EE" w:rsidP="003336EE">
      <w:pPr>
        <w:rPr>
          <w:del w:id="118" w:author="Antonio Giangravè" w:date="2018-08-28T14:51:00Z"/>
          <w:sz w:val="18"/>
          <w:rPrChange w:id="119" w:author="Antonio Giangravè" w:date="2018-08-28T14:52:00Z">
            <w:rPr>
              <w:del w:id="120" w:author="Antonio Giangravè" w:date="2018-08-28T14:51:00Z"/>
            </w:rPr>
          </w:rPrChange>
        </w:rPr>
      </w:pPr>
    </w:p>
    <w:p w:rsidR="003336EE" w:rsidRPr="00164C33" w:rsidDel="00164C33" w:rsidRDefault="003336EE" w:rsidP="003336EE">
      <w:pPr>
        <w:rPr>
          <w:del w:id="121" w:author="Antonio Giangravè" w:date="2018-08-28T14:51:00Z"/>
          <w:sz w:val="18"/>
          <w:rPrChange w:id="122" w:author="Antonio Giangravè" w:date="2018-08-28T14:52:00Z">
            <w:rPr>
              <w:del w:id="123" w:author="Antonio Giangravè" w:date="2018-08-28T14:51:00Z"/>
            </w:rPr>
          </w:rPrChange>
        </w:rPr>
      </w:pPr>
    </w:p>
    <w:p w:rsidR="003336EE" w:rsidRPr="00164C33" w:rsidDel="00164C33" w:rsidRDefault="003336EE" w:rsidP="003336EE">
      <w:pPr>
        <w:rPr>
          <w:del w:id="124" w:author="Antonio Giangravè" w:date="2018-08-28T14:51:00Z"/>
          <w:sz w:val="18"/>
          <w:rPrChange w:id="125" w:author="Antonio Giangravè" w:date="2018-08-28T14:52:00Z">
            <w:rPr>
              <w:del w:id="126" w:author="Antonio Giangravè" w:date="2018-08-28T14:51:00Z"/>
            </w:rPr>
          </w:rPrChange>
        </w:rPr>
      </w:pPr>
    </w:p>
    <w:p w:rsidR="003336EE" w:rsidRPr="00164C33" w:rsidDel="00164C33" w:rsidRDefault="00E9423D" w:rsidP="003336EE">
      <w:pPr>
        <w:jc w:val="center"/>
        <w:rPr>
          <w:del w:id="127" w:author="Antonio Giangravè" w:date="2018-08-28T14:51:00Z"/>
          <w:b/>
          <w:color w:val="FF0000"/>
          <w:sz w:val="24"/>
          <w:rPrChange w:id="128" w:author="Antonio Giangravè" w:date="2018-08-28T14:52:00Z">
            <w:rPr>
              <w:del w:id="129" w:author="Antonio Giangravè" w:date="2018-08-28T14:51:00Z"/>
              <w:b/>
              <w:color w:val="FF0000"/>
              <w:sz w:val="32"/>
            </w:rPr>
          </w:rPrChange>
        </w:rPr>
      </w:pPr>
      <w:del w:id="130" w:author="Antonio Giangravè" w:date="2018-08-28T14:51:00Z">
        <w:r w:rsidRPr="00164C33" w:rsidDel="00164C33">
          <w:rPr>
            <w:b/>
            <w:color w:val="FF0000"/>
            <w:sz w:val="24"/>
            <w:rPrChange w:id="131" w:author="Antonio Giangravè" w:date="2018-08-28T14:52:00Z">
              <w:rPr>
                <w:b/>
                <w:color w:val="FF0000"/>
                <w:sz w:val="32"/>
              </w:rPr>
            </w:rPrChange>
          </w:rPr>
          <w:delText>SCREEN 0</w:delText>
        </w:r>
      </w:del>
    </w:p>
    <w:p w:rsidR="00664236" w:rsidRPr="00164C33" w:rsidDel="00164C33" w:rsidRDefault="00664236" w:rsidP="00664236">
      <w:pPr>
        <w:jc w:val="center"/>
        <w:rPr>
          <w:ins w:id="132" w:author="Alvino" w:date="2018-08-27T12:27:00Z"/>
          <w:del w:id="133" w:author="Antonio Giangravè" w:date="2018-08-28T14:51:00Z"/>
          <w:b/>
          <w:color w:val="000000" w:themeColor="text1"/>
          <w:sz w:val="32"/>
          <w:rPrChange w:id="134" w:author="Antonio Giangravè" w:date="2018-08-28T14:52:00Z">
            <w:rPr>
              <w:ins w:id="135" w:author="Alvino" w:date="2018-08-27T12:27:00Z"/>
              <w:del w:id="136" w:author="Antonio Giangravè" w:date="2018-08-28T14:51:00Z"/>
              <w:b/>
              <w:color w:val="000000" w:themeColor="text1"/>
              <w:sz w:val="40"/>
            </w:rPr>
          </w:rPrChange>
        </w:rPr>
      </w:pPr>
      <w:ins w:id="137" w:author="Alvino" w:date="2018-08-27T12:27:00Z">
        <w:del w:id="138" w:author="Antonio Giangravè" w:date="2018-08-28T14:51:00Z">
          <w:r w:rsidRPr="00164C33" w:rsidDel="00164C33">
            <w:rPr>
              <w:b/>
              <w:color w:val="000000" w:themeColor="text1"/>
              <w:sz w:val="32"/>
              <w:rPrChange w:id="139" w:author="Antonio Giangravè" w:date="2018-08-28T14:52:00Z">
                <w:rPr>
                  <w:b/>
                  <w:color w:val="000000" w:themeColor="text1"/>
                  <w:sz w:val="40"/>
                </w:rPr>
              </w:rPrChange>
            </w:rPr>
            <w:delText>Guidelines for Homecare VET Designers</w:delText>
          </w:r>
        </w:del>
      </w:ins>
    </w:p>
    <w:p w:rsidR="00664236" w:rsidRPr="00164C33" w:rsidDel="00164C33" w:rsidRDefault="00664236" w:rsidP="00664236">
      <w:pPr>
        <w:jc w:val="center"/>
        <w:rPr>
          <w:ins w:id="140" w:author="Alvino" w:date="2018-08-27T12:28:00Z"/>
          <w:del w:id="141" w:author="Antonio Giangravè" w:date="2018-08-28T14:51:00Z"/>
          <w:b/>
          <w:color w:val="000000" w:themeColor="text1"/>
          <w:sz w:val="32"/>
          <w:rPrChange w:id="142" w:author="Antonio Giangravè" w:date="2018-08-28T14:52:00Z">
            <w:rPr>
              <w:ins w:id="143" w:author="Alvino" w:date="2018-08-27T12:28:00Z"/>
              <w:del w:id="144" w:author="Antonio Giangravè" w:date="2018-08-28T14:51:00Z"/>
              <w:b/>
              <w:color w:val="000000" w:themeColor="text1"/>
              <w:sz w:val="40"/>
            </w:rPr>
          </w:rPrChange>
        </w:rPr>
      </w:pPr>
      <w:ins w:id="145" w:author="Alvino" w:date="2018-08-27T12:27:00Z">
        <w:del w:id="146" w:author="Antonio Giangravè" w:date="2018-08-28T14:51:00Z">
          <w:r w:rsidRPr="00164C33" w:rsidDel="00164C33">
            <w:rPr>
              <w:b/>
              <w:color w:val="000000" w:themeColor="text1"/>
              <w:sz w:val="32"/>
              <w:rPrChange w:id="147" w:author="Antonio Giangravè" w:date="2018-08-28T14:52:00Z">
                <w:rPr>
                  <w:b/>
                  <w:color w:val="000000" w:themeColor="text1"/>
                  <w:sz w:val="40"/>
                </w:rPr>
              </w:rPrChange>
            </w:rPr>
            <w:delText>A step-by-step design tool for teacher and trainers</w:delText>
          </w:r>
        </w:del>
      </w:ins>
    </w:p>
    <w:p w:rsidR="00664236" w:rsidRPr="00164C33" w:rsidDel="00164C33" w:rsidRDefault="00664236" w:rsidP="00664236">
      <w:pPr>
        <w:jc w:val="center"/>
        <w:rPr>
          <w:ins w:id="148" w:author="Alvino" w:date="2018-08-27T12:28:00Z"/>
          <w:del w:id="149" w:author="Antonio Giangravè" w:date="2018-08-28T14:51:00Z"/>
          <w:b/>
          <w:color w:val="000000" w:themeColor="text1"/>
          <w:sz w:val="32"/>
          <w:rPrChange w:id="150" w:author="Antonio Giangravè" w:date="2018-08-28T14:52:00Z">
            <w:rPr>
              <w:ins w:id="151" w:author="Alvino" w:date="2018-08-27T12:28:00Z"/>
              <w:del w:id="152" w:author="Antonio Giangravè" w:date="2018-08-28T14:51:00Z"/>
              <w:b/>
              <w:color w:val="000000" w:themeColor="text1"/>
              <w:sz w:val="40"/>
            </w:rPr>
          </w:rPrChange>
        </w:rPr>
      </w:pPr>
      <w:ins w:id="153" w:author="Alvino" w:date="2018-08-27T12:28:00Z">
        <w:del w:id="154" w:author="Antonio Giangravè" w:date="2018-08-28T14:51:00Z">
          <w:r w:rsidRPr="00164C33" w:rsidDel="00164C33">
            <w:rPr>
              <w:b/>
              <w:noProof/>
              <w:color w:val="000000" w:themeColor="text1"/>
              <w:sz w:val="32"/>
              <w:lang w:val="it-IT" w:eastAsia="it-IT"/>
              <w:rPrChange w:id="155" w:author="Antonio Giangravè" w:date="2018-08-28T14:52:00Z">
                <w:rPr>
                  <w:b/>
                  <w:noProof/>
                  <w:color w:val="000000" w:themeColor="text1"/>
                  <w:sz w:val="40"/>
                  <w:lang w:val="it-IT" w:eastAsia="it-IT"/>
                </w:rPr>
              </w:rPrChange>
            </w:rPr>
            <mc:AlternateContent>
              <mc:Choice Requires="wps">
                <w:drawing>
                  <wp:anchor distT="0" distB="0" distL="114300" distR="114300" simplePos="0" relativeHeight="251833344" behindDoc="0" locked="0" layoutInCell="1" allowOverlap="1">
                    <wp:simplePos x="0" y="0"/>
                    <wp:positionH relativeFrom="column">
                      <wp:posOffset>1028323</wp:posOffset>
                    </wp:positionH>
                    <wp:positionV relativeFrom="paragraph">
                      <wp:posOffset>369054</wp:posOffset>
                    </wp:positionV>
                    <wp:extent cx="4180114" cy="1567542"/>
                    <wp:effectExtent l="0" t="0" r="11430" b="13970"/>
                    <wp:wrapNone/>
                    <wp:docPr id="9" name="Rettangolo 9"/>
                    <wp:cNvGraphicFramePr/>
                    <a:graphic xmlns:a="http://schemas.openxmlformats.org/drawingml/2006/main">
                      <a:graphicData uri="http://schemas.microsoft.com/office/word/2010/wordprocessingShape">
                        <wps:wsp>
                          <wps:cNvSpPr/>
                          <wps:spPr>
                            <a:xfrm>
                              <a:off x="0" y="0"/>
                              <a:ext cx="4180114" cy="156754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664236" w:rsidRDefault="008A59ED" w:rsidP="00664236">
                                <w:pPr>
                                  <w:jc w:val="center"/>
                                  <w:rPr>
                                    <w:lang w:val="it-IT"/>
                                  </w:rPr>
                                </w:pPr>
                                <w:ins w:id="156" w:author="Alvino" w:date="2018-08-27T12:28:00Z">
                                  <w:r>
                                    <w:rPr>
                                      <w:lang w:val="it-IT"/>
                                    </w:rPr>
                                    <w:t xml:space="preserve">Carey </w:t>
                                  </w:r>
                                  <w:proofErr w:type="spellStart"/>
                                  <w:r>
                                    <w:rPr>
                                      <w:lang w:val="it-IT"/>
                                    </w:rPr>
                                    <w:t>picture</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9" o:spid="_x0000_s1026" style="position:absolute;left:0;text-align:left;margin-left:80.95pt;margin-top:29.05pt;width:329.15pt;height:123.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" fillcolor="#eeece1 [3214]" strokecolor="#243f60 [1604]" strokeweight="2pt">
                    <v:textbox>
                      <w:txbxContent>
                        <w:p w:rsidR="008A59ED" w:rsidRPr="00664236" w:rsidRDefault="008A59ED" w:rsidP="00664236">
                          <w:pPr>
                            <w:jc w:val="center"/>
                            <w:rPr>
                              <w:lang w:val="it-IT"/>
                            </w:rPr>
                          </w:pPr>
                          <w:ins w:id="157" w:author="Alvino" w:date="2018-08-27T12:28:00Z">
                            <w:r>
                              <w:rPr>
                                <w:lang w:val="it-IT"/>
                              </w:rPr>
                              <w:t xml:space="preserve">Carey </w:t>
                            </w:r>
                            <w:proofErr w:type="spellStart"/>
                            <w:r>
                              <w:rPr>
                                <w:lang w:val="it-IT"/>
                              </w:rPr>
                              <w:t>picture</w:t>
                            </w:r>
                          </w:ins>
                          <w:proofErr w:type="spellEnd"/>
                        </w:p>
                      </w:txbxContent>
                    </v:textbox>
                  </v:rect>
                </w:pict>
              </mc:Fallback>
            </mc:AlternateContent>
          </w:r>
        </w:del>
      </w:ins>
    </w:p>
    <w:p w:rsidR="00664236" w:rsidRPr="00164C33" w:rsidDel="00164C33" w:rsidRDefault="00664236" w:rsidP="00664236">
      <w:pPr>
        <w:jc w:val="center"/>
        <w:rPr>
          <w:ins w:id="158" w:author="Alvino" w:date="2018-08-27T12:27:00Z"/>
          <w:del w:id="159" w:author="Antonio Giangravè" w:date="2018-08-28T14:51:00Z"/>
          <w:b/>
          <w:color w:val="000000" w:themeColor="text1"/>
          <w:sz w:val="32"/>
          <w:rPrChange w:id="160" w:author="Antonio Giangravè" w:date="2018-08-28T14:52:00Z">
            <w:rPr>
              <w:ins w:id="161" w:author="Alvino" w:date="2018-08-27T12:27:00Z"/>
              <w:del w:id="162" w:author="Antonio Giangravè" w:date="2018-08-28T14:51:00Z"/>
              <w:b/>
              <w:color w:val="000000" w:themeColor="text1"/>
              <w:sz w:val="40"/>
            </w:rPr>
          </w:rPrChange>
        </w:rPr>
      </w:pPr>
    </w:p>
    <w:p w:rsidR="00664236" w:rsidRPr="00164C33" w:rsidDel="00164C33" w:rsidRDefault="00664236" w:rsidP="003336EE">
      <w:pPr>
        <w:jc w:val="center"/>
        <w:rPr>
          <w:del w:id="163" w:author="Antonio Giangravè" w:date="2018-08-28T14:51:00Z"/>
          <w:b/>
          <w:color w:val="FF0000"/>
          <w:sz w:val="24"/>
          <w:rPrChange w:id="164" w:author="Antonio Giangravè" w:date="2018-08-28T14:52:00Z">
            <w:rPr>
              <w:del w:id="165" w:author="Antonio Giangravè" w:date="2018-08-28T14:51:00Z"/>
              <w:b/>
              <w:color w:val="FF0000"/>
              <w:sz w:val="32"/>
            </w:rPr>
          </w:rPrChange>
        </w:rPr>
      </w:pPr>
    </w:p>
    <w:p w:rsidR="00664236" w:rsidRPr="00164C33" w:rsidDel="00164C33" w:rsidRDefault="00664236" w:rsidP="003336EE">
      <w:pPr>
        <w:rPr>
          <w:ins w:id="166" w:author="Alvino" w:date="2018-08-27T12:28:00Z"/>
          <w:del w:id="167" w:author="Antonio Giangravè" w:date="2018-08-28T14:51:00Z"/>
          <w:sz w:val="18"/>
          <w:rPrChange w:id="168" w:author="Antonio Giangravè" w:date="2018-08-28T14:52:00Z">
            <w:rPr>
              <w:ins w:id="169" w:author="Alvino" w:date="2018-08-27T12:28:00Z"/>
              <w:del w:id="170" w:author="Antonio Giangravè" w:date="2018-08-28T14:51:00Z"/>
            </w:rPr>
          </w:rPrChange>
        </w:rPr>
      </w:pPr>
    </w:p>
    <w:p w:rsidR="00664236" w:rsidRPr="00164C33" w:rsidDel="00164C33" w:rsidRDefault="00664236" w:rsidP="003336EE">
      <w:pPr>
        <w:rPr>
          <w:ins w:id="171" w:author="Alvino" w:date="2018-08-27T12:28:00Z"/>
          <w:del w:id="172" w:author="Antonio Giangravè" w:date="2018-08-28T14:51:00Z"/>
          <w:sz w:val="18"/>
          <w:rPrChange w:id="173" w:author="Antonio Giangravè" w:date="2018-08-28T14:52:00Z">
            <w:rPr>
              <w:ins w:id="174" w:author="Alvino" w:date="2018-08-27T12:28:00Z"/>
              <w:del w:id="175" w:author="Antonio Giangravè" w:date="2018-08-28T14:51:00Z"/>
            </w:rPr>
          </w:rPrChange>
        </w:rPr>
      </w:pPr>
    </w:p>
    <w:p w:rsidR="00664236" w:rsidRPr="00164C33" w:rsidDel="00164C33" w:rsidRDefault="00664236" w:rsidP="003336EE">
      <w:pPr>
        <w:rPr>
          <w:ins w:id="176" w:author="Alvino" w:date="2018-08-27T12:28:00Z"/>
          <w:del w:id="177" w:author="Antonio Giangravè" w:date="2018-08-28T14:51:00Z"/>
          <w:sz w:val="18"/>
          <w:rPrChange w:id="178" w:author="Antonio Giangravè" w:date="2018-08-28T14:52:00Z">
            <w:rPr>
              <w:ins w:id="179" w:author="Alvino" w:date="2018-08-27T12:28:00Z"/>
              <w:del w:id="180" w:author="Antonio Giangravè" w:date="2018-08-28T14:51:00Z"/>
            </w:rPr>
          </w:rPrChange>
        </w:rPr>
      </w:pPr>
    </w:p>
    <w:p w:rsidR="00664236" w:rsidRPr="00164C33" w:rsidDel="00164C33" w:rsidRDefault="00664236" w:rsidP="003336EE">
      <w:pPr>
        <w:rPr>
          <w:ins w:id="181" w:author="Alvino" w:date="2018-08-27T12:28:00Z"/>
          <w:del w:id="182" w:author="Antonio Giangravè" w:date="2018-08-28T14:51:00Z"/>
          <w:sz w:val="18"/>
          <w:rPrChange w:id="183" w:author="Antonio Giangravè" w:date="2018-08-28T14:52:00Z">
            <w:rPr>
              <w:ins w:id="184" w:author="Alvino" w:date="2018-08-27T12:28:00Z"/>
              <w:del w:id="185" w:author="Antonio Giangravè" w:date="2018-08-28T14:51:00Z"/>
            </w:rPr>
          </w:rPrChange>
        </w:rPr>
      </w:pPr>
    </w:p>
    <w:p w:rsidR="00664236" w:rsidRPr="00164C33" w:rsidDel="00164C33" w:rsidRDefault="00664236" w:rsidP="003336EE">
      <w:pPr>
        <w:rPr>
          <w:ins w:id="186" w:author="Alvino" w:date="2018-08-27T12:28:00Z"/>
          <w:del w:id="187" w:author="Antonio Giangravè" w:date="2018-08-28T14:51:00Z"/>
          <w:sz w:val="18"/>
          <w:rPrChange w:id="188" w:author="Antonio Giangravè" w:date="2018-08-28T14:52:00Z">
            <w:rPr>
              <w:ins w:id="189" w:author="Alvino" w:date="2018-08-27T12:28:00Z"/>
              <w:del w:id="190" w:author="Antonio Giangravè" w:date="2018-08-28T14:51:00Z"/>
            </w:rPr>
          </w:rPrChange>
        </w:rPr>
      </w:pPr>
    </w:p>
    <w:p w:rsidR="003336EE" w:rsidRPr="00164C33" w:rsidDel="00164C33" w:rsidRDefault="003336EE" w:rsidP="003336EE">
      <w:pPr>
        <w:rPr>
          <w:del w:id="191" w:author="Antonio Giangravè" w:date="2018-08-28T14:51:00Z"/>
          <w:sz w:val="18"/>
          <w:rPrChange w:id="192" w:author="Antonio Giangravè" w:date="2018-08-28T14:52:00Z">
            <w:rPr>
              <w:del w:id="193" w:author="Antonio Giangravè" w:date="2018-08-28T14:51:00Z"/>
            </w:rPr>
          </w:rPrChange>
        </w:rPr>
      </w:pPr>
      <w:del w:id="194" w:author="Antonio Giangravè" w:date="2018-08-28T14:51:00Z">
        <w:r w:rsidRPr="00164C33" w:rsidDel="00164C33">
          <w:rPr>
            <w:sz w:val="18"/>
            <w:rPrChange w:id="195" w:author="Antonio Giangravè" w:date="2018-08-28T14:52:00Z">
              <w:rPr/>
            </w:rPrChange>
          </w:rPr>
          <w:delText xml:space="preserve">This tool will support you in the step-by-step design of a </w:delText>
        </w:r>
        <w:r w:rsidRPr="00164C33" w:rsidDel="00164C33">
          <w:rPr>
            <w:b/>
            <w:sz w:val="18"/>
            <w:rPrChange w:id="196" w:author="Antonio Giangravè" w:date="2018-08-28T14:52:00Z">
              <w:rPr>
                <w:b/>
              </w:rPr>
            </w:rPrChange>
          </w:rPr>
          <w:delText>Compensative Learning Module</w:delText>
        </w:r>
      </w:del>
      <w:ins w:id="197" w:author="Alvino" w:date="2018-08-27T15:31:00Z">
        <w:del w:id="198" w:author="Antonio Giangravè" w:date="2018-08-28T14:51:00Z">
          <w:r w:rsidR="00E665A1" w:rsidRPr="00164C33" w:rsidDel="00164C33">
            <w:rPr>
              <w:b/>
              <w:sz w:val="18"/>
              <w:rPrChange w:id="199" w:author="Antonio Giangravè" w:date="2018-08-28T14:52:00Z">
                <w:rPr>
                  <w:b/>
                </w:rPr>
              </w:rPrChange>
            </w:rPr>
            <w:delText xml:space="preserve"> (CLM)</w:delText>
          </w:r>
        </w:del>
      </w:ins>
      <w:del w:id="200" w:author="Antonio Giangravè" w:date="2018-08-28T14:51:00Z">
        <w:r w:rsidRPr="00164C33" w:rsidDel="00164C33">
          <w:rPr>
            <w:sz w:val="18"/>
            <w:rPrChange w:id="201" w:author="Antonio Giangravè" w:date="2018-08-28T14:52:00Z">
              <w:rPr/>
            </w:rPrChange>
          </w:rPr>
          <w:delText xml:space="preserve"> targeting a specific homecare professional in a EU country.</w:delText>
        </w:r>
      </w:del>
    </w:p>
    <w:p w:rsidR="003336EE" w:rsidRPr="00164C33" w:rsidDel="00164C33" w:rsidRDefault="003336EE" w:rsidP="003336EE">
      <w:pPr>
        <w:jc w:val="center"/>
        <w:rPr>
          <w:del w:id="202" w:author="Antonio Giangravè" w:date="2018-08-28T14:51:00Z"/>
          <w:b/>
          <w:i/>
          <w:sz w:val="18"/>
          <w:rPrChange w:id="203" w:author="Antonio Giangravè" w:date="2018-08-28T14:52:00Z">
            <w:rPr>
              <w:del w:id="204" w:author="Antonio Giangravè" w:date="2018-08-28T14:51:00Z"/>
              <w:b/>
              <w:i/>
            </w:rPr>
          </w:rPrChange>
        </w:rPr>
      </w:pPr>
      <w:del w:id="205" w:author="Antonio Giangravè" w:date="2018-08-28T14:51:00Z">
        <w:r w:rsidRPr="00164C33" w:rsidDel="00164C33">
          <w:rPr>
            <w:b/>
            <w:i/>
            <w:sz w:val="18"/>
            <w:rPrChange w:id="206" w:author="Antonio Giangravè" w:date="2018-08-28T14:52:00Z">
              <w:rPr>
                <w:b/>
                <w:i/>
              </w:rPr>
            </w:rPrChange>
          </w:rPr>
          <w:delText>What is a Compensative Learning Module (CLM)?</w:delText>
        </w:r>
      </w:del>
    </w:p>
    <w:p w:rsidR="003336EE" w:rsidRPr="00164C33" w:rsidDel="00164C33" w:rsidRDefault="003336EE" w:rsidP="003336EE">
      <w:pPr>
        <w:rPr>
          <w:del w:id="207" w:author="Antonio Giangravè" w:date="2018-08-28T14:51:00Z"/>
          <w:sz w:val="18"/>
          <w:rPrChange w:id="208" w:author="Antonio Giangravè" w:date="2018-08-28T14:52:00Z">
            <w:rPr>
              <w:del w:id="209" w:author="Antonio Giangravè" w:date="2018-08-28T14:51:00Z"/>
            </w:rPr>
          </w:rPrChange>
        </w:rPr>
      </w:pPr>
      <w:del w:id="210" w:author="Antonio Giangravè" w:date="2018-08-28T14:51:00Z">
        <w:r w:rsidRPr="00164C33" w:rsidDel="00164C33">
          <w:rPr>
            <w:sz w:val="18"/>
            <w:rPrChange w:id="211" w:author="Antonio Giangravè" w:date="2018-08-28T14:52:00Z">
              <w:rPr/>
            </w:rPrChange>
          </w:rPr>
          <w:delText>A CLM</w:delText>
        </w:r>
      </w:del>
      <w:ins w:id="212" w:author="Alvino" w:date="2018-08-27T15:31:00Z">
        <w:del w:id="213" w:author="Antonio Giangravè" w:date="2018-08-28T14:51:00Z">
          <w:r w:rsidR="00E665A1" w:rsidRPr="00164C33" w:rsidDel="00164C33">
            <w:rPr>
              <w:sz w:val="18"/>
              <w:rPrChange w:id="214" w:author="Antonio Giangravè" w:date="2018-08-28T14:52:00Z">
                <w:rPr/>
              </w:rPrChange>
            </w:rPr>
            <w:delText>It</w:delText>
          </w:r>
        </w:del>
      </w:ins>
      <w:del w:id="215" w:author="Antonio Giangravè" w:date="2018-08-28T14:51:00Z">
        <w:r w:rsidRPr="00164C33" w:rsidDel="00164C33">
          <w:rPr>
            <w:sz w:val="18"/>
            <w:rPrChange w:id="216" w:author="Antonio Giangravè" w:date="2018-08-28T14:52:00Z">
              <w:rPr/>
            </w:rPrChange>
          </w:rPr>
          <w:delText xml:space="preserve"> is a learning module which targets a specific “competency gap”</w:delText>
        </w:r>
      </w:del>
      <w:ins w:id="217" w:author="Alvino" w:date="2018-08-27T16:02:00Z">
        <w:del w:id="218" w:author="Antonio Giangravè" w:date="2018-08-28T14:51:00Z">
          <w:r w:rsidR="00D234F6" w:rsidRPr="00164C33" w:rsidDel="00164C33">
            <w:rPr>
              <w:sz w:val="18"/>
              <w:rPrChange w:id="219" w:author="Antonio Giangravè" w:date="2018-08-28T14:52:00Z">
                <w:rPr/>
              </w:rPrChange>
            </w:rPr>
            <w:delText xml:space="preserve"> </w:delText>
          </w:r>
        </w:del>
      </w:ins>
      <w:ins w:id="220" w:author="Alvino" w:date="2018-08-27T16:00:00Z">
        <w:del w:id="221" w:author="Antonio Giangravè" w:date="2018-08-28T14:51:00Z">
          <w:r w:rsidR="00D234F6" w:rsidRPr="00164C33" w:rsidDel="00164C33">
            <w:rPr>
              <w:sz w:val="18"/>
              <w:rPrChange w:id="222" w:author="Antonio Giangravè" w:date="2018-08-28T14:52:00Z">
                <w:rPr/>
              </w:rPrChange>
            </w:rPr>
            <w:delText>and</w:delText>
          </w:r>
        </w:del>
      </w:ins>
      <w:del w:id="223" w:author="Antonio Giangravè" w:date="2018-08-28T14:51:00Z">
        <w:r w:rsidRPr="00164C33" w:rsidDel="00164C33">
          <w:rPr>
            <w:sz w:val="18"/>
            <w:rPrChange w:id="224" w:author="Antonio Giangravè" w:date="2018-08-28T14:52:00Z">
              <w:rPr/>
            </w:rPrChange>
          </w:rPr>
          <w:delText>. It refers to a specific homecare professional in a EU country</w:delText>
        </w:r>
      </w:del>
      <w:ins w:id="225" w:author="Alvino" w:date="2018-08-27T16:01:00Z">
        <w:del w:id="226" w:author="Antonio Giangravè" w:date="2018-08-28T14:51:00Z">
          <w:r w:rsidR="00D234F6" w:rsidRPr="00164C33" w:rsidDel="00164C33">
            <w:rPr>
              <w:sz w:val="18"/>
              <w:rPrChange w:id="227" w:author="Antonio Giangravè" w:date="2018-08-28T14:52:00Z">
                <w:rPr/>
              </w:rPrChange>
            </w:rPr>
            <w:delText>. We call it “compensative” since</w:delText>
          </w:r>
        </w:del>
      </w:ins>
      <w:del w:id="228" w:author="Antonio Giangravè" w:date="2018-08-28T14:51:00Z">
        <w:r w:rsidRPr="00164C33" w:rsidDel="00164C33">
          <w:rPr>
            <w:sz w:val="18"/>
            <w:rPrChange w:id="229" w:author="Antonio Giangravè" w:date="2018-08-28T14:52:00Z">
              <w:rPr/>
            </w:rPrChange>
          </w:rPr>
          <w:delText xml:space="preserve"> and it is built upon already existing curric</w:delText>
        </w:r>
      </w:del>
      <w:ins w:id="230" w:author="Sara Villagrá" w:date="2018-08-14T09:57:00Z">
        <w:del w:id="231" w:author="Antonio Giangravè" w:date="2018-08-28T14:51:00Z">
          <w:r w:rsidR="004C69CE" w:rsidRPr="00164C33" w:rsidDel="00164C33">
            <w:rPr>
              <w:sz w:val="18"/>
              <w:rPrChange w:id="232" w:author="Antonio Giangravè" w:date="2018-08-28T14:52:00Z">
                <w:rPr/>
              </w:rPrChange>
            </w:rPr>
            <w:delText>u</w:delText>
          </w:r>
        </w:del>
      </w:ins>
      <w:del w:id="233" w:author="Antonio Giangravè" w:date="2018-08-28T14:51:00Z">
        <w:r w:rsidRPr="00164C33" w:rsidDel="00164C33">
          <w:rPr>
            <w:sz w:val="18"/>
            <w:rPrChange w:id="234" w:author="Antonio Giangravè" w:date="2018-08-28T14:52:00Z">
              <w:rPr/>
            </w:rPrChange>
          </w:rPr>
          <w:delText>ola and VET c</w:delText>
        </w:r>
        <w:r w:rsidR="00B36EBC" w:rsidRPr="00164C33" w:rsidDel="00164C33">
          <w:rPr>
            <w:sz w:val="18"/>
            <w:rPrChange w:id="235" w:author="Antonio Giangravè" w:date="2018-08-28T14:52:00Z">
              <w:rPr/>
            </w:rPrChange>
          </w:rPr>
          <w:delText xml:space="preserve">ourses, integrating them whenever </w:delText>
        </w:r>
        <w:r w:rsidRPr="00164C33" w:rsidDel="00164C33">
          <w:rPr>
            <w:sz w:val="18"/>
            <w:rPrChange w:id="236" w:author="Antonio Giangravè" w:date="2018-08-28T14:52:00Z">
              <w:rPr/>
            </w:rPrChange>
          </w:rPr>
          <w:delText xml:space="preserve"> a “competency gap” is identified. Each CLM is composed by a number of Learning Units (defined in term of knowledge, skills and competences – according to ECVET)</w:delText>
        </w:r>
      </w:del>
      <w:ins w:id="237" w:author="Alvino" w:date="2018-08-27T15:32:00Z">
        <w:del w:id="238" w:author="Antonio Giangravè" w:date="2018-08-28T14:51:00Z">
          <w:r w:rsidR="00E665A1" w:rsidRPr="00164C33" w:rsidDel="00164C33">
            <w:rPr>
              <w:sz w:val="18"/>
              <w:rPrChange w:id="239" w:author="Antonio Giangravè" w:date="2018-08-28T14:52:00Z">
                <w:rPr/>
              </w:rPrChange>
            </w:rPr>
            <w:delText>. See our Glossary to know more.</w:delText>
          </w:r>
        </w:del>
      </w:ins>
    </w:p>
    <w:p w:rsidR="003336EE" w:rsidRPr="00164C33" w:rsidDel="00164C33" w:rsidRDefault="003336EE" w:rsidP="003336EE">
      <w:pPr>
        <w:rPr>
          <w:del w:id="240" w:author="Antonio Giangravè" w:date="2018-08-28T14:51:00Z"/>
          <w:sz w:val="18"/>
          <w:rPrChange w:id="241" w:author="Antonio Giangravè" w:date="2018-08-28T14:52:00Z">
            <w:rPr>
              <w:del w:id="242" w:author="Antonio Giangravè" w:date="2018-08-28T14:51:00Z"/>
            </w:rPr>
          </w:rPrChange>
        </w:rPr>
      </w:pPr>
      <w:del w:id="243" w:author="Antonio Giangravè" w:date="2018-08-28T14:51:00Z">
        <w:r w:rsidRPr="00164C33" w:rsidDel="00164C33">
          <w:rPr>
            <w:sz w:val="18"/>
            <w:rPrChange w:id="244" w:author="Antonio Giangravè" w:date="2018-08-28T14:52:00Z">
              <w:rPr/>
            </w:rPrChange>
          </w:rPr>
          <w:delText>Let’s start with our design!</w:delText>
        </w:r>
      </w:del>
    </w:p>
    <w:p w:rsidR="003336EE" w:rsidRPr="00164C33" w:rsidDel="00164C33" w:rsidRDefault="003336EE" w:rsidP="003336EE">
      <w:pPr>
        <w:rPr>
          <w:del w:id="245" w:author="Antonio Giangravè" w:date="2018-08-28T14:51:00Z"/>
          <w:sz w:val="18"/>
          <w:rPrChange w:id="246" w:author="Antonio Giangravè" w:date="2018-08-28T14:52:00Z">
            <w:rPr>
              <w:del w:id="247" w:author="Antonio Giangravè" w:date="2018-08-28T14:51:00Z"/>
            </w:rPr>
          </w:rPrChange>
        </w:rPr>
      </w:pPr>
      <w:del w:id="248" w:author="Antonio Giangravè" w:date="2018-08-28T14:51:00Z">
        <w:r w:rsidRPr="00164C33" w:rsidDel="00164C33">
          <w:rPr>
            <w:sz w:val="18"/>
            <w:rPrChange w:id="249" w:author="Antonio Giangravè" w:date="2018-08-28T14:52:00Z">
              <w:rPr/>
            </w:rPrChange>
          </w:rPr>
          <w:delText>What’s your starting point? Choose one of the following</w:delText>
        </w:r>
        <w:r w:rsidR="00E9423D" w:rsidRPr="00164C33" w:rsidDel="00164C33">
          <w:rPr>
            <w:sz w:val="18"/>
            <w:rPrChange w:id="250" w:author="Antonio Giangravè" w:date="2018-08-28T14:52:00Z">
              <w:rPr/>
            </w:rPrChange>
          </w:rPr>
          <w:delText xml:space="preserve"> ACTIVITIES</w:delText>
        </w:r>
      </w:del>
      <w:ins w:id="251" w:author="Alvino" w:date="2018-08-27T12:29:00Z">
        <w:del w:id="252" w:author="Antonio Giangravè" w:date="2018-08-28T14:51:00Z">
          <w:r w:rsidR="00C55E29" w:rsidRPr="00164C33" w:rsidDel="00164C33">
            <w:rPr>
              <w:sz w:val="18"/>
              <w:rPrChange w:id="253" w:author="Antonio Giangravè" w:date="2018-08-28T14:52:00Z">
                <w:rPr/>
              </w:rPrChange>
            </w:rPr>
            <w:delText xml:space="preserve"> and click on it to START.</w:delText>
          </w:r>
        </w:del>
      </w:ins>
      <w:del w:id="254" w:author="Antonio Giangravè" w:date="2018-08-28T14:51:00Z">
        <w:r w:rsidRPr="00164C33" w:rsidDel="00164C33">
          <w:rPr>
            <w:sz w:val="18"/>
            <w:rPrChange w:id="255" w:author="Antonio Giangravè" w:date="2018-08-28T14:52:00Z">
              <w:rPr/>
            </w:rPrChange>
          </w:rPr>
          <w:delText>.</w:delText>
        </w:r>
      </w:del>
    </w:p>
    <w:p w:rsidR="00C17BF0" w:rsidRPr="00164C33" w:rsidDel="00164C33" w:rsidRDefault="00C17BF0" w:rsidP="003336EE">
      <w:pPr>
        <w:rPr>
          <w:del w:id="256" w:author="Antonio Giangravè" w:date="2018-08-28T14:51:00Z"/>
          <w:sz w:val="18"/>
          <w:rPrChange w:id="257" w:author="Antonio Giangravè" w:date="2018-08-28T14:52:00Z">
            <w:rPr>
              <w:del w:id="258" w:author="Antonio Giangravè" w:date="2018-08-28T14:51:00Z"/>
            </w:rPr>
          </w:rPrChange>
        </w:rPr>
      </w:pPr>
    </w:p>
    <w:p w:rsidR="00C17BF0" w:rsidRPr="00164C33" w:rsidDel="00164C33" w:rsidRDefault="00C17BF0" w:rsidP="00C17BF0">
      <w:pPr>
        <w:rPr>
          <w:del w:id="259" w:author="Antonio Giangravè" w:date="2018-08-28T14:51:00Z"/>
          <w:sz w:val="18"/>
          <w:rPrChange w:id="260" w:author="Antonio Giangravè" w:date="2018-08-28T14:52:00Z">
            <w:rPr>
              <w:del w:id="261" w:author="Antonio Giangravè" w:date="2018-08-28T14:51:00Z"/>
            </w:rPr>
          </w:rPrChange>
        </w:rPr>
      </w:pPr>
    </w:p>
    <w:p w:rsidR="00C17BF0" w:rsidRPr="00164C33" w:rsidDel="00164C33" w:rsidRDefault="00AC50E0" w:rsidP="00C17BF0">
      <w:pPr>
        <w:rPr>
          <w:del w:id="262" w:author="Antonio Giangravè" w:date="2018-08-28T14:51:00Z"/>
          <w:sz w:val="18"/>
          <w:rPrChange w:id="263" w:author="Antonio Giangravè" w:date="2018-08-28T14:52:00Z">
            <w:rPr>
              <w:del w:id="264" w:author="Antonio Giangravè" w:date="2018-08-28T14:51:00Z"/>
            </w:rPr>
          </w:rPrChange>
        </w:rPr>
      </w:pPr>
      <w:del w:id="265" w:author="Antonio Giangravè" w:date="2018-08-28T14:51:00Z">
        <w:r w:rsidRPr="00164C33" w:rsidDel="00164C33">
          <w:rPr>
            <w:noProof/>
            <w:sz w:val="18"/>
            <w:lang w:val="it-IT" w:eastAsia="it-IT"/>
            <w:rPrChange w:id="266" w:author="Antonio Giangravè" w:date="2018-08-28T14:52:00Z">
              <w:rPr>
                <w:noProof/>
                <w:lang w:val="it-IT" w:eastAsia="it-IT"/>
              </w:rPr>
            </w:rPrChange>
          </w:rPr>
          <mc:AlternateContent>
            <mc:Choice Requires="wps">
              <w:drawing>
                <wp:inline distT="0" distB="0" distL="0" distR="0" wp14:anchorId="4B48A481" wp14:editId="3CDBCED7">
                  <wp:extent cx="5753100" cy="1706880"/>
                  <wp:effectExtent l="76200" t="38100" r="76200" b="103505"/>
                  <wp:docPr id="8"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wps:txbx>
                        <wps:bodyPr rot="0" vert="horz" wrap="square" lIns="45720" tIns="45720" rIns="45720" bIns="45720" anchor="t" anchorCtr="0" upright="1">
                          <a:spAutoFit/>
                        </wps:bodyPr>
                      </wps:wsp>
                    </a:graphicData>
                  </a:graphic>
                </wp:inline>
              </w:drawing>
            </mc:Choice>
            <mc:Fallback>
              <w:pict>
                <v:shapetype w14:anchorId="4B48A4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a 2" o:spid="_x0000_s1027"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b5JQmWwIAAAM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v:textbox>
                  <w10:anchorlock/>
                </v:shape>
              </w:pict>
            </mc:Fallback>
          </mc:AlternateContent>
        </w:r>
      </w:del>
    </w:p>
    <w:p w:rsidR="00C17BF0" w:rsidRPr="00164C33" w:rsidDel="00164C33" w:rsidRDefault="00AC50E0" w:rsidP="00C17BF0">
      <w:pPr>
        <w:rPr>
          <w:del w:id="267" w:author="Antonio Giangravè" w:date="2018-08-28T14:51:00Z"/>
          <w:sz w:val="18"/>
          <w:rPrChange w:id="268" w:author="Antonio Giangravè" w:date="2018-08-28T14:52:00Z">
            <w:rPr>
              <w:del w:id="269" w:author="Antonio Giangravè" w:date="2018-08-28T14:51:00Z"/>
            </w:rPr>
          </w:rPrChange>
        </w:rPr>
      </w:pPr>
      <w:del w:id="270" w:author="Antonio Giangravè" w:date="2018-08-28T14:51:00Z">
        <w:r w:rsidRPr="00164C33" w:rsidDel="00164C33">
          <w:rPr>
            <w:noProof/>
            <w:sz w:val="18"/>
            <w:lang w:val="it-IT" w:eastAsia="it-IT"/>
            <w:rPrChange w:id="271" w:author="Antonio Giangravè" w:date="2018-08-28T14:52:00Z">
              <w:rPr>
                <w:noProof/>
                <w:lang w:val="it-IT" w:eastAsia="it-IT"/>
              </w:rPr>
            </w:rPrChange>
          </w:rPr>
          <mc:AlternateContent>
            <mc:Choice Requires="wps">
              <w:drawing>
                <wp:inline distT="0" distB="0" distL="0" distR="0" wp14:anchorId="579AF01C" wp14:editId="6DFA527D">
                  <wp:extent cx="5753100" cy="1706880"/>
                  <wp:effectExtent l="76200" t="38100" r="76200" b="103505"/>
                  <wp:docPr id="10"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wps:txbx>
                        <wps:bodyPr rot="0" vert="horz" wrap="square" lIns="45720" tIns="45720" rIns="45720" bIns="45720" anchor="t" anchorCtr="0" upright="1">
                          <a:spAutoFit/>
                        </wps:bodyPr>
                      </wps:wsp>
                    </a:graphicData>
                  </a:graphic>
                </wp:inline>
              </w:drawing>
            </mc:Choice>
            <mc:Fallback>
              <w:pict>
                <v:shape w14:anchorId="579AF01C" id="_x0000_s1028"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Lx6T4WwIAAAQ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v:textbox>
                  <w10:anchorlock/>
                </v:shape>
              </w:pict>
            </mc:Fallback>
          </mc:AlternateContent>
        </w:r>
      </w:del>
    </w:p>
    <w:p w:rsidR="00C17BF0" w:rsidRPr="00164C33" w:rsidDel="00164C33" w:rsidRDefault="00AC50E0" w:rsidP="00C17BF0">
      <w:pPr>
        <w:rPr>
          <w:del w:id="272" w:author="Antonio Giangravè" w:date="2018-08-28T14:51:00Z"/>
          <w:sz w:val="18"/>
          <w:rPrChange w:id="273" w:author="Antonio Giangravè" w:date="2018-08-28T14:52:00Z">
            <w:rPr>
              <w:del w:id="274" w:author="Antonio Giangravè" w:date="2018-08-28T14:51:00Z"/>
            </w:rPr>
          </w:rPrChange>
        </w:rPr>
      </w:pPr>
      <w:del w:id="275" w:author="Antonio Giangravè" w:date="2018-08-28T14:51:00Z">
        <w:r w:rsidRPr="00164C33" w:rsidDel="00164C33">
          <w:rPr>
            <w:noProof/>
            <w:sz w:val="18"/>
            <w:lang w:val="it-IT" w:eastAsia="it-IT"/>
            <w:rPrChange w:id="276" w:author="Antonio Giangravè" w:date="2018-08-28T14:52:00Z">
              <w:rPr>
                <w:noProof/>
                <w:lang w:val="it-IT" w:eastAsia="it-IT"/>
              </w:rPr>
            </w:rPrChange>
          </w:rPr>
          <mc:AlternateContent>
            <mc:Choice Requires="wps">
              <w:drawing>
                <wp:inline distT="0" distB="0" distL="0" distR="0" wp14:anchorId="373B69F7" wp14:editId="7D5CF993">
                  <wp:extent cx="5753100" cy="1706880"/>
                  <wp:effectExtent l="76200" t="38100" r="76200" b="103505"/>
                  <wp:docPr id="11"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wps:txbx>
                        <wps:bodyPr rot="0" vert="horz" wrap="square" lIns="45720" tIns="45720" rIns="45720" bIns="45720" anchor="t" anchorCtr="0" upright="1">
                          <a:spAutoFit/>
                        </wps:bodyPr>
                      </wps:wsp>
                    </a:graphicData>
                  </a:graphic>
                </wp:inline>
              </w:drawing>
            </mc:Choice>
            <mc:Fallback>
              <w:pict>
                <v:shape w14:anchorId="373B69F7" id="_x0000_s1029"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v:textbox>
                  <w10:anchorlock/>
                </v:shape>
              </w:pict>
            </mc:Fallback>
          </mc:AlternateContent>
        </w:r>
      </w:del>
    </w:p>
    <w:p w:rsidR="005028DF" w:rsidRPr="00164C33" w:rsidDel="00164C33" w:rsidRDefault="005028DF" w:rsidP="00C17BF0">
      <w:pPr>
        <w:spacing w:before="0" w:after="200" w:line="276" w:lineRule="auto"/>
        <w:jc w:val="left"/>
        <w:rPr>
          <w:del w:id="277" w:author="Antonio Giangravè" w:date="2018-08-28T14:51:00Z"/>
          <w:sz w:val="18"/>
          <w:rPrChange w:id="278" w:author="Antonio Giangravè" w:date="2018-08-28T14:52:00Z">
            <w:rPr>
              <w:del w:id="279" w:author="Antonio Giangravè" w:date="2018-08-28T14:51:00Z"/>
            </w:rPr>
          </w:rPrChange>
        </w:rPr>
      </w:pPr>
    </w:p>
    <w:p w:rsidR="00E92227" w:rsidRPr="00164C33" w:rsidDel="00164C33" w:rsidRDefault="005028DF" w:rsidP="00C17BF0">
      <w:pPr>
        <w:spacing w:before="0" w:after="200" w:line="276" w:lineRule="auto"/>
        <w:jc w:val="left"/>
        <w:rPr>
          <w:del w:id="280" w:author="Antonio Giangravè" w:date="2018-08-28T14:51:00Z"/>
          <w:sz w:val="18"/>
          <w:rPrChange w:id="281" w:author="Antonio Giangravè" w:date="2018-08-28T14:52:00Z">
            <w:rPr>
              <w:del w:id="282" w:author="Antonio Giangravè" w:date="2018-08-28T14:51:00Z"/>
            </w:rPr>
          </w:rPrChange>
        </w:rPr>
      </w:pPr>
      <w:del w:id="283" w:author="Antonio Giangravè" w:date="2018-08-28T14:51:00Z">
        <w:r w:rsidRPr="00164C33" w:rsidDel="00164C33">
          <w:rPr>
            <w:sz w:val="18"/>
            <w:rPrChange w:id="284" w:author="Antonio Giangravè" w:date="2018-08-28T14:52:00Z">
              <w:rPr/>
            </w:rPrChange>
          </w:rPr>
          <w:delText xml:space="preserve">This tutorial is based on the main EU documents concerning ECVET and EQF implementation, provided by the European Commission and CEDEFOP. </w:delText>
        </w:r>
        <w:r w:rsidRPr="00164C33" w:rsidDel="00164C33">
          <w:rPr>
            <w:sz w:val="18"/>
            <w:u w:val="single"/>
            <w:rPrChange w:id="285" w:author="Antonio Giangravè" w:date="2018-08-28T14:52:00Z">
              <w:rPr>
                <w:u w:val="single"/>
              </w:rPr>
            </w:rPrChange>
          </w:rPr>
          <w:delText>CLICK HERE</w:delText>
        </w:r>
        <w:r w:rsidRPr="00164C33" w:rsidDel="00164C33">
          <w:rPr>
            <w:sz w:val="18"/>
            <w:rPrChange w:id="286" w:author="Antonio Giangravè" w:date="2018-08-28T14:52:00Z">
              <w:rPr/>
            </w:rPrChange>
          </w:rPr>
          <w:delText xml:space="preserve"> to see a list of the main bibliographic references.</w:delText>
        </w:r>
      </w:del>
    </w:p>
    <w:p w:rsidR="00E92227" w:rsidRPr="00164C33" w:rsidDel="00164C33" w:rsidRDefault="00E92227" w:rsidP="00E92227">
      <w:pPr>
        <w:rPr>
          <w:del w:id="287" w:author="Antonio Giangravè" w:date="2018-08-28T14:51:00Z"/>
          <w:color w:val="FF0000"/>
          <w:sz w:val="18"/>
          <w:rPrChange w:id="288" w:author="Antonio Giangravè" w:date="2018-08-28T14:52:00Z">
            <w:rPr>
              <w:del w:id="289" w:author="Antonio Giangravè" w:date="2018-08-28T14:51:00Z"/>
              <w:color w:val="FF0000"/>
            </w:rPr>
          </w:rPrChange>
        </w:rPr>
      </w:pPr>
      <w:del w:id="290" w:author="Antonio Giangravè" w:date="2018-08-28T14:51:00Z">
        <w:r w:rsidRPr="00164C33" w:rsidDel="00164C33">
          <w:rPr>
            <w:color w:val="FF0000"/>
            <w:sz w:val="18"/>
            <w:highlight w:val="yellow"/>
            <w:rPrChange w:id="291" w:author="Antonio Giangravè" w:date="2018-08-28T14:52:00Z">
              <w:rPr>
                <w:color w:val="FF0000"/>
                <w:highlight w:val="yellow"/>
              </w:rPr>
            </w:rPrChange>
          </w:rPr>
          <w:delText>[</w:delText>
        </w:r>
        <w:r w:rsidR="00713CCE" w:rsidRPr="00164C33" w:rsidDel="00164C33">
          <w:rPr>
            <w:color w:val="FF0000"/>
            <w:sz w:val="18"/>
            <w:highlight w:val="yellow"/>
            <w:rPrChange w:id="292" w:author="Antonio Giangravè" w:date="2018-08-28T14:52:00Z">
              <w:rPr>
                <w:color w:val="FF0000"/>
                <w:highlight w:val="yellow"/>
              </w:rPr>
            </w:rPrChange>
          </w:rPr>
          <w:delText>bibliography to be developed, yet</w:delText>
        </w:r>
        <w:r w:rsidRPr="00164C33" w:rsidDel="00164C33">
          <w:rPr>
            <w:color w:val="FF0000"/>
            <w:sz w:val="18"/>
            <w:highlight w:val="yellow"/>
            <w:rPrChange w:id="293" w:author="Antonio Giangravè" w:date="2018-08-28T14:52:00Z">
              <w:rPr>
                <w:color w:val="FF0000"/>
                <w:highlight w:val="yellow"/>
              </w:rPr>
            </w:rPrChange>
          </w:rPr>
          <w:delText>]</w:delText>
        </w:r>
      </w:del>
    </w:p>
    <w:p w:rsidR="00C17BF0" w:rsidRPr="00164C33" w:rsidDel="00164C33" w:rsidRDefault="00C17BF0" w:rsidP="00C17BF0">
      <w:pPr>
        <w:spacing w:before="0" w:after="200" w:line="276" w:lineRule="auto"/>
        <w:jc w:val="left"/>
        <w:rPr>
          <w:del w:id="294" w:author="Antonio Giangravè" w:date="2018-08-28T14:51:00Z"/>
          <w:sz w:val="18"/>
          <w:rPrChange w:id="295" w:author="Antonio Giangravè" w:date="2018-08-28T14:52:00Z">
            <w:rPr>
              <w:del w:id="296" w:author="Antonio Giangravè" w:date="2018-08-28T14:51:00Z"/>
            </w:rPr>
          </w:rPrChange>
        </w:rPr>
      </w:pPr>
      <w:del w:id="297" w:author="Antonio Giangravè" w:date="2018-08-28T14:51:00Z">
        <w:r w:rsidRPr="00164C33" w:rsidDel="00164C33">
          <w:rPr>
            <w:sz w:val="18"/>
            <w:rPrChange w:id="298" w:author="Antonio Giangravè" w:date="2018-08-28T14:52:00Z">
              <w:rPr/>
            </w:rPrChange>
          </w:rPr>
          <w:br w:type="page"/>
        </w:r>
      </w:del>
    </w:p>
    <w:p w:rsidR="00E9423D" w:rsidRPr="00164C33" w:rsidDel="00164C33" w:rsidRDefault="00E9423D" w:rsidP="00E9423D">
      <w:pPr>
        <w:jc w:val="center"/>
        <w:rPr>
          <w:del w:id="299" w:author="Antonio Giangravè" w:date="2018-08-28T14:51:00Z"/>
          <w:b/>
          <w:color w:val="FF0000"/>
          <w:sz w:val="24"/>
          <w:rPrChange w:id="300" w:author="Antonio Giangravè" w:date="2018-08-28T14:52:00Z">
            <w:rPr>
              <w:del w:id="301" w:author="Antonio Giangravè" w:date="2018-08-28T14:51:00Z"/>
              <w:b/>
              <w:color w:val="FF0000"/>
              <w:sz w:val="32"/>
            </w:rPr>
          </w:rPrChange>
        </w:rPr>
      </w:pPr>
      <w:del w:id="302" w:author="Antonio Giangravè" w:date="2018-08-28T14:51:00Z">
        <w:r w:rsidRPr="00164C33" w:rsidDel="00164C33">
          <w:rPr>
            <w:b/>
            <w:color w:val="FF0000"/>
            <w:sz w:val="24"/>
            <w:rPrChange w:id="303" w:author="Antonio Giangravè" w:date="2018-08-28T14:52:00Z">
              <w:rPr>
                <w:b/>
                <w:color w:val="FF0000"/>
                <w:sz w:val="32"/>
              </w:rPr>
            </w:rPrChange>
          </w:rPr>
          <w:delText xml:space="preserve">SCREEN 1A </w:delText>
        </w:r>
      </w:del>
    </w:p>
    <w:p w:rsidR="00C238CE" w:rsidRPr="00164C33" w:rsidDel="00164C33" w:rsidRDefault="00E9423D" w:rsidP="00E9423D">
      <w:pPr>
        <w:jc w:val="center"/>
        <w:rPr>
          <w:del w:id="304" w:author="Antonio Giangravè" w:date="2018-08-28T14:51:00Z"/>
          <w:b/>
          <w:i/>
          <w:iCs/>
          <w:color w:val="7F7F7F" w:themeColor="text1" w:themeTint="80"/>
          <w:sz w:val="24"/>
          <w:rPrChange w:id="305" w:author="Antonio Giangravè" w:date="2018-08-28T14:52:00Z">
            <w:rPr>
              <w:del w:id="306" w:author="Antonio Giangravè" w:date="2018-08-28T14:51:00Z"/>
              <w:b/>
              <w:i/>
              <w:iCs/>
              <w:color w:val="7F7F7F" w:themeColor="text1" w:themeTint="80"/>
              <w:sz w:val="32"/>
            </w:rPr>
          </w:rPrChange>
        </w:rPr>
      </w:pPr>
      <w:del w:id="307" w:author="Antonio Giangravè" w:date="2018-08-28T14:51:00Z">
        <w:r w:rsidRPr="00164C33" w:rsidDel="00164C33">
          <w:rPr>
            <w:b/>
            <w:i/>
            <w:iCs/>
            <w:color w:val="7F7F7F" w:themeColor="text1" w:themeTint="80"/>
            <w:sz w:val="32"/>
            <w:rPrChange w:id="308" w:author="Antonio Giangravè" w:date="2018-08-28T14:52:00Z">
              <w:rPr>
                <w:b/>
                <w:i/>
                <w:iCs/>
                <w:color w:val="7F7F7F" w:themeColor="text1" w:themeTint="80"/>
                <w:sz w:val="40"/>
              </w:rPr>
            </w:rPrChange>
          </w:rPr>
          <w:delText>ACTIVITY 1: COMPETENCY GAP DEFINITION</w:delText>
        </w:r>
        <w:r w:rsidR="00C238CE" w:rsidRPr="00164C33" w:rsidDel="00164C33">
          <w:rPr>
            <w:b/>
            <w:i/>
            <w:iCs/>
            <w:noProof/>
            <w:color w:val="7F7F7F" w:themeColor="text1" w:themeTint="80"/>
            <w:sz w:val="24"/>
            <w:lang w:val="it-IT" w:eastAsia="it-IT"/>
            <w:rPrChange w:id="309" w:author="Antonio Giangravè" w:date="2018-08-28T14:52:00Z">
              <w:rPr>
                <w:b/>
                <w:i/>
                <w:iCs/>
                <w:noProof/>
                <w:color w:val="7F7F7F" w:themeColor="text1" w:themeTint="80"/>
                <w:sz w:val="32"/>
                <w:lang w:val="it-IT" w:eastAsia="it-IT"/>
              </w:rPr>
            </w:rPrChange>
          </w:rPr>
          <w:drawing>
            <wp:inline distT="0" distB="0" distL="0" distR="0" wp14:anchorId="72DF7C3A" wp14:editId="02ADB8C8">
              <wp:extent cx="5114925" cy="2200275"/>
              <wp:effectExtent l="38100" t="0" r="9525" b="0"/>
              <wp:docPr id="18" name="Diagram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del>
    </w:p>
    <w:p w:rsidR="00E9423D" w:rsidRPr="00164C33" w:rsidDel="00164C33" w:rsidRDefault="00E9423D" w:rsidP="00E9423D">
      <w:pPr>
        <w:rPr>
          <w:del w:id="310" w:author="Antonio Giangravè" w:date="2018-08-28T14:51:00Z"/>
          <w:sz w:val="18"/>
          <w:rPrChange w:id="311" w:author="Antonio Giangravè" w:date="2018-08-28T14:52:00Z">
            <w:rPr>
              <w:del w:id="312" w:author="Antonio Giangravè" w:date="2018-08-28T14:51:00Z"/>
            </w:rPr>
          </w:rPrChange>
        </w:rPr>
      </w:pPr>
      <w:del w:id="313" w:author="Antonio Giangravè" w:date="2018-08-28T14:51:00Z">
        <w:r w:rsidRPr="00164C33" w:rsidDel="00164C33">
          <w:rPr>
            <w:sz w:val="18"/>
            <w:rPrChange w:id="314" w:author="Antonio Giangravè" w:date="2018-08-28T14:52:00Z">
              <w:rPr/>
            </w:rPrChange>
          </w:rPr>
          <w:delText xml:space="preserve">In order to define a CLM for a specific professional in a EU country, a first step is to </w:delText>
        </w:r>
        <w:r w:rsidRPr="00164C33" w:rsidDel="00164C33">
          <w:rPr>
            <w:b/>
            <w:sz w:val="18"/>
            <w:rPrChange w:id="315" w:author="Antonio Giangravè" w:date="2018-08-28T14:52:00Z">
              <w:rPr>
                <w:b/>
              </w:rPr>
            </w:rPrChange>
          </w:rPr>
          <w:delText>identify a specific competency gap to be fulfilled.</w:delText>
        </w:r>
        <w:r w:rsidRPr="00164C33" w:rsidDel="00164C33">
          <w:rPr>
            <w:sz w:val="18"/>
            <w:rPrChange w:id="316" w:author="Antonio Giangravè" w:date="2018-08-28T14:52:00Z">
              <w:rPr/>
            </w:rPrChange>
          </w:rPr>
          <w:delText xml:space="preserve"> It should take into account a number of </w:delText>
        </w:r>
        <w:r w:rsidR="00B36EBC" w:rsidRPr="00164C33" w:rsidDel="00164C33">
          <w:rPr>
            <w:sz w:val="18"/>
            <w:rPrChange w:id="317" w:author="Antonio Giangravè" w:date="2018-08-28T14:52:00Z">
              <w:rPr/>
            </w:rPrChange>
          </w:rPr>
          <w:delText>perspectives</w:delText>
        </w:r>
        <w:r w:rsidRPr="00164C33" w:rsidDel="00164C33">
          <w:rPr>
            <w:sz w:val="18"/>
            <w:rPrChange w:id="318" w:author="Antonio Giangravè" w:date="2018-08-28T14:52:00Z">
              <w:rPr/>
            </w:rPrChange>
          </w:rPr>
          <w:delText xml:space="preserve"> and should rely on information and data about the specific country and the professional.</w:delText>
        </w:r>
      </w:del>
    </w:p>
    <w:p w:rsidR="00F41607" w:rsidRPr="00164C33" w:rsidDel="00164C33" w:rsidRDefault="00AC50E0" w:rsidP="00E9423D">
      <w:pPr>
        <w:rPr>
          <w:del w:id="319" w:author="Antonio Giangravè" w:date="2018-08-28T14:51:00Z"/>
          <w:sz w:val="18"/>
          <w:rPrChange w:id="320" w:author="Antonio Giangravè" w:date="2018-08-28T14:52:00Z">
            <w:rPr>
              <w:del w:id="321" w:author="Antonio Giangravè" w:date="2018-08-28T14:51:00Z"/>
            </w:rPr>
          </w:rPrChange>
        </w:rPr>
      </w:pPr>
      <w:del w:id="322" w:author="Antonio Giangravè" w:date="2018-08-28T14:51:00Z">
        <w:r w:rsidRPr="00164C33" w:rsidDel="00164C33">
          <w:rPr>
            <w:noProof/>
            <w:sz w:val="18"/>
            <w:lang w:val="it-IT" w:eastAsia="it-IT"/>
            <w:rPrChange w:id="323" w:author="Antonio Giangravè" w:date="2018-08-28T14:52:00Z">
              <w:rPr>
                <w:noProof/>
                <w:lang w:val="it-IT" w:eastAsia="it-IT"/>
              </w:rPr>
            </w:rPrChange>
          </w:rPr>
          <mc:AlternateContent>
            <mc:Choice Requires="wps">
              <w:drawing>
                <wp:anchor distT="0" distB="0" distL="114300" distR="114300" simplePos="0" relativeHeight="251496448" behindDoc="0" locked="0" layoutInCell="1" allowOverlap="1" wp14:anchorId="5D967FEF" wp14:editId="71B6E544">
                  <wp:simplePos x="0" y="0"/>
                  <wp:positionH relativeFrom="column">
                    <wp:posOffset>489585</wp:posOffset>
                  </wp:positionH>
                  <wp:positionV relativeFrom="paragraph">
                    <wp:posOffset>85725</wp:posOffset>
                  </wp:positionV>
                  <wp:extent cx="4657725" cy="447675"/>
                  <wp:effectExtent l="0" t="0" r="28575" b="28575"/>
                  <wp:wrapNone/>
                  <wp:docPr id="15" name="Rettangolo arrotondat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967FEF" id="Rettangolo arrotondato 15" o:spid="_x0000_s1030" style="position:absolute;left:0;text-align:left;margin-left:38.55pt;margin-top:6.75pt;width:366.75pt;height:35.2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" filled="f" strokecolor="#e36c0a [2409]" strokeweight="2pt">
                  <v:path arrowok="t"/>
                  <v:textbo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v:textbox>
                </v:roundrect>
              </w:pict>
            </mc:Fallback>
          </mc:AlternateContent>
        </w:r>
        <w:r w:rsidRPr="00164C33" w:rsidDel="00164C33">
          <w:rPr>
            <w:noProof/>
            <w:sz w:val="18"/>
            <w:lang w:val="it-IT" w:eastAsia="it-IT"/>
            <w:rPrChange w:id="324" w:author="Antonio Giangravè" w:date="2018-08-28T14:52:00Z">
              <w:rPr>
                <w:noProof/>
                <w:lang w:val="it-IT" w:eastAsia="it-IT"/>
              </w:rPr>
            </w:rPrChange>
          </w:rPr>
          <mc:AlternateContent>
            <mc:Choice Requires="wps">
              <w:drawing>
                <wp:anchor distT="0" distB="0" distL="114300" distR="114300" simplePos="0" relativeHeight="251491328" behindDoc="0" locked="0" layoutInCell="1" allowOverlap="1" wp14:anchorId="108652B3" wp14:editId="0C1F4D36">
                  <wp:simplePos x="0" y="0"/>
                  <wp:positionH relativeFrom="column">
                    <wp:posOffset>70485</wp:posOffset>
                  </wp:positionH>
                  <wp:positionV relativeFrom="paragraph">
                    <wp:posOffset>85725</wp:posOffset>
                  </wp:positionV>
                  <wp:extent cx="419100" cy="371475"/>
                  <wp:effectExtent l="0" t="19050" r="38100" b="47625"/>
                  <wp:wrapNone/>
                  <wp:docPr id="14" name="Freccia a destr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69C96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4" o:spid="_x0000_s1026" type="#_x0000_t13" style="position:absolute;margin-left:5.55pt;margin-top:6.75pt;width:33pt;height:29.2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7r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k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" adj="12027" filled="f" strokecolor="#e36c0a [2409]" strokeweight="2pt">
                  <v:path arrowok="t"/>
                </v:shape>
              </w:pict>
            </mc:Fallback>
          </mc:AlternateContent>
        </w:r>
      </w:del>
    </w:p>
    <w:p w:rsidR="00F41607" w:rsidRPr="00164C33" w:rsidDel="00164C33" w:rsidRDefault="00F41607" w:rsidP="00F41607">
      <w:pPr>
        <w:pStyle w:val="Paragrafoelenco"/>
        <w:rPr>
          <w:del w:id="325" w:author="Antonio Giangravè" w:date="2018-08-28T14:51:00Z"/>
          <w:sz w:val="18"/>
          <w:rPrChange w:id="326" w:author="Antonio Giangravè" w:date="2018-08-28T14:52:00Z">
            <w:rPr>
              <w:del w:id="327" w:author="Antonio Giangravè" w:date="2018-08-28T14:51:00Z"/>
            </w:rPr>
          </w:rPrChange>
        </w:rPr>
      </w:pPr>
    </w:p>
    <w:p w:rsidR="00F41607" w:rsidRPr="00164C33" w:rsidDel="00164C33" w:rsidRDefault="00F41607" w:rsidP="00F41607">
      <w:pPr>
        <w:pStyle w:val="Paragrafoelenco"/>
        <w:rPr>
          <w:del w:id="328" w:author="Antonio Giangravè" w:date="2018-08-28T14:51:00Z"/>
          <w:sz w:val="18"/>
          <w:rPrChange w:id="329" w:author="Antonio Giangravè" w:date="2018-08-28T14:52:00Z">
            <w:rPr>
              <w:del w:id="330" w:author="Antonio Giangravè" w:date="2018-08-28T14:51:00Z"/>
            </w:rPr>
          </w:rPrChange>
        </w:rPr>
      </w:pPr>
    </w:p>
    <w:p w:rsidR="00F41607" w:rsidRPr="00164C33" w:rsidDel="00164C33" w:rsidRDefault="00F41607" w:rsidP="00F41607">
      <w:pPr>
        <w:pStyle w:val="Paragrafoelenco"/>
        <w:rPr>
          <w:del w:id="331" w:author="Antonio Giangravè" w:date="2018-08-28T14:51:00Z"/>
          <w:sz w:val="18"/>
          <w:rPrChange w:id="332" w:author="Antonio Giangravè" w:date="2018-08-28T14:52:00Z">
            <w:rPr>
              <w:del w:id="333" w:author="Antonio Giangravè" w:date="2018-08-28T14:51:00Z"/>
            </w:rPr>
          </w:rPrChange>
        </w:rPr>
      </w:pPr>
    </w:p>
    <w:p w:rsidR="00F41607" w:rsidRPr="00164C33" w:rsidDel="00164C33" w:rsidRDefault="00E9423D" w:rsidP="001A5F0B">
      <w:pPr>
        <w:pStyle w:val="Paragrafoelenco"/>
        <w:numPr>
          <w:ilvl w:val="0"/>
          <w:numId w:val="6"/>
        </w:numPr>
        <w:rPr>
          <w:del w:id="334" w:author="Antonio Giangravè" w:date="2018-08-28T14:51:00Z"/>
          <w:sz w:val="18"/>
          <w:rPrChange w:id="335" w:author="Antonio Giangravè" w:date="2018-08-28T14:52:00Z">
            <w:rPr>
              <w:del w:id="336" w:author="Antonio Giangravè" w:date="2018-08-28T14:51:00Z"/>
            </w:rPr>
          </w:rPrChange>
        </w:rPr>
      </w:pPr>
      <w:del w:id="337" w:author="Antonio Giangravè" w:date="2018-08-28T14:51:00Z">
        <w:r w:rsidRPr="00164C33" w:rsidDel="00164C33">
          <w:rPr>
            <w:b/>
            <w:sz w:val="18"/>
            <w:rPrChange w:id="338" w:author="Antonio Giangravè" w:date="2018-08-28T14:52:00Z">
              <w:rPr>
                <w:b/>
              </w:rPr>
            </w:rPrChange>
          </w:rPr>
          <w:delText>Actual competenc</w:delText>
        </w:r>
        <w:r w:rsidR="00B36EBC" w:rsidRPr="00164C33" w:rsidDel="00164C33">
          <w:rPr>
            <w:b/>
            <w:sz w:val="18"/>
            <w:rPrChange w:id="339" w:author="Antonio Giangravè" w:date="2018-08-28T14:52:00Z">
              <w:rPr>
                <w:b/>
              </w:rPr>
            </w:rPrChange>
          </w:rPr>
          <w:delText>i</w:delText>
        </w:r>
        <w:r w:rsidRPr="00164C33" w:rsidDel="00164C33">
          <w:rPr>
            <w:b/>
            <w:sz w:val="18"/>
            <w:rPrChange w:id="340" w:author="Antonio Giangravè" w:date="2018-08-28T14:52:00Z">
              <w:rPr>
                <w:b/>
              </w:rPr>
            </w:rPrChange>
          </w:rPr>
          <w:delText xml:space="preserve">es of </w:delText>
        </w:r>
        <w:r w:rsidR="00F41607" w:rsidRPr="00164C33" w:rsidDel="00164C33">
          <w:rPr>
            <w:b/>
            <w:sz w:val="18"/>
            <w:rPrChange w:id="341" w:author="Antonio Giangravè" w:date="2018-08-28T14:52:00Z">
              <w:rPr>
                <w:b/>
              </w:rPr>
            </w:rPrChange>
          </w:rPr>
          <w:delText>professional</w:delText>
        </w:r>
        <w:r w:rsidR="00033A58" w:rsidRPr="00164C33" w:rsidDel="00164C33">
          <w:rPr>
            <w:b/>
            <w:sz w:val="18"/>
            <w:rPrChange w:id="342" w:author="Antonio Giangravè" w:date="2018-08-28T14:52:00Z">
              <w:rPr>
                <w:b/>
              </w:rPr>
            </w:rPrChange>
          </w:rPr>
          <w:delText>s</w:delText>
        </w:r>
        <w:r w:rsidRPr="00164C33" w:rsidDel="00164C33">
          <w:rPr>
            <w:b/>
            <w:sz w:val="18"/>
            <w:rPrChange w:id="343" w:author="Antonio Giangravè" w:date="2018-08-28T14:52:00Z">
              <w:rPr>
                <w:b/>
              </w:rPr>
            </w:rPrChange>
          </w:rPr>
          <w:delText xml:space="preserve"> and performed tasks</w:delText>
        </w:r>
        <w:r w:rsidRPr="00164C33" w:rsidDel="00164C33">
          <w:rPr>
            <w:sz w:val="18"/>
            <w:rPrChange w:id="344" w:author="Antonio Giangravè" w:date="2018-08-28T14:52:00Z">
              <w:rPr/>
            </w:rPrChange>
          </w:rPr>
          <w:delText xml:space="preserve">: </w:delText>
        </w:r>
      </w:del>
    </w:p>
    <w:p w:rsidR="00F41607" w:rsidRPr="00164C33" w:rsidDel="00164C33" w:rsidRDefault="00F41607" w:rsidP="001A5F0B">
      <w:pPr>
        <w:pStyle w:val="Paragrafoelenco"/>
        <w:numPr>
          <w:ilvl w:val="1"/>
          <w:numId w:val="6"/>
        </w:numPr>
        <w:rPr>
          <w:del w:id="345" w:author="Antonio Giangravè" w:date="2018-08-28T14:51:00Z"/>
          <w:i/>
          <w:sz w:val="18"/>
          <w:rPrChange w:id="346" w:author="Antonio Giangravè" w:date="2018-08-28T14:52:00Z">
            <w:rPr>
              <w:del w:id="347" w:author="Antonio Giangravè" w:date="2018-08-28T14:51:00Z"/>
              <w:i/>
            </w:rPr>
          </w:rPrChange>
        </w:rPr>
      </w:pPr>
      <w:del w:id="348" w:author="Antonio Giangravè" w:date="2018-08-28T14:51:00Z">
        <w:r w:rsidRPr="00164C33" w:rsidDel="00164C33">
          <w:rPr>
            <w:i/>
            <w:sz w:val="18"/>
            <w:rPrChange w:id="349" w:author="Antonio Giangravè" w:date="2018-08-28T14:52:00Z">
              <w:rPr>
                <w:i/>
              </w:rPr>
            </w:rPrChange>
          </w:rPr>
          <w:delText>what are the actual</w:delText>
        </w:r>
        <w:r w:rsidR="00E9423D" w:rsidRPr="00164C33" w:rsidDel="00164C33">
          <w:rPr>
            <w:i/>
            <w:sz w:val="18"/>
            <w:rPrChange w:id="350" w:author="Antonio Giangravè" w:date="2018-08-28T14:52:00Z">
              <w:rPr>
                <w:i/>
              </w:rPr>
            </w:rPrChange>
          </w:rPr>
          <w:delText xml:space="preserve"> competenc</w:delText>
        </w:r>
        <w:r w:rsidR="00B36EBC" w:rsidRPr="00164C33" w:rsidDel="00164C33">
          <w:rPr>
            <w:i/>
            <w:sz w:val="18"/>
            <w:rPrChange w:id="351" w:author="Antonio Giangravè" w:date="2018-08-28T14:52:00Z">
              <w:rPr>
                <w:i/>
              </w:rPr>
            </w:rPrChange>
          </w:rPr>
          <w:delText>i</w:delText>
        </w:r>
        <w:r w:rsidR="00E9423D" w:rsidRPr="00164C33" w:rsidDel="00164C33">
          <w:rPr>
            <w:i/>
            <w:sz w:val="18"/>
            <w:rPrChange w:id="352" w:author="Antonio Giangravè" w:date="2018-08-28T14:52:00Z">
              <w:rPr>
                <w:i/>
              </w:rPr>
            </w:rPrChange>
          </w:rPr>
          <w:delText xml:space="preserve">es of </w:delText>
        </w:r>
        <w:r w:rsidRPr="00164C33" w:rsidDel="00164C33">
          <w:rPr>
            <w:i/>
            <w:sz w:val="18"/>
            <w:rPrChange w:id="353" w:author="Antonio Giangravè" w:date="2018-08-28T14:52:00Z">
              <w:rPr>
                <w:i/>
              </w:rPr>
            </w:rPrChange>
          </w:rPr>
          <w:delText>professional</w:delText>
        </w:r>
        <w:r w:rsidR="00B36EBC" w:rsidRPr="00164C33" w:rsidDel="00164C33">
          <w:rPr>
            <w:i/>
            <w:sz w:val="18"/>
            <w:rPrChange w:id="354" w:author="Antonio Giangravè" w:date="2018-08-28T14:52:00Z">
              <w:rPr>
                <w:i/>
              </w:rPr>
            </w:rPrChange>
          </w:rPr>
          <w:delText>s</w:delText>
        </w:r>
        <w:r w:rsidR="00E9423D" w:rsidRPr="00164C33" w:rsidDel="00164C33">
          <w:rPr>
            <w:i/>
            <w:sz w:val="18"/>
            <w:rPrChange w:id="355" w:author="Antonio Giangravè" w:date="2018-08-28T14:52:00Z">
              <w:rPr>
                <w:i/>
              </w:rPr>
            </w:rPrChange>
          </w:rPr>
          <w:delText xml:space="preserve"> operating in homecare in the selected country? </w:delText>
        </w:r>
      </w:del>
    </w:p>
    <w:p w:rsidR="00E9423D" w:rsidRPr="00164C33" w:rsidDel="00164C33" w:rsidRDefault="00F41607" w:rsidP="001A5F0B">
      <w:pPr>
        <w:pStyle w:val="Paragrafoelenco"/>
        <w:numPr>
          <w:ilvl w:val="1"/>
          <w:numId w:val="6"/>
        </w:numPr>
        <w:rPr>
          <w:del w:id="356" w:author="Antonio Giangravè" w:date="2018-08-28T14:51:00Z"/>
          <w:i/>
          <w:sz w:val="18"/>
          <w:rPrChange w:id="357" w:author="Antonio Giangravè" w:date="2018-08-28T14:52:00Z">
            <w:rPr>
              <w:del w:id="358" w:author="Antonio Giangravè" w:date="2018-08-28T14:51:00Z"/>
              <w:i/>
            </w:rPr>
          </w:rPrChange>
        </w:rPr>
      </w:pPr>
      <w:del w:id="359" w:author="Antonio Giangravè" w:date="2018-08-28T14:51:00Z">
        <w:r w:rsidRPr="00164C33" w:rsidDel="00164C33">
          <w:rPr>
            <w:i/>
            <w:sz w:val="18"/>
            <w:rPrChange w:id="360" w:author="Antonio Giangravè" w:date="2018-08-28T14:52:00Z">
              <w:rPr>
                <w:i/>
              </w:rPr>
            </w:rPrChange>
          </w:rPr>
          <w:delText>which tasks do</w:delText>
        </w:r>
        <w:r w:rsidR="00B36EBC" w:rsidRPr="00164C33" w:rsidDel="00164C33">
          <w:rPr>
            <w:i/>
            <w:sz w:val="18"/>
            <w:rPrChange w:id="361" w:author="Antonio Giangravè" w:date="2018-08-28T14:52:00Z">
              <w:rPr>
                <w:i/>
              </w:rPr>
            </w:rPrChange>
          </w:rPr>
          <w:delText>es</w:delText>
        </w:r>
        <w:r w:rsidRPr="00164C33" w:rsidDel="00164C33">
          <w:rPr>
            <w:i/>
            <w:sz w:val="18"/>
            <w:rPrChange w:id="362" w:author="Antonio Giangravè" w:date="2018-08-28T14:52:00Z">
              <w:rPr>
                <w:i/>
              </w:rPr>
            </w:rPrChange>
          </w:rPr>
          <w:delText xml:space="preserve"> the professional actually perform</w:delText>
        </w:r>
        <w:r w:rsidR="00E9423D" w:rsidRPr="00164C33" w:rsidDel="00164C33">
          <w:rPr>
            <w:i/>
            <w:sz w:val="18"/>
            <w:rPrChange w:id="363" w:author="Antonio Giangravè" w:date="2018-08-28T14:52:00Z">
              <w:rPr>
                <w:i/>
              </w:rPr>
            </w:rPrChange>
          </w:rPr>
          <w:delText xml:space="preserve"> at older adults’ homes</w:delText>
        </w:r>
        <w:r w:rsidRPr="00164C33" w:rsidDel="00164C33">
          <w:rPr>
            <w:i/>
            <w:sz w:val="18"/>
            <w:rPrChange w:id="364" w:author="Antonio Giangravè" w:date="2018-08-28T14:52:00Z">
              <w:rPr>
                <w:i/>
              </w:rPr>
            </w:rPrChange>
          </w:rPr>
          <w:delText>? Which older adults needs he/she</w:delText>
        </w:r>
        <w:r w:rsidR="00E9423D" w:rsidRPr="00164C33" w:rsidDel="00164C33">
          <w:rPr>
            <w:i/>
            <w:sz w:val="18"/>
            <w:rPrChange w:id="365" w:author="Antonio Giangravè" w:date="2018-08-28T14:52:00Z">
              <w:rPr>
                <w:i/>
              </w:rPr>
            </w:rPrChange>
          </w:rPr>
          <w:delText xml:space="preserve"> fulfil? </w:delText>
        </w:r>
      </w:del>
    </w:p>
    <w:p w:rsidR="00660298" w:rsidRPr="00164C33" w:rsidDel="00164C33" w:rsidRDefault="00660298" w:rsidP="00D11AA3">
      <w:pPr>
        <w:pStyle w:val="Paragrafoelenco"/>
        <w:ind w:left="1440"/>
        <w:rPr>
          <w:del w:id="366" w:author="Antonio Giangravè" w:date="2018-08-28T14:51:00Z"/>
          <w:i/>
          <w:sz w:val="18"/>
          <w:rPrChange w:id="367" w:author="Antonio Giangravè" w:date="2018-08-28T14:52:00Z">
            <w:rPr>
              <w:del w:id="368" w:author="Antonio Giangravè" w:date="2018-08-28T14:51:00Z"/>
              <w:i/>
            </w:rPr>
          </w:rPrChange>
        </w:rPr>
      </w:pPr>
    </w:p>
    <w:p w:rsidR="00F41607" w:rsidRPr="00164C33" w:rsidDel="00164C33" w:rsidRDefault="00E9423D" w:rsidP="001A5F0B">
      <w:pPr>
        <w:pStyle w:val="Paragrafoelenco"/>
        <w:numPr>
          <w:ilvl w:val="0"/>
          <w:numId w:val="6"/>
        </w:numPr>
        <w:rPr>
          <w:del w:id="369" w:author="Antonio Giangravè" w:date="2018-08-28T14:51:00Z"/>
          <w:sz w:val="18"/>
          <w:rPrChange w:id="370" w:author="Antonio Giangravè" w:date="2018-08-28T14:52:00Z">
            <w:rPr>
              <w:del w:id="371" w:author="Antonio Giangravè" w:date="2018-08-28T14:51:00Z"/>
            </w:rPr>
          </w:rPrChange>
        </w:rPr>
      </w:pPr>
      <w:del w:id="372" w:author="Antonio Giangravè" w:date="2018-08-28T14:51:00Z">
        <w:r w:rsidRPr="00164C33" w:rsidDel="00164C33">
          <w:rPr>
            <w:b/>
            <w:sz w:val="18"/>
            <w:rPrChange w:id="373" w:author="Antonio Giangravè" w:date="2018-08-28T14:52:00Z">
              <w:rPr>
                <w:b/>
              </w:rPr>
            </w:rPrChange>
          </w:rPr>
          <w:delText>Educati</w:delText>
        </w:r>
        <w:r w:rsidR="00F41607" w:rsidRPr="00164C33" w:rsidDel="00164C33">
          <w:rPr>
            <w:b/>
            <w:sz w:val="18"/>
            <w:rPrChange w:id="374" w:author="Antonio Giangravè" w:date="2018-08-28T14:52:00Z">
              <w:rPr>
                <w:b/>
              </w:rPr>
            </w:rPrChange>
          </w:rPr>
          <w:delText>onal level and paths of the professional</w:delText>
        </w:r>
        <w:r w:rsidRPr="00164C33" w:rsidDel="00164C33">
          <w:rPr>
            <w:sz w:val="18"/>
            <w:rPrChange w:id="375" w:author="Antonio Giangravè" w:date="2018-08-28T14:52:00Z">
              <w:rPr/>
            </w:rPrChange>
          </w:rPr>
          <w:delText xml:space="preserve">: </w:delText>
        </w:r>
      </w:del>
    </w:p>
    <w:p w:rsidR="001B08FF" w:rsidRPr="00164C33" w:rsidDel="00164C33" w:rsidRDefault="00B36EBC" w:rsidP="00B36EBC">
      <w:pPr>
        <w:pStyle w:val="Paragrafoelenco"/>
        <w:numPr>
          <w:ilvl w:val="1"/>
          <w:numId w:val="6"/>
        </w:numPr>
        <w:rPr>
          <w:del w:id="376" w:author="Antonio Giangravè" w:date="2018-08-28T14:51:00Z"/>
          <w:i/>
          <w:sz w:val="18"/>
          <w:rPrChange w:id="377" w:author="Antonio Giangravè" w:date="2018-08-28T14:52:00Z">
            <w:rPr>
              <w:del w:id="378" w:author="Antonio Giangravè" w:date="2018-08-28T14:51:00Z"/>
              <w:i/>
            </w:rPr>
          </w:rPrChange>
        </w:rPr>
      </w:pPr>
      <w:del w:id="379" w:author="Antonio Giangravè" w:date="2018-08-28T14:51:00Z">
        <w:r w:rsidRPr="00164C33" w:rsidDel="00164C33">
          <w:rPr>
            <w:i/>
            <w:sz w:val="18"/>
            <w:rPrChange w:id="380" w:author="Antonio Giangravè" w:date="2018-08-28T14:52:00Z">
              <w:rPr>
                <w:i/>
              </w:rPr>
            </w:rPrChange>
          </w:rPr>
          <w:delText xml:space="preserve">What curricula does he/she have to follow </w:delText>
        </w:r>
        <w:r w:rsidR="001B08FF" w:rsidRPr="00164C33" w:rsidDel="00164C33">
          <w:rPr>
            <w:i/>
            <w:sz w:val="18"/>
            <w:rPrChange w:id="381" w:author="Antonio Giangravè" w:date="2018-08-28T14:52:00Z">
              <w:rPr>
                <w:i/>
              </w:rPr>
            </w:rPrChange>
          </w:rPr>
          <w:delText xml:space="preserve">to work in </w:delText>
        </w:r>
        <w:r w:rsidRPr="00164C33" w:rsidDel="00164C33">
          <w:rPr>
            <w:i/>
            <w:sz w:val="18"/>
            <w:rPrChange w:id="382" w:author="Antonio Giangravè" w:date="2018-08-28T14:52:00Z">
              <w:rPr>
                <w:i/>
              </w:rPr>
            </w:rPrChange>
          </w:rPr>
          <w:delText xml:space="preserve">the </w:delText>
        </w:r>
        <w:r w:rsidR="001B08FF" w:rsidRPr="00164C33" w:rsidDel="00164C33">
          <w:rPr>
            <w:i/>
            <w:sz w:val="18"/>
            <w:rPrChange w:id="383" w:author="Antonio Giangravè" w:date="2018-08-28T14:52:00Z">
              <w:rPr>
                <w:i/>
              </w:rPr>
            </w:rPrChange>
          </w:rPr>
          <w:delText>homecare sector</w:delText>
        </w:r>
        <w:r w:rsidR="00E9423D" w:rsidRPr="00164C33" w:rsidDel="00164C33">
          <w:rPr>
            <w:i/>
            <w:sz w:val="18"/>
            <w:rPrChange w:id="384" w:author="Antonio Giangravè" w:date="2018-08-28T14:52:00Z">
              <w:rPr>
                <w:i/>
              </w:rPr>
            </w:rPrChange>
          </w:rPr>
          <w:delText>?</w:delText>
        </w:r>
      </w:del>
    </w:p>
    <w:p w:rsidR="00E9423D" w:rsidRPr="00164C33" w:rsidDel="00164C33" w:rsidRDefault="001B08FF" w:rsidP="001A5F0B">
      <w:pPr>
        <w:pStyle w:val="Paragrafoelenco"/>
        <w:numPr>
          <w:ilvl w:val="1"/>
          <w:numId w:val="6"/>
        </w:numPr>
        <w:rPr>
          <w:del w:id="385" w:author="Antonio Giangravè" w:date="2018-08-28T14:51:00Z"/>
          <w:i/>
          <w:sz w:val="18"/>
          <w:rPrChange w:id="386" w:author="Antonio Giangravè" w:date="2018-08-28T14:52:00Z">
            <w:rPr>
              <w:del w:id="387" w:author="Antonio Giangravè" w:date="2018-08-28T14:51:00Z"/>
              <w:i/>
            </w:rPr>
          </w:rPrChange>
        </w:rPr>
      </w:pPr>
      <w:del w:id="388" w:author="Antonio Giangravè" w:date="2018-08-28T14:51:00Z">
        <w:r w:rsidRPr="00164C33" w:rsidDel="00164C33">
          <w:rPr>
            <w:i/>
            <w:sz w:val="18"/>
            <w:rPrChange w:id="389" w:author="Antonio Giangravè" w:date="2018-08-28T14:52:00Z">
              <w:rPr>
                <w:i/>
              </w:rPr>
            </w:rPrChange>
          </w:rPr>
          <w:delText>a</w:delText>
        </w:r>
        <w:r w:rsidR="00E9423D" w:rsidRPr="00164C33" w:rsidDel="00164C33">
          <w:rPr>
            <w:i/>
            <w:sz w:val="18"/>
            <w:rPrChange w:id="390" w:author="Antonio Giangravè" w:date="2018-08-28T14:52:00Z">
              <w:rPr>
                <w:i/>
              </w:rPr>
            </w:rPrChange>
          </w:rPr>
          <w:delText xml:space="preserve">re there specific VET courses for Older Adults Homecare targeting this </w:delText>
        </w:r>
        <w:r w:rsidRPr="00164C33" w:rsidDel="00164C33">
          <w:rPr>
            <w:i/>
            <w:sz w:val="18"/>
            <w:rPrChange w:id="391" w:author="Antonio Giangravè" w:date="2018-08-28T14:52:00Z">
              <w:rPr>
                <w:i/>
              </w:rPr>
            </w:rPrChange>
          </w:rPr>
          <w:delText>professional</w:delText>
        </w:r>
        <w:r w:rsidR="00E9423D" w:rsidRPr="00164C33" w:rsidDel="00164C33">
          <w:rPr>
            <w:i/>
            <w:sz w:val="18"/>
            <w:rPrChange w:id="392" w:author="Antonio Giangravè" w:date="2018-08-28T14:52:00Z">
              <w:rPr>
                <w:i/>
              </w:rPr>
            </w:rPrChange>
          </w:rPr>
          <w:delText>?</w:delText>
        </w:r>
      </w:del>
    </w:p>
    <w:p w:rsidR="001B08FF" w:rsidRPr="00164C33" w:rsidDel="00164C33" w:rsidRDefault="00E9423D" w:rsidP="001A5F0B">
      <w:pPr>
        <w:pStyle w:val="Paragrafoelenco"/>
        <w:numPr>
          <w:ilvl w:val="0"/>
          <w:numId w:val="6"/>
        </w:numPr>
        <w:rPr>
          <w:del w:id="393" w:author="Antonio Giangravè" w:date="2018-08-28T14:51:00Z"/>
          <w:sz w:val="18"/>
          <w:rPrChange w:id="394" w:author="Antonio Giangravè" w:date="2018-08-28T14:52:00Z">
            <w:rPr>
              <w:del w:id="395" w:author="Antonio Giangravè" w:date="2018-08-28T14:51:00Z"/>
            </w:rPr>
          </w:rPrChange>
        </w:rPr>
      </w:pPr>
      <w:del w:id="396" w:author="Antonio Giangravè" w:date="2018-08-28T14:51:00Z">
        <w:r w:rsidRPr="00164C33" w:rsidDel="00164C33">
          <w:rPr>
            <w:b/>
            <w:sz w:val="18"/>
            <w:rPrChange w:id="397" w:author="Antonio Giangravè" w:date="2018-08-28T14:52:00Z">
              <w:rPr>
                <w:b/>
              </w:rPr>
            </w:rPrChange>
          </w:rPr>
          <w:delText>Context-related</w:delText>
        </w:r>
        <w:r w:rsidR="008A59ED" w:rsidRPr="00164C33" w:rsidDel="00164C33">
          <w:rPr>
            <w:b/>
            <w:sz w:val="18"/>
            <w:rPrChange w:id="398" w:author="Antonio Giangravè" w:date="2018-08-28T14:52:00Z">
              <w:rPr>
                <w:b/>
              </w:rPr>
            </w:rPrChange>
          </w:rPr>
          <w:delText xml:space="preserve"> </w:delText>
        </w:r>
        <w:r w:rsidRPr="00164C33" w:rsidDel="00164C33">
          <w:rPr>
            <w:b/>
            <w:sz w:val="18"/>
            <w:rPrChange w:id="399" w:author="Antonio Giangravè" w:date="2018-08-28T14:52:00Z">
              <w:rPr>
                <w:b/>
              </w:rPr>
            </w:rPrChange>
          </w:rPr>
          <w:delText>needs</w:delText>
        </w:r>
        <w:r w:rsidRPr="00164C33" w:rsidDel="00164C33">
          <w:rPr>
            <w:sz w:val="18"/>
            <w:rPrChange w:id="400" w:author="Antonio Giangravè" w:date="2018-08-28T14:52:00Z">
              <w:rPr/>
            </w:rPrChange>
          </w:rPr>
          <w:delText xml:space="preserve">: </w:delText>
        </w:r>
      </w:del>
    </w:p>
    <w:p w:rsidR="001B08FF" w:rsidRPr="00164C33" w:rsidDel="00164C33" w:rsidRDefault="00E9423D" w:rsidP="001A5F0B">
      <w:pPr>
        <w:pStyle w:val="Paragrafoelenco"/>
        <w:numPr>
          <w:ilvl w:val="1"/>
          <w:numId w:val="6"/>
        </w:numPr>
        <w:rPr>
          <w:del w:id="401" w:author="Antonio Giangravè" w:date="2018-08-28T14:51:00Z"/>
          <w:i/>
          <w:sz w:val="18"/>
          <w:rPrChange w:id="402" w:author="Antonio Giangravè" w:date="2018-08-28T14:52:00Z">
            <w:rPr>
              <w:del w:id="403" w:author="Antonio Giangravè" w:date="2018-08-28T14:51:00Z"/>
              <w:i/>
            </w:rPr>
          </w:rPrChange>
        </w:rPr>
      </w:pPr>
      <w:del w:id="404" w:author="Antonio Giangravè" w:date="2018-08-28T14:51:00Z">
        <w:r w:rsidRPr="00164C33" w:rsidDel="00164C33">
          <w:rPr>
            <w:i/>
            <w:sz w:val="18"/>
            <w:rPrChange w:id="405" w:author="Antonio Giangravè" w:date="2018-08-28T14:52:00Z">
              <w:rPr>
                <w:i/>
              </w:rPr>
            </w:rPrChange>
          </w:rPr>
          <w:delText>what are the main needs of older adults</w:delText>
        </w:r>
      </w:del>
      <w:ins w:id="406" w:author="Alvino" w:date="2018-08-27T12:31:00Z">
        <w:del w:id="407" w:author="Antonio Giangravè" w:date="2018-08-28T14:51:00Z">
          <w:r w:rsidR="00D11AA3" w:rsidRPr="00164C33" w:rsidDel="00164C33">
            <w:rPr>
              <w:i/>
              <w:sz w:val="18"/>
              <w:rPrChange w:id="408" w:author="Antonio Giangravè" w:date="2018-08-28T14:52:00Z">
                <w:rPr>
                  <w:i/>
                </w:rPr>
              </w:rPrChange>
            </w:rPr>
            <w:delText>homecare</w:delText>
          </w:r>
        </w:del>
      </w:ins>
      <w:del w:id="409" w:author="Antonio Giangravè" w:date="2018-08-28T14:51:00Z">
        <w:r w:rsidRPr="00164C33" w:rsidDel="00164C33">
          <w:rPr>
            <w:i/>
            <w:sz w:val="18"/>
            <w:rPrChange w:id="410" w:author="Antonio Giangravè" w:date="2018-08-28T14:52:00Z">
              <w:rPr>
                <w:i/>
              </w:rPr>
            </w:rPrChange>
          </w:rPr>
          <w:delText xml:space="preserve"> in the selected country? </w:delText>
        </w:r>
      </w:del>
    </w:p>
    <w:p w:rsidR="001B08FF" w:rsidRPr="00164C33" w:rsidDel="00164C33" w:rsidRDefault="001B08FF" w:rsidP="001A5F0B">
      <w:pPr>
        <w:pStyle w:val="Paragrafoelenco"/>
        <w:numPr>
          <w:ilvl w:val="1"/>
          <w:numId w:val="6"/>
        </w:numPr>
        <w:rPr>
          <w:del w:id="411" w:author="Antonio Giangravè" w:date="2018-08-28T14:51:00Z"/>
          <w:i/>
          <w:sz w:val="18"/>
          <w:rPrChange w:id="412" w:author="Antonio Giangravè" w:date="2018-08-28T14:52:00Z">
            <w:rPr>
              <w:del w:id="413" w:author="Antonio Giangravè" w:date="2018-08-28T14:51:00Z"/>
              <w:i/>
            </w:rPr>
          </w:rPrChange>
        </w:rPr>
      </w:pPr>
      <w:del w:id="414" w:author="Antonio Giangravè" w:date="2018-08-28T14:51:00Z">
        <w:r w:rsidRPr="00164C33" w:rsidDel="00164C33">
          <w:rPr>
            <w:i/>
            <w:sz w:val="18"/>
            <w:rPrChange w:id="415" w:author="Antonio Giangravè" w:date="2018-08-28T14:52:00Z">
              <w:rPr>
                <w:i/>
              </w:rPr>
            </w:rPrChange>
          </w:rPr>
          <w:delText>h</w:delText>
        </w:r>
        <w:r w:rsidR="00E9423D" w:rsidRPr="00164C33" w:rsidDel="00164C33">
          <w:rPr>
            <w:i/>
            <w:sz w:val="18"/>
            <w:rPrChange w:id="416" w:author="Antonio Giangravè" w:date="2018-08-28T14:52:00Z">
              <w:rPr>
                <w:i/>
              </w:rPr>
            </w:rPrChange>
          </w:rPr>
          <w:delText>ow is homecare o</w:delText>
        </w:r>
        <w:r w:rsidRPr="00164C33" w:rsidDel="00164C33">
          <w:rPr>
            <w:i/>
            <w:sz w:val="18"/>
            <w:rPrChange w:id="417" w:author="Antonio Giangravè" w:date="2018-08-28T14:52:00Z">
              <w:rPr>
                <w:i/>
              </w:rPr>
            </w:rPrChange>
          </w:rPr>
          <w:delText xml:space="preserve">rganized in that </w:delText>
        </w:r>
        <w:r w:rsidR="00E9423D" w:rsidRPr="00164C33" w:rsidDel="00164C33">
          <w:rPr>
            <w:i/>
            <w:sz w:val="18"/>
            <w:rPrChange w:id="418" w:author="Antonio Giangravè" w:date="2018-08-28T14:52:00Z">
              <w:rPr>
                <w:i/>
              </w:rPr>
            </w:rPrChange>
          </w:rPr>
          <w:delText xml:space="preserve">country? What are the organizational needs deriving from it? </w:delText>
        </w:r>
      </w:del>
    </w:p>
    <w:p w:rsidR="001B08FF" w:rsidRPr="00164C33" w:rsidDel="00164C33" w:rsidRDefault="001B08FF" w:rsidP="001A5F0B">
      <w:pPr>
        <w:pStyle w:val="Paragrafoelenco"/>
        <w:numPr>
          <w:ilvl w:val="1"/>
          <w:numId w:val="6"/>
        </w:numPr>
        <w:rPr>
          <w:del w:id="419" w:author="Antonio Giangravè" w:date="2018-08-28T14:51:00Z"/>
          <w:i/>
          <w:sz w:val="18"/>
          <w:rPrChange w:id="420" w:author="Antonio Giangravè" w:date="2018-08-28T14:52:00Z">
            <w:rPr>
              <w:del w:id="421" w:author="Antonio Giangravè" w:date="2018-08-28T14:51:00Z"/>
              <w:i/>
            </w:rPr>
          </w:rPrChange>
        </w:rPr>
      </w:pPr>
      <w:del w:id="422" w:author="Antonio Giangravè" w:date="2018-08-28T14:51:00Z">
        <w:r w:rsidRPr="00164C33" w:rsidDel="00164C33">
          <w:rPr>
            <w:i/>
            <w:sz w:val="18"/>
            <w:rPrChange w:id="423" w:author="Antonio Giangravè" w:date="2018-08-28T14:52:00Z">
              <w:rPr>
                <w:i/>
              </w:rPr>
            </w:rPrChange>
          </w:rPr>
          <w:delText>d</w:delText>
        </w:r>
        <w:r w:rsidR="00E9423D" w:rsidRPr="00164C33" w:rsidDel="00164C33">
          <w:rPr>
            <w:i/>
            <w:sz w:val="18"/>
            <w:rPrChange w:id="424" w:author="Antonio Giangravè" w:date="2018-08-28T14:52:00Z">
              <w:rPr>
                <w:i/>
              </w:rPr>
            </w:rPrChange>
          </w:rPr>
          <w:delText xml:space="preserve">oes the </w:delText>
        </w:r>
        <w:r w:rsidRPr="00164C33" w:rsidDel="00164C33">
          <w:rPr>
            <w:i/>
            <w:sz w:val="18"/>
            <w:rPrChange w:id="425" w:author="Antonio Giangravè" w:date="2018-08-28T14:52:00Z">
              <w:rPr>
                <w:i/>
              </w:rPr>
            </w:rPrChange>
          </w:rPr>
          <w:delText>professional</w:delText>
        </w:r>
        <w:r w:rsidR="00E9423D" w:rsidRPr="00164C33" w:rsidDel="00164C33">
          <w:rPr>
            <w:i/>
            <w:sz w:val="18"/>
            <w:rPrChange w:id="426" w:author="Antonio Giangravè" w:date="2018-08-28T14:52:00Z">
              <w:rPr>
                <w:i/>
              </w:rPr>
            </w:rPrChange>
          </w:rPr>
          <w:delText xml:space="preserve"> need to work in group or in strict collaboration with other professionals? </w:delText>
        </w:r>
      </w:del>
    </w:p>
    <w:p w:rsidR="00E9423D" w:rsidRPr="00164C33" w:rsidDel="00164C33" w:rsidRDefault="001B08FF" w:rsidP="001A5F0B">
      <w:pPr>
        <w:pStyle w:val="Paragrafoelenco"/>
        <w:numPr>
          <w:ilvl w:val="1"/>
          <w:numId w:val="6"/>
        </w:numPr>
        <w:rPr>
          <w:del w:id="427" w:author="Antonio Giangravè" w:date="2018-08-28T14:51:00Z"/>
          <w:i/>
          <w:sz w:val="18"/>
          <w:rPrChange w:id="428" w:author="Antonio Giangravè" w:date="2018-08-28T14:52:00Z">
            <w:rPr>
              <w:del w:id="429" w:author="Antonio Giangravè" w:date="2018-08-28T14:51:00Z"/>
              <w:i/>
            </w:rPr>
          </w:rPrChange>
        </w:rPr>
      </w:pPr>
      <w:del w:id="430" w:author="Antonio Giangravè" w:date="2018-08-28T14:51:00Z">
        <w:r w:rsidRPr="00164C33" w:rsidDel="00164C33">
          <w:rPr>
            <w:i/>
            <w:sz w:val="18"/>
            <w:rPrChange w:id="431" w:author="Antonio Giangravè" w:date="2018-08-28T14:52:00Z">
              <w:rPr>
                <w:i/>
              </w:rPr>
            </w:rPrChange>
          </w:rPr>
          <w:delText>a</w:delText>
        </w:r>
        <w:r w:rsidR="00E9423D" w:rsidRPr="00164C33" w:rsidDel="00164C33">
          <w:rPr>
            <w:i/>
            <w:sz w:val="18"/>
            <w:rPrChange w:id="432" w:author="Antonio Giangravè" w:date="2018-08-28T14:52:00Z">
              <w:rPr>
                <w:i/>
              </w:rPr>
            </w:rPrChange>
          </w:rPr>
          <w:delText xml:space="preserve">re Information and Communication Technologies (ICTs) applied to support homecare? Which kind of competences are needed </w:delText>
        </w:r>
        <w:r w:rsidRPr="00164C33" w:rsidDel="00164C33">
          <w:rPr>
            <w:i/>
            <w:sz w:val="18"/>
            <w:rPrChange w:id="433" w:author="Antonio Giangravè" w:date="2018-08-28T14:52:00Z">
              <w:rPr>
                <w:i/>
              </w:rPr>
            </w:rPrChange>
          </w:rPr>
          <w:delText>to use</w:delText>
        </w:r>
        <w:r w:rsidR="00E9423D" w:rsidRPr="00164C33" w:rsidDel="00164C33">
          <w:rPr>
            <w:i/>
            <w:sz w:val="18"/>
            <w:rPrChange w:id="434" w:author="Antonio Giangravè" w:date="2018-08-28T14:52:00Z">
              <w:rPr>
                <w:i/>
              </w:rPr>
            </w:rPrChange>
          </w:rPr>
          <w:delText xml:space="preserve"> them?</w:delText>
        </w:r>
      </w:del>
    </w:p>
    <w:p w:rsidR="00E9423D" w:rsidRPr="00164C33" w:rsidDel="00164C33" w:rsidRDefault="00E9423D" w:rsidP="00E9423D">
      <w:pPr>
        <w:rPr>
          <w:del w:id="435" w:author="Antonio Giangravè" w:date="2018-08-28T14:51:00Z"/>
          <w:b/>
          <w:sz w:val="18"/>
          <w:u w:val="single"/>
          <w:rPrChange w:id="436" w:author="Antonio Giangravè" w:date="2018-08-28T14:52:00Z">
            <w:rPr>
              <w:del w:id="437" w:author="Antonio Giangravè" w:date="2018-08-28T14:51:00Z"/>
              <w:b/>
              <w:u w:val="single"/>
            </w:rPr>
          </w:rPrChange>
        </w:rPr>
      </w:pPr>
    </w:p>
    <w:p w:rsidR="001B08FF" w:rsidRPr="00164C33" w:rsidDel="00164C33" w:rsidRDefault="001B08FF" w:rsidP="00E9423D">
      <w:pPr>
        <w:rPr>
          <w:del w:id="438" w:author="Antonio Giangravè" w:date="2018-08-28T14:51:00Z"/>
          <w:b/>
          <w:sz w:val="18"/>
          <w:rPrChange w:id="439" w:author="Antonio Giangravè" w:date="2018-08-28T14:52:00Z">
            <w:rPr>
              <w:del w:id="440" w:author="Antonio Giangravè" w:date="2018-08-28T14:51:00Z"/>
              <w:b/>
            </w:rPr>
          </w:rPrChange>
        </w:rPr>
      </w:pPr>
      <w:del w:id="441" w:author="Antonio Giangravè" w:date="2018-08-28T14:51:00Z">
        <w:r w:rsidRPr="00164C33" w:rsidDel="00164C33">
          <w:rPr>
            <w:b/>
            <w:sz w:val="18"/>
            <w:rPrChange w:id="442" w:author="Antonio Giangravè" w:date="2018-08-28T14:52:00Z">
              <w:rPr>
                <w:b/>
              </w:rPr>
            </w:rPrChange>
          </w:rPr>
          <w:delText>If you need help to collect this information</w:delText>
        </w:r>
        <w:r w:rsidR="00B36EBC" w:rsidRPr="00164C33" w:rsidDel="00164C33">
          <w:rPr>
            <w:b/>
            <w:sz w:val="18"/>
            <w:rPrChange w:id="443" w:author="Antonio Giangravè" w:date="2018-08-28T14:52:00Z">
              <w:rPr>
                <w:b/>
              </w:rPr>
            </w:rPrChange>
          </w:rPr>
          <w:delText xml:space="preserve"> you can search the</w:delText>
        </w:r>
        <w:r w:rsidRPr="00164C33" w:rsidDel="00164C33">
          <w:rPr>
            <w:b/>
            <w:sz w:val="18"/>
            <w:rPrChange w:id="444" w:author="Antonio Giangravè" w:date="2018-08-28T14:52:00Z">
              <w:rPr>
                <w:b/>
              </w:rPr>
            </w:rPrChange>
          </w:rPr>
          <w:delText xml:space="preserve"> CARESS System </w:delText>
        </w:r>
        <w:r w:rsidR="002D1305" w:rsidRPr="00164C33" w:rsidDel="00164C33">
          <w:rPr>
            <w:rStyle w:val="Collegamentoipertestuale"/>
            <w:b/>
            <w:sz w:val="18"/>
            <w:rPrChange w:id="445" w:author="Antonio Giangravè" w:date="2018-08-28T14:52:00Z">
              <w:rPr>
                <w:rStyle w:val="Collegamentoipertestuale"/>
                <w:b/>
              </w:rPr>
            </w:rPrChange>
          </w:rPr>
          <w:fldChar w:fldCharType="begin"/>
        </w:r>
        <w:r w:rsidR="002D1305" w:rsidRPr="00164C33" w:rsidDel="00164C33">
          <w:rPr>
            <w:rStyle w:val="Collegamentoipertestuale"/>
            <w:b/>
            <w:sz w:val="18"/>
            <w:rPrChange w:id="446" w:author="Antonio Giangravè" w:date="2018-08-28T14:52:00Z">
              <w:rPr>
                <w:rStyle w:val="Collegamentoipertestuale"/>
                <w:b/>
              </w:rPr>
            </w:rPrChange>
          </w:rPr>
          <w:delInstrText xml:space="preserve"> HYPERLINK "https://caress.gsic.uva.es/" </w:delInstrText>
        </w:r>
        <w:r w:rsidR="002D1305" w:rsidRPr="00164C33" w:rsidDel="00164C33">
          <w:rPr>
            <w:rStyle w:val="Collegamentoipertestuale"/>
            <w:b/>
            <w:sz w:val="18"/>
            <w:rPrChange w:id="447" w:author="Antonio Giangravè" w:date="2018-08-28T14:52:00Z">
              <w:rPr>
                <w:rStyle w:val="Collegamentoipertestuale"/>
                <w:b/>
              </w:rPr>
            </w:rPrChange>
          </w:rPr>
          <w:fldChar w:fldCharType="separate"/>
        </w:r>
        <w:r w:rsidRPr="00164C33" w:rsidDel="00164C33">
          <w:rPr>
            <w:rStyle w:val="Collegamentoipertestuale"/>
            <w:b/>
            <w:sz w:val="18"/>
            <w:rPrChange w:id="448" w:author="Antonio Giangravè" w:date="2018-08-28T14:52:00Z">
              <w:rPr>
                <w:rStyle w:val="Collegamentoipertestuale"/>
                <w:b/>
              </w:rPr>
            </w:rPrChange>
          </w:rPr>
          <w:delText>https://caress.gsic.uva.es/</w:delText>
        </w:r>
        <w:r w:rsidR="002D1305" w:rsidRPr="00164C33" w:rsidDel="00164C33">
          <w:rPr>
            <w:rStyle w:val="Collegamentoipertestuale"/>
            <w:b/>
            <w:sz w:val="18"/>
            <w:rPrChange w:id="449" w:author="Antonio Giangravè" w:date="2018-08-28T14:52:00Z">
              <w:rPr>
                <w:rStyle w:val="Collegamentoipertestuale"/>
                <w:b/>
              </w:rPr>
            </w:rPrChange>
          </w:rPr>
          <w:fldChar w:fldCharType="end"/>
        </w:r>
      </w:del>
    </w:p>
    <w:p w:rsidR="001B08FF" w:rsidRPr="00164C33" w:rsidDel="00164C33" w:rsidRDefault="001B08FF" w:rsidP="00E9423D">
      <w:pPr>
        <w:rPr>
          <w:del w:id="450" w:author="Antonio Giangravè" w:date="2018-08-28T14:51:00Z"/>
          <w:color w:val="FF0000"/>
          <w:sz w:val="18"/>
          <w:rPrChange w:id="451" w:author="Antonio Giangravè" w:date="2018-08-28T14:52:00Z">
            <w:rPr>
              <w:del w:id="452" w:author="Antonio Giangravè" w:date="2018-08-28T14:51:00Z"/>
              <w:color w:val="FF0000"/>
            </w:rPr>
          </w:rPrChange>
        </w:rPr>
      </w:pPr>
      <w:del w:id="453" w:author="Antonio Giangravè" w:date="2018-08-28T14:51:00Z">
        <w:r w:rsidRPr="00164C33" w:rsidDel="00164C33">
          <w:rPr>
            <w:color w:val="FF0000"/>
            <w:sz w:val="18"/>
            <w:rPrChange w:id="454" w:author="Antonio Giangravè" w:date="2018-08-28T14:52:00Z">
              <w:rPr>
                <w:color w:val="FF0000"/>
              </w:rPr>
            </w:rPrChange>
          </w:rPr>
          <w:delText>[this link should be updated!]</w:delText>
        </w:r>
      </w:del>
    </w:p>
    <w:p w:rsidR="001B08FF" w:rsidRPr="00164C33" w:rsidDel="00164C33" w:rsidRDefault="00E9423D" w:rsidP="00E9423D">
      <w:pPr>
        <w:rPr>
          <w:del w:id="455" w:author="Antonio Giangravè" w:date="2018-08-28T14:51:00Z"/>
          <w:sz w:val="18"/>
          <w:rPrChange w:id="456" w:author="Antonio Giangravè" w:date="2018-08-28T14:52:00Z">
            <w:rPr>
              <w:del w:id="457" w:author="Antonio Giangravè" w:date="2018-08-28T14:51:00Z"/>
            </w:rPr>
          </w:rPrChange>
        </w:rPr>
      </w:pPr>
      <w:del w:id="458" w:author="Antonio Giangravè" w:date="2018-08-28T14:51:00Z">
        <w:r w:rsidRPr="00164C33" w:rsidDel="00164C33">
          <w:rPr>
            <w:sz w:val="18"/>
            <w:rPrChange w:id="459" w:author="Antonio Giangravè" w:date="2018-08-28T14:52:00Z">
              <w:rPr/>
            </w:rPrChange>
          </w:rPr>
          <w:delText>If any information is not available for a specific country, you can try to search for them in a “</w:delText>
        </w:r>
        <w:r w:rsidRPr="00164C33" w:rsidDel="00164C33">
          <w:rPr>
            <w:sz w:val="18"/>
            <w:lang w:val="en-GB"/>
            <w:rPrChange w:id="460" w:author="Antonio Giangravè" w:date="2018-08-28T14:52:00Z">
              <w:rPr>
                <w:lang w:val="en-GB"/>
              </w:rPr>
            </w:rPrChange>
          </w:rPr>
          <w:delText>neighbour</w:delText>
        </w:r>
        <w:r w:rsidRPr="00164C33" w:rsidDel="00164C33">
          <w:rPr>
            <w:sz w:val="18"/>
            <w:rPrChange w:id="461" w:author="Antonio Giangravè" w:date="2018-08-28T14:52:00Z">
              <w:rPr/>
            </w:rPrChange>
          </w:rPr>
          <w:delText xml:space="preserve">” or similar country. </w:delText>
        </w:r>
        <w:r w:rsidR="001B08FF" w:rsidRPr="00164C33" w:rsidDel="00164C33">
          <w:rPr>
            <w:sz w:val="18"/>
            <w:rPrChange w:id="462" w:author="Antonio Giangravè" w:date="2018-08-28T14:52:00Z">
              <w:rPr/>
            </w:rPrChange>
          </w:rPr>
          <w:delText>Y</w:delText>
        </w:r>
        <w:r w:rsidRPr="00164C33" w:rsidDel="00164C33">
          <w:rPr>
            <w:sz w:val="18"/>
            <w:rPrChange w:id="463" w:author="Antonio Giangravè" w:date="2018-08-28T14:52:00Z">
              <w:rPr/>
            </w:rPrChange>
          </w:rPr>
          <w:delText xml:space="preserve">ou can </w:delText>
        </w:r>
        <w:r w:rsidR="001B08FF" w:rsidRPr="00164C33" w:rsidDel="00164C33">
          <w:rPr>
            <w:sz w:val="18"/>
            <w:rPrChange w:id="464" w:author="Antonio Giangravè" w:date="2018-08-28T14:52:00Z">
              <w:rPr/>
            </w:rPrChange>
          </w:rPr>
          <w:delText xml:space="preserve">also </w:delText>
        </w:r>
        <w:r w:rsidRPr="00164C33" w:rsidDel="00164C33">
          <w:rPr>
            <w:sz w:val="18"/>
            <w:rPrChange w:id="465" w:author="Antonio Giangravè" w:date="2018-08-28T14:52:00Z">
              <w:rPr/>
            </w:rPrChange>
          </w:rPr>
          <w:delText xml:space="preserve">refer to the main 9 types of </w:delText>
        </w:r>
        <w:r w:rsidR="001B08FF" w:rsidRPr="00164C33" w:rsidDel="00164C33">
          <w:rPr>
            <w:sz w:val="18"/>
            <w:rPrChange w:id="466" w:author="Antonio Giangravè" w:date="2018-08-28T14:52:00Z">
              <w:rPr/>
            </w:rPrChange>
          </w:rPr>
          <w:delText>homecare professional</w:delText>
        </w:r>
        <w:r w:rsidR="00C119E2" w:rsidRPr="00164C33" w:rsidDel="00164C33">
          <w:rPr>
            <w:sz w:val="18"/>
            <w:rPrChange w:id="467" w:author="Antonio Giangravè" w:date="2018-08-28T14:52:00Z">
              <w:rPr/>
            </w:rPrChange>
          </w:rPr>
          <w:delText>s</w:delText>
        </w:r>
        <w:r w:rsidRPr="00164C33" w:rsidDel="00164C33">
          <w:rPr>
            <w:sz w:val="18"/>
            <w:rPrChange w:id="468" w:author="Antonio Giangravè" w:date="2018-08-28T14:52:00Z">
              <w:rPr/>
            </w:rPrChange>
          </w:rPr>
          <w:delText xml:space="preserve"> defined in the system and collect information about similar profession</w:delText>
        </w:r>
        <w:r w:rsidR="001B08FF" w:rsidRPr="00164C33" w:rsidDel="00164C33">
          <w:rPr>
            <w:sz w:val="18"/>
            <w:rPrChange w:id="469" w:author="Antonio Giangravè" w:date="2018-08-28T14:52:00Z">
              <w:rPr/>
            </w:rPrChange>
          </w:rPr>
          <w:delText xml:space="preserve">s. </w:delText>
        </w:r>
        <w:r w:rsidRPr="00164C33" w:rsidDel="00164C33">
          <w:rPr>
            <w:sz w:val="18"/>
            <w:rPrChange w:id="470" w:author="Antonio Giangravè" w:date="2018-08-28T14:52:00Z">
              <w:rPr/>
            </w:rPrChange>
          </w:rPr>
          <w:delText>You should integrate the collected information with your personal background in order to better contextualize them.</w:delText>
        </w:r>
      </w:del>
    </w:p>
    <w:p w:rsidR="001B08FF" w:rsidRPr="00164C33" w:rsidDel="00164C33" w:rsidRDefault="001B08FF" w:rsidP="00E9423D">
      <w:pPr>
        <w:rPr>
          <w:del w:id="471" w:author="Antonio Giangravè" w:date="2018-08-28T14:51:00Z"/>
          <w:sz w:val="18"/>
          <w:rPrChange w:id="472" w:author="Antonio Giangravè" w:date="2018-08-28T14:52:00Z">
            <w:rPr>
              <w:del w:id="473" w:author="Antonio Giangravè" w:date="2018-08-28T14:51:00Z"/>
            </w:rPr>
          </w:rPrChange>
        </w:rPr>
        <w:sectPr w:rsidR="001B08FF" w:rsidRPr="00164C33" w:rsidDel="00164C33" w:rsidSect="0068232C">
          <w:headerReference w:type="default" r:id="rId16"/>
          <w:footerReference w:type="default" r:id="rId17"/>
          <w:pgSz w:w="11906" w:h="16838"/>
          <w:pgMar w:top="1417" w:right="1134" w:bottom="851" w:left="1134" w:header="708" w:footer="283" w:gutter="0"/>
          <w:cols w:space="708"/>
          <w:titlePg/>
          <w:docGrid w:linePitch="360"/>
        </w:sectPr>
      </w:pPr>
    </w:p>
    <w:p w:rsidR="00E9423D" w:rsidRPr="00164C33" w:rsidDel="00164C33" w:rsidRDefault="00E9423D" w:rsidP="00E9423D">
      <w:pPr>
        <w:rPr>
          <w:del w:id="474" w:author="Antonio Giangravè" w:date="2018-08-28T14:51:00Z"/>
          <w:sz w:val="18"/>
          <w:rPrChange w:id="475" w:author="Antonio Giangravè" w:date="2018-08-28T14:52:00Z">
            <w:rPr>
              <w:del w:id="476" w:author="Antonio Giangravè" w:date="2018-08-28T14:51:00Z"/>
            </w:rPr>
          </w:rPrChange>
        </w:rPr>
      </w:pPr>
    </w:p>
    <w:p w:rsidR="001B08FF" w:rsidRPr="00164C33" w:rsidDel="00164C33" w:rsidRDefault="0061694B" w:rsidP="001B08FF">
      <w:pPr>
        <w:jc w:val="center"/>
        <w:rPr>
          <w:del w:id="477" w:author="Antonio Giangravè" w:date="2018-08-28T14:51:00Z"/>
          <w:b/>
          <w:color w:val="FF0000"/>
          <w:sz w:val="24"/>
          <w:rPrChange w:id="478" w:author="Antonio Giangravè" w:date="2018-08-28T14:52:00Z">
            <w:rPr>
              <w:del w:id="479" w:author="Antonio Giangravè" w:date="2018-08-28T14:51:00Z"/>
              <w:b/>
              <w:color w:val="FF0000"/>
              <w:sz w:val="32"/>
            </w:rPr>
          </w:rPrChange>
        </w:rPr>
      </w:pPr>
      <w:del w:id="480" w:author="Antonio Giangravè" w:date="2018-08-28T14:51:00Z">
        <w:r w:rsidRPr="00164C33" w:rsidDel="00164C33">
          <w:rPr>
            <w:b/>
            <w:color w:val="FF0000"/>
            <w:sz w:val="24"/>
            <w:rPrChange w:id="481" w:author="Antonio Giangravè" w:date="2018-08-28T14:52:00Z">
              <w:rPr>
                <w:b/>
                <w:color w:val="FF0000"/>
                <w:sz w:val="32"/>
              </w:rPr>
            </w:rPrChange>
          </w:rPr>
          <w:delText>SCREEN 1B</w:delText>
        </w:r>
      </w:del>
    </w:p>
    <w:p w:rsidR="001B08FF" w:rsidRPr="00164C33" w:rsidDel="00164C33" w:rsidRDefault="001B08FF" w:rsidP="001B08FF">
      <w:pPr>
        <w:jc w:val="center"/>
        <w:rPr>
          <w:del w:id="482" w:author="Antonio Giangravè" w:date="2018-08-28T14:51:00Z"/>
          <w:b/>
          <w:i/>
          <w:iCs/>
          <w:color w:val="7F7F7F" w:themeColor="text1" w:themeTint="80"/>
          <w:sz w:val="32"/>
          <w:rPrChange w:id="483" w:author="Antonio Giangravè" w:date="2018-08-28T14:52:00Z">
            <w:rPr>
              <w:del w:id="484" w:author="Antonio Giangravè" w:date="2018-08-28T14:51:00Z"/>
              <w:b/>
              <w:i/>
              <w:iCs/>
              <w:color w:val="7F7F7F" w:themeColor="text1" w:themeTint="80"/>
              <w:sz w:val="40"/>
            </w:rPr>
          </w:rPrChange>
        </w:rPr>
      </w:pPr>
      <w:del w:id="485" w:author="Antonio Giangravè" w:date="2018-08-28T14:51:00Z">
        <w:r w:rsidRPr="00164C33" w:rsidDel="00164C33">
          <w:rPr>
            <w:b/>
            <w:i/>
            <w:iCs/>
            <w:color w:val="7F7F7F" w:themeColor="text1" w:themeTint="80"/>
            <w:sz w:val="32"/>
            <w:rPrChange w:id="486" w:author="Antonio Giangravè" w:date="2018-08-28T14:52:00Z">
              <w:rPr>
                <w:b/>
                <w:i/>
                <w:iCs/>
                <w:color w:val="7F7F7F" w:themeColor="text1" w:themeTint="80"/>
                <w:sz w:val="40"/>
              </w:rPr>
            </w:rPrChange>
          </w:rPr>
          <w:delText>ACTIVITY 1: COMPETENCY GAP DEFINITION</w:delText>
        </w:r>
      </w:del>
    </w:p>
    <w:p w:rsidR="001B08FF" w:rsidRPr="00164C33" w:rsidDel="00164C33" w:rsidRDefault="00B71916" w:rsidP="00B71916">
      <w:pPr>
        <w:jc w:val="center"/>
        <w:rPr>
          <w:del w:id="487" w:author="Antonio Giangravè" w:date="2018-08-28T14:51:00Z"/>
          <w:b/>
          <w:sz w:val="24"/>
          <w:rPrChange w:id="488" w:author="Antonio Giangravè" w:date="2018-08-28T14:52:00Z">
            <w:rPr>
              <w:del w:id="489" w:author="Antonio Giangravè" w:date="2018-08-28T14:51:00Z"/>
              <w:b/>
              <w:sz w:val="32"/>
            </w:rPr>
          </w:rPrChange>
        </w:rPr>
      </w:pPr>
      <w:del w:id="490" w:author="Antonio Giangravè" w:date="2018-08-28T14:51:00Z">
        <w:r w:rsidRPr="00164C33" w:rsidDel="00164C33">
          <w:rPr>
            <w:b/>
            <w:i/>
            <w:iCs/>
            <w:noProof/>
            <w:color w:val="7F7F7F" w:themeColor="text1" w:themeTint="80"/>
            <w:sz w:val="24"/>
            <w:lang w:val="it-IT" w:eastAsia="it-IT"/>
            <w:rPrChange w:id="491" w:author="Antonio Giangravè" w:date="2018-08-28T14:52:00Z">
              <w:rPr>
                <w:b/>
                <w:i/>
                <w:iCs/>
                <w:noProof/>
                <w:color w:val="7F7F7F" w:themeColor="text1" w:themeTint="80"/>
                <w:sz w:val="32"/>
                <w:lang w:val="it-IT" w:eastAsia="it-IT"/>
              </w:rPr>
            </w:rPrChange>
          </w:rPr>
          <w:drawing>
            <wp:inline distT="0" distB="0" distL="0" distR="0" wp14:anchorId="27E1BC3A" wp14:editId="19FECBF9">
              <wp:extent cx="5114925" cy="2200275"/>
              <wp:effectExtent l="38100" t="0" r="9525" b="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del>
    </w:p>
    <w:p w:rsidR="009142F9" w:rsidRPr="00164C33" w:rsidDel="00164C33" w:rsidRDefault="00C119E2" w:rsidP="009142F9">
      <w:pPr>
        <w:rPr>
          <w:del w:id="492" w:author="Antonio Giangravè" w:date="2018-08-28T14:51:00Z"/>
          <w:sz w:val="18"/>
          <w:rPrChange w:id="493" w:author="Antonio Giangravè" w:date="2018-08-28T14:52:00Z">
            <w:rPr>
              <w:del w:id="494" w:author="Antonio Giangravè" w:date="2018-08-28T14:51:00Z"/>
            </w:rPr>
          </w:rPrChange>
        </w:rPr>
      </w:pPr>
      <w:del w:id="495" w:author="Antonio Giangravè" w:date="2018-08-28T14:51:00Z">
        <w:r w:rsidRPr="00164C33" w:rsidDel="00164C33">
          <w:rPr>
            <w:sz w:val="18"/>
            <w:rPrChange w:id="496" w:author="Antonio Giangravè" w:date="2018-08-28T14:52:00Z">
              <w:rPr/>
            </w:rPrChange>
          </w:rPr>
          <w:delText>After collecting</w:delText>
        </w:r>
        <w:r w:rsidR="009142F9" w:rsidRPr="00164C33" w:rsidDel="00164C33">
          <w:rPr>
            <w:sz w:val="18"/>
            <w:rPrChange w:id="497" w:author="Antonio Giangravè" w:date="2018-08-28T14:52:00Z">
              <w:rPr/>
            </w:rPrChange>
          </w:rPr>
          <w:delText xml:space="preserve"> the needed information, </w:delText>
        </w:r>
        <w:r w:rsidR="009142F9" w:rsidRPr="00164C33" w:rsidDel="00164C33">
          <w:rPr>
            <w:b/>
            <w:sz w:val="18"/>
            <w:rPrChange w:id="498" w:author="Antonio Giangravè" w:date="2018-08-28T14:52:00Z">
              <w:rPr>
                <w:b/>
              </w:rPr>
            </w:rPrChange>
          </w:rPr>
          <w:delText xml:space="preserve">try </w:delText>
        </w:r>
        <w:r w:rsidRPr="00164C33" w:rsidDel="00164C33">
          <w:rPr>
            <w:b/>
            <w:sz w:val="18"/>
            <w:rPrChange w:id="499" w:author="Antonio Giangravè" w:date="2018-08-28T14:52:00Z">
              <w:rPr>
                <w:b/>
              </w:rPr>
            </w:rPrChange>
          </w:rPr>
          <w:delText>making</w:delText>
        </w:r>
        <w:r w:rsidR="009142F9" w:rsidRPr="00164C33" w:rsidDel="00164C33">
          <w:rPr>
            <w:b/>
            <w:sz w:val="18"/>
            <w:rPrChange w:id="500" w:author="Antonio Giangravè" w:date="2018-08-28T14:52:00Z">
              <w:rPr>
                <w:b/>
              </w:rPr>
            </w:rPrChange>
          </w:rPr>
          <w:delText xml:space="preserve"> a list of possible competenc</w:delText>
        </w:r>
        <w:r w:rsidRPr="00164C33" w:rsidDel="00164C33">
          <w:rPr>
            <w:b/>
            <w:sz w:val="18"/>
            <w:rPrChange w:id="501" w:author="Antonio Giangravè" w:date="2018-08-28T14:52:00Z">
              <w:rPr>
                <w:b/>
              </w:rPr>
            </w:rPrChange>
          </w:rPr>
          <w:delText>i</w:delText>
        </w:r>
        <w:r w:rsidR="009142F9" w:rsidRPr="00164C33" w:rsidDel="00164C33">
          <w:rPr>
            <w:b/>
            <w:sz w:val="18"/>
            <w:rPrChange w:id="502" w:author="Antonio Giangravè" w:date="2018-08-28T14:52:00Z">
              <w:rPr>
                <w:b/>
              </w:rPr>
            </w:rPrChange>
          </w:rPr>
          <w:delText>es identifying the “competency gap”</w:delText>
        </w:r>
        <w:r w:rsidR="009142F9" w:rsidRPr="00164C33" w:rsidDel="00164C33">
          <w:rPr>
            <w:sz w:val="18"/>
            <w:rPrChange w:id="503" w:author="Antonio Giangravè" w:date="2018-08-28T14:52:00Z">
              <w:rPr/>
            </w:rPrChange>
          </w:rPr>
          <w:delText>.</w:delText>
        </w:r>
      </w:del>
    </w:p>
    <w:p w:rsidR="009142F9" w:rsidRPr="00164C33" w:rsidDel="00164C33" w:rsidRDefault="009142F9" w:rsidP="009142F9">
      <w:pPr>
        <w:jc w:val="center"/>
        <w:rPr>
          <w:del w:id="504" w:author="Antonio Giangravè" w:date="2018-08-28T14:51:00Z"/>
          <w:b/>
          <w:i/>
          <w:sz w:val="18"/>
          <w:rPrChange w:id="505" w:author="Antonio Giangravè" w:date="2018-08-28T14:52:00Z">
            <w:rPr>
              <w:del w:id="506" w:author="Antonio Giangravè" w:date="2018-08-28T14:51:00Z"/>
              <w:b/>
              <w:i/>
            </w:rPr>
          </w:rPrChange>
        </w:rPr>
      </w:pPr>
      <w:del w:id="507" w:author="Antonio Giangravè" w:date="2018-08-28T14:51:00Z">
        <w:r w:rsidRPr="00164C33" w:rsidDel="00164C33">
          <w:rPr>
            <w:b/>
            <w:i/>
            <w:sz w:val="18"/>
            <w:rPrChange w:id="508" w:author="Antonio Giangravè" w:date="2018-08-28T14:52:00Z">
              <w:rPr>
                <w:b/>
                <w:i/>
              </w:rPr>
            </w:rPrChange>
          </w:rPr>
          <w:delText>What is a Competency?</w:delText>
        </w:r>
      </w:del>
    </w:p>
    <w:p w:rsidR="009142F9" w:rsidRPr="00164C33" w:rsidDel="00164C33" w:rsidRDefault="00BF0BD9" w:rsidP="00BF0BD9">
      <w:pPr>
        <w:rPr>
          <w:del w:id="509" w:author="Antonio Giangravè" w:date="2018-08-28T14:51:00Z"/>
          <w:sz w:val="18"/>
          <w:rPrChange w:id="510" w:author="Antonio Giangravè" w:date="2018-08-28T14:52:00Z">
            <w:rPr>
              <w:del w:id="511" w:author="Antonio Giangravè" w:date="2018-08-28T14:51:00Z"/>
            </w:rPr>
          </w:rPrChange>
        </w:rPr>
      </w:pPr>
      <w:del w:id="512" w:author="Antonio Giangravè" w:date="2018-08-28T14:51:00Z">
        <w:r w:rsidRPr="00164C33" w:rsidDel="00164C33">
          <w:rPr>
            <w:sz w:val="18"/>
            <w:rPrChange w:id="513" w:author="Antonio Giangravè" w:date="2018-08-28T14:52:00Z">
              <w:rPr/>
            </w:rPrChange>
          </w:rPr>
          <w:delText>Conventionally in</w:delText>
        </w:r>
        <w:r w:rsidR="00C119E2" w:rsidRPr="00164C33" w:rsidDel="00164C33">
          <w:rPr>
            <w:sz w:val="18"/>
            <w:rPrChange w:id="514" w:author="Antonio Giangravè" w:date="2018-08-28T14:52:00Z">
              <w:rPr/>
            </w:rPrChange>
          </w:rPr>
          <w:delText xml:space="preserve"> the</w:delText>
        </w:r>
        <w:r w:rsidRPr="00164C33" w:rsidDel="00164C33">
          <w:rPr>
            <w:sz w:val="18"/>
            <w:rPrChange w:id="515" w:author="Antonio Giangravè" w:date="2018-08-28T14:52:00Z">
              <w:rPr/>
            </w:rPrChange>
          </w:rPr>
          <w:delText xml:space="preserve"> CARESS project the word </w:delText>
        </w:r>
        <w:r w:rsidRPr="00164C33" w:rsidDel="00164C33">
          <w:rPr>
            <w:b/>
            <w:i/>
            <w:sz w:val="18"/>
            <w:rPrChange w:id="516" w:author="Antonio Giangravè" w:date="2018-08-28T14:52:00Z">
              <w:rPr>
                <w:b/>
                <w:i/>
              </w:rPr>
            </w:rPrChange>
          </w:rPr>
          <w:delText>competency</w:delText>
        </w:r>
        <w:r w:rsidRPr="00164C33" w:rsidDel="00164C33">
          <w:rPr>
            <w:sz w:val="18"/>
            <w:rPrChange w:id="517" w:author="Antonio Giangravè" w:date="2018-08-28T14:52:00Z">
              <w:rPr/>
            </w:rPrChange>
          </w:rPr>
          <w:delText xml:space="preserve"> is used to describe the capability to apply or use a set of re</w:delText>
        </w:r>
        <w:r w:rsidR="00C119E2" w:rsidRPr="00164C33" w:rsidDel="00164C33">
          <w:rPr>
            <w:sz w:val="18"/>
            <w:rPrChange w:id="518" w:author="Antonio Giangravè" w:date="2018-08-28T14:52:00Z">
              <w:rPr/>
            </w:rPrChange>
          </w:rPr>
          <w:delText xml:space="preserve">lated knowledge and skills (with a certain level of </w:delText>
        </w:r>
        <w:r w:rsidRPr="00164C33" w:rsidDel="00164C33">
          <w:rPr>
            <w:sz w:val="18"/>
            <w:rPrChange w:id="519" w:author="Antonio Giangravè" w:date="2018-08-28T14:52:00Z">
              <w:rPr/>
            </w:rPrChange>
          </w:rPr>
          <w:delText>responsibility and autonomy</w:delText>
        </w:r>
        <w:r w:rsidR="00C119E2" w:rsidRPr="00164C33" w:rsidDel="00164C33">
          <w:rPr>
            <w:sz w:val="18"/>
            <w:rPrChange w:id="520" w:author="Antonio Giangravè" w:date="2018-08-28T14:52:00Z">
              <w:rPr/>
            </w:rPrChange>
          </w:rPr>
          <w:delText>) needed in a defined work setting  to perform “critical work functions” or tasks in a successful way</w:delText>
        </w:r>
        <w:r w:rsidRPr="00164C33" w:rsidDel="00164C33">
          <w:rPr>
            <w:sz w:val="18"/>
            <w:rPrChange w:id="521" w:author="Antonio Giangravè" w:date="2018-08-28T14:52:00Z">
              <w:rPr/>
            </w:rPrChange>
          </w:rPr>
          <w:delText xml:space="preserve">; </w:delText>
        </w:r>
        <w:r w:rsidR="00C119E2" w:rsidRPr="00164C33" w:rsidDel="00164C33">
          <w:rPr>
            <w:sz w:val="18"/>
            <w:rPrChange w:id="522" w:author="Antonio Giangravè" w:date="2018-08-28T14:52:00Z">
              <w:rPr/>
            </w:rPrChange>
          </w:rPr>
          <w:delText>this feature</w:delText>
        </w:r>
        <w:r w:rsidRPr="00164C33" w:rsidDel="00164C33">
          <w:rPr>
            <w:sz w:val="18"/>
            <w:rPrChange w:id="523" w:author="Antonio Giangravè" w:date="2018-08-28T14:52:00Z">
              <w:rPr/>
            </w:rPrChange>
          </w:rPr>
          <w:delText xml:space="preserve"> “includes both visible competencies of knowledge and skills and underlying elements of competencies, like traits and motives”</w:delText>
        </w:r>
        <w:r w:rsidR="009142F9" w:rsidRPr="00164C33" w:rsidDel="00164C33">
          <w:rPr>
            <w:sz w:val="18"/>
            <w:rPrChange w:id="524" w:author="Antonio Giangravè" w:date="2018-08-28T14:52:00Z">
              <w:rPr/>
            </w:rPrChange>
          </w:rPr>
          <w:delText>.</w:delText>
        </w:r>
      </w:del>
    </w:p>
    <w:p w:rsidR="00BF0BD9" w:rsidRPr="00164C33" w:rsidDel="00164C33" w:rsidRDefault="00AC50E0" w:rsidP="00BF0BD9">
      <w:pPr>
        <w:rPr>
          <w:del w:id="525" w:author="Antonio Giangravè" w:date="2018-08-28T14:51:00Z"/>
          <w:sz w:val="18"/>
          <w:rPrChange w:id="526" w:author="Antonio Giangravè" w:date="2018-08-28T14:52:00Z">
            <w:rPr>
              <w:del w:id="527" w:author="Antonio Giangravè" w:date="2018-08-28T14:51:00Z"/>
            </w:rPr>
          </w:rPrChange>
        </w:rPr>
      </w:pPr>
      <w:del w:id="528" w:author="Antonio Giangravè" w:date="2018-08-28T14:51:00Z">
        <w:r w:rsidRPr="00164C33" w:rsidDel="00164C33">
          <w:rPr>
            <w:noProof/>
            <w:sz w:val="18"/>
            <w:lang w:val="it-IT" w:eastAsia="it-IT"/>
            <w:rPrChange w:id="529" w:author="Antonio Giangravè" w:date="2018-08-28T14:52:00Z">
              <w:rPr>
                <w:noProof/>
                <w:lang w:val="it-IT" w:eastAsia="it-IT"/>
              </w:rPr>
            </w:rPrChange>
          </w:rPr>
          <mc:AlternateContent>
            <mc:Choice Requires="wps">
              <w:drawing>
                <wp:anchor distT="0" distB="0" distL="114300" distR="114300" simplePos="0" relativeHeight="251506688" behindDoc="0" locked="0" layoutInCell="1" allowOverlap="1" wp14:anchorId="5EE3CD32" wp14:editId="6443EAC7">
                  <wp:simplePos x="0" y="0"/>
                  <wp:positionH relativeFrom="column">
                    <wp:posOffset>451485</wp:posOffset>
                  </wp:positionH>
                  <wp:positionV relativeFrom="paragraph">
                    <wp:posOffset>140970</wp:posOffset>
                  </wp:positionV>
                  <wp:extent cx="4657725" cy="752475"/>
                  <wp:effectExtent l="0" t="0" r="28575" b="28575"/>
                  <wp:wrapNone/>
                  <wp:docPr id="21" name="Rettangolo arrotondat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EE3CD32" id="Rettangolo arrotondato 21" o:spid="_x0000_s1031" style="position:absolute;left:0;text-align:left;margin-left:35.55pt;margin-top:11.1pt;width:366.75pt;height:59.2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" filled="f" strokecolor="#e36c0a [2409]" strokeweight="2pt">
                  <v:path arrowok="t"/>
                  <v:textbo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v:textbox>
                </v:roundrect>
              </w:pict>
            </mc:Fallback>
          </mc:AlternateContent>
        </w:r>
      </w:del>
    </w:p>
    <w:p w:rsidR="001B08FF" w:rsidRPr="00164C33" w:rsidDel="00164C33" w:rsidRDefault="00AC50E0" w:rsidP="001B08FF">
      <w:pPr>
        <w:rPr>
          <w:del w:id="530" w:author="Antonio Giangravè" w:date="2018-08-28T14:51:00Z"/>
          <w:b/>
          <w:sz w:val="24"/>
          <w:rPrChange w:id="531" w:author="Antonio Giangravè" w:date="2018-08-28T14:52:00Z">
            <w:rPr>
              <w:del w:id="532" w:author="Antonio Giangravè" w:date="2018-08-28T14:51:00Z"/>
              <w:b/>
              <w:sz w:val="32"/>
            </w:rPr>
          </w:rPrChange>
        </w:rPr>
      </w:pPr>
      <w:del w:id="533" w:author="Antonio Giangravè" w:date="2018-08-28T14:51:00Z">
        <w:r w:rsidRPr="00164C33" w:rsidDel="00164C33">
          <w:rPr>
            <w:noProof/>
            <w:sz w:val="18"/>
            <w:lang w:val="it-IT" w:eastAsia="it-IT"/>
            <w:rPrChange w:id="534" w:author="Antonio Giangravè" w:date="2018-08-28T14:52:00Z">
              <w:rPr>
                <w:noProof/>
                <w:lang w:val="it-IT" w:eastAsia="it-IT"/>
              </w:rPr>
            </w:rPrChange>
          </w:rPr>
          <mc:AlternateContent>
            <mc:Choice Requires="wps">
              <w:drawing>
                <wp:anchor distT="0" distB="0" distL="114300" distR="114300" simplePos="0" relativeHeight="251501568" behindDoc="0" locked="0" layoutInCell="1" allowOverlap="1" wp14:anchorId="1C92B88D" wp14:editId="43BEAE0C">
                  <wp:simplePos x="0" y="0"/>
                  <wp:positionH relativeFrom="column">
                    <wp:posOffset>-15240</wp:posOffset>
                  </wp:positionH>
                  <wp:positionV relativeFrom="paragraph">
                    <wp:posOffset>88900</wp:posOffset>
                  </wp:positionV>
                  <wp:extent cx="419100" cy="371475"/>
                  <wp:effectExtent l="0" t="19050" r="38100" b="47625"/>
                  <wp:wrapNone/>
                  <wp:docPr id="20" name="Freccia a destr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7141AF" id="Freccia a destra 20" o:spid="_x0000_s1026" type="#_x0000_t13" style="position:absolute;margin-left:-1.2pt;margin-top:7pt;width:33pt;height:29.25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" adj="12027" filled="f" strokecolor="#e36c0a [2409]" strokeweight="2pt">
                  <v:path arrowok="t"/>
                </v:shape>
              </w:pict>
            </mc:Fallback>
          </mc:AlternateContent>
        </w:r>
      </w:del>
    </w:p>
    <w:p w:rsidR="009142F9" w:rsidRPr="00164C33" w:rsidDel="00164C33" w:rsidRDefault="009142F9" w:rsidP="009142F9">
      <w:pPr>
        <w:rPr>
          <w:del w:id="535" w:author="Antonio Giangravè" w:date="2018-08-28T14:51:00Z"/>
          <w:b/>
          <w:sz w:val="18"/>
          <w:rPrChange w:id="536" w:author="Antonio Giangravè" w:date="2018-08-28T14:52:00Z">
            <w:rPr>
              <w:del w:id="537" w:author="Antonio Giangravè" w:date="2018-08-28T14:51:00Z"/>
              <w:b/>
            </w:rPr>
          </w:rPrChange>
        </w:rPr>
      </w:pPr>
    </w:p>
    <w:p w:rsidR="009142F9" w:rsidRPr="00164C33" w:rsidDel="00164C33" w:rsidRDefault="009142F9" w:rsidP="009142F9">
      <w:pPr>
        <w:rPr>
          <w:del w:id="538" w:author="Antonio Giangravè" w:date="2018-08-28T14:51:00Z"/>
          <w:b/>
          <w:sz w:val="18"/>
          <w:rPrChange w:id="539" w:author="Antonio Giangravè" w:date="2018-08-28T14:52:00Z">
            <w:rPr>
              <w:del w:id="540" w:author="Antonio Giangravè" w:date="2018-08-28T14:51:00Z"/>
              <w:b/>
            </w:rPr>
          </w:rPrChange>
        </w:rPr>
      </w:pPr>
    </w:p>
    <w:p w:rsidR="00C6578B" w:rsidRPr="00164C33" w:rsidDel="00164C33" w:rsidRDefault="00C6578B" w:rsidP="00C6578B">
      <w:pPr>
        <w:jc w:val="center"/>
        <w:rPr>
          <w:del w:id="541" w:author="Antonio Giangravè" w:date="2018-08-28T14:51:00Z"/>
          <w:b/>
          <w:i/>
          <w:sz w:val="18"/>
          <w:rPrChange w:id="542" w:author="Antonio Giangravè" w:date="2018-08-28T14:52:00Z">
            <w:rPr>
              <w:del w:id="543" w:author="Antonio Giangravè" w:date="2018-08-28T14:51:00Z"/>
              <w:b/>
              <w:i/>
            </w:rPr>
          </w:rPrChange>
        </w:rPr>
      </w:pPr>
      <w:del w:id="544" w:author="Antonio Giangravè" w:date="2018-08-28T14:51:00Z">
        <w:r w:rsidRPr="00164C33" w:rsidDel="00164C33">
          <w:rPr>
            <w:b/>
            <w:i/>
            <w:sz w:val="18"/>
            <w:rPrChange w:id="545" w:author="Antonio Giangravè" w:date="2018-08-28T14:52:00Z">
              <w:rPr>
                <w:b/>
                <w:i/>
              </w:rPr>
            </w:rPrChange>
          </w:rPr>
          <w:delText>What are Key Activities?</w:delText>
        </w:r>
      </w:del>
    </w:p>
    <w:p w:rsidR="006D6236" w:rsidRPr="00164C33" w:rsidDel="00164C33" w:rsidRDefault="009142F9" w:rsidP="006D6236">
      <w:pPr>
        <w:rPr>
          <w:del w:id="546" w:author="Antonio Giangravè" w:date="2018-08-28T14:51:00Z"/>
          <w:sz w:val="18"/>
          <w:rPrChange w:id="547" w:author="Antonio Giangravè" w:date="2018-08-28T14:52:00Z">
            <w:rPr>
              <w:del w:id="548" w:author="Antonio Giangravè" w:date="2018-08-28T14:51:00Z"/>
            </w:rPr>
          </w:rPrChange>
        </w:rPr>
      </w:pPr>
      <w:del w:id="549" w:author="Antonio Giangravè" w:date="2018-08-28T14:51:00Z">
        <w:r w:rsidRPr="00164C33" w:rsidDel="00164C33">
          <w:rPr>
            <w:b/>
            <w:sz w:val="18"/>
            <w:rPrChange w:id="550" w:author="Antonio Giangravè" w:date="2018-08-28T14:52:00Z">
              <w:rPr>
                <w:b/>
              </w:rPr>
            </w:rPrChange>
          </w:rPr>
          <w:delText>Key Activities</w:delText>
        </w:r>
        <w:r w:rsidR="00C6578B" w:rsidRPr="00164C33" w:rsidDel="00164C33">
          <w:rPr>
            <w:b/>
            <w:sz w:val="18"/>
            <w:rPrChange w:id="551" w:author="Antonio Giangravè" w:date="2018-08-28T14:52:00Z">
              <w:rPr>
                <w:b/>
              </w:rPr>
            </w:rPrChange>
          </w:rPr>
          <w:delText xml:space="preserve"> are </w:delText>
        </w:r>
        <w:r w:rsidR="00C6578B" w:rsidRPr="00164C33" w:rsidDel="00164C33">
          <w:rPr>
            <w:sz w:val="18"/>
            <w:rPrChange w:id="552" w:author="Antonio Giangravè" w:date="2018-08-28T14:52:00Z">
              <w:rPr/>
            </w:rPrChange>
          </w:rPr>
          <w:delText>an</w:delText>
        </w:r>
        <w:r w:rsidR="008A59ED" w:rsidRPr="00164C33" w:rsidDel="00164C33">
          <w:rPr>
            <w:sz w:val="18"/>
            <w:rPrChange w:id="553" w:author="Antonio Giangravè" w:date="2018-08-28T14:52:00Z">
              <w:rPr/>
            </w:rPrChange>
          </w:rPr>
          <w:delText xml:space="preserve"> </w:delText>
        </w:r>
        <w:r w:rsidR="00C6578B" w:rsidRPr="00164C33" w:rsidDel="00164C33">
          <w:rPr>
            <w:b/>
            <w:sz w:val="18"/>
            <w:rPrChange w:id="554" w:author="Antonio Giangravè" w:date="2018-08-28T14:52:00Z">
              <w:rPr>
                <w:b/>
              </w:rPr>
            </w:rPrChange>
          </w:rPr>
          <w:delText>integrated group of competencies</w:delText>
        </w:r>
        <w:r w:rsidR="00C6578B" w:rsidRPr="00164C33" w:rsidDel="00164C33">
          <w:rPr>
            <w:sz w:val="18"/>
            <w:rPrChange w:id="555" w:author="Antonio Giangravè" w:date="2018-08-28T14:52:00Z">
              <w:rPr/>
            </w:rPrChange>
          </w:rPr>
          <w:delText xml:space="preserve">, which are in their entirety necessary to perform a task relevant to a job profile. The key activities of one profession must </w:delText>
        </w:r>
        <w:r w:rsidR="0009371E" w:rsidRPr="00164C33" w:rsidDel="00164C33">
          <w:rPr>
            <w:sz w:val="18"/>
            <w:rPrChange w:id="556" w:author="Antonio Giangravè" w:date="2018-08-28T14:52:00Z">
              <w:rPr/>
            </w:rPrChange>
          </w:rPr>
          <w:delText>al</w:delText>
        </w:r>
        <w:r w:rsidR="00C6578B" w:rsidRPr="00164C33" w:rsidDel="00164C33">
          <w:rPr>
            <w:sz w:val="18"/>
            <w:rPrChange w:id="557" w:author="Antonio Giangravè" w:date="2018-08-28T14:52:00Z">
              <w:rPr/>
            </w:rPrChange>
          </w:rPr>
          <w:delText>together cover all activities for the performance of a profession, regardless of its application context.</w:delText>
        </w:r>
        <w:r w:rsidR="006D6236" w:rsidRPr="00164C33" w:rsidDel="00164C33">
          <w:rPr>
            <w:sz w:val="18"/>
            <w:rPrChange w:id="558" w:author="Antonio Giangravè" w:date="2018-08-28T14:52:00Z">
              <w:rPr/>
            </w:rPrChange>
          </w:rPr>
          <w:delText xml:space="preserve"> </w:delText>
        </w:r>
      </w:del>
    </w:p>
    <w:p w:rsidR="00C6578B" w:rsidRPr="00164C33" w:rsidDel="00164C33" w:rsidRDefault="00C6578B" w:rsidP="009142F9">
      <w:pPr>
        <w:rPr>
          <w:del w:id="559" w:author="Antonio Giangravè" w:date="2018-08-28T14:51:00Z"/>
          <w:b/>
          <w:sz w:val="18"/>
          <w:rPrChange w:id="560" w:author="Antonio Giangravè" w:date="2018-08-28T14:52:00Z">
            <w:rPr>
              <w:del w:id="561" w:author="Antonio Giangravè" w:date="2018-08-28T14:51:00Z"/>
              <w:b/>
            </w:rPr>
          </w:rPrChange>
        </w:rPr>
      </w:pPr>
    </w:p>
    <w:p w:rsidR="00E81C6E" w:rsidRPr="00164C33" w:rsidDel="00164C33" w:rsidRDefault="009576F3" w:rsidP="009142F9">
      <w:pPr>
        <w:rPr>
          <w:ins w:id="562" w:author="Alvino" w:date="2018-08-27T14:40:00Z"/>
          <w:del w:id="563" w:author="Antonio Giangravè" w:date="2018-08-28T14:51:00Z"/>
          <w:sz w:val="18"/>
          <w:rPrChange w:id="564" w:author="Antonio Giangravè" w:date="2018-08-28T14:52:00Z">
            <w:rPr>
              <w:ins w:id="565" w:author="Alvino" w:date="2018-08-27T14:40:00Z"/>
              <w:del w:id="566" w:author="Antonio Giangravè" w:date="2018-08-28T14:51:00Z"/>
            </w:rPr>
          </w:rPrChange>
        </w:rPr>
      </w:pPr>
      <w:del w:id="567" w:author="Antonio Giangravè" w:date="2018-08-28T14:51:00Z">
        <w:r w:rsidRPr="00164C33" w:rsidDel="00164C33">
          <w:rPr>
            <w:sz w:val="18"/>
            <w:rPrChange w:id="568" w:author="Antonio Giangravè" w:date="2018-08-28T14:52:00Z">
              <w:rPr/>
            </w:rPrChange>
          </w:rPr>
          <w:delText>Examples of a</w:delText>
        </w:r>
      </w:del>
      <w:ins w:id="569" w:author="Alvino" w:date="2018-08-27T14:32:00Z">
        <w:del w:id="570" w:author="Antonio Giangravè" w:date="2018-08-28T14:51:00Z">
          <w:r w:rsidR="008A59ED" w:rsidRPr="00164C33" w:rsidDel="00164C33">
            <w:rPr>
              <w:sz w:val="18"/>
              <w:rPrChange w:id="571" w:author="Antonio Giangravè" w:date="2018-08-28T14:52:00Z">
                <w:rPr/>
              </w:rPrChange>
            </w:rPr>
            <w:delText xml:space="preserve"> </w:delText>
          </w:r>
        </w:del>
      </w:ins>
      <w:del w:id="572" w:author="Antonio Giangravè" w:date="2018-08-28T14:51:00Z">
        <w:r w:rsidR="00E81C6E" w:rsidRPr="00164C33" w:rsidDel="00164C33">
          <w:rPr>
            <w:sz w:val="18"/>
            <w:rPrChange w:id="573" w:author="Antonio Giangravè" w:date="2018-08-28T14:52:00Z">
              <w:rPr/>
            </w:rPrChange>
          </w:rPr>
          <w:delText>Key Activity could be</w:delText>
        </w:r>
        <w:r w:rsidRPr="00164C33" w:rsidDel="00164C33">
          <w:rPr>
            <w:sz w:val="18"/>
            <w:rPrChange w:id="574" w:author="Antonio Giangravè" w:date="2018-08-28T14:52:00Z">
              <w:rPr/>
            </w:rPrChange>
          </w:rPr>
          <w:delText xml:space="preserve"> “</w:delText>
        </w:r>
        <w:r w:rsidRPr="00164C33" w:rsidDel="00164C33">
          <w:rPr>
            <w:i/>
            <w:sz w:val="18"/>
            <w:rPrChange w:id="575" w:author="Antonio Giangravè" w:date="2018-08-28T14:52:00Z">
              <w:rPr>
                <w:i/>
              </w:rPr>
            </w:rPrChange>
          </w:rPr>
          <w:delText>to provide therapeutic education</w:delText>
        </w:r>
      </w:del>
      <w:ins w:id="576" w:author="Alvino" w:date="2018-08-27T14:49:00Z">
        <w:del w:id="577" w:author="Antonio Giangravè" w:date="2018-08-28T14:51:00Z">
          <w:r w:rsidR="000536A6" w:rsidRPr="00164C33" w:rsidDel="00164C33">
            <w:rPr>
              <w:i/>
              <w:sz w:val="18"/>
              <w:rPrChange w:id="578" w:author="Antonio Giangravè" w:date="2018-08-28T14:52:00Z">
                <w:rPr>
                  <w:i/>
                </w:rPr>
              </w:rPrChange>
            </w:rPr>
            <w:delText>educate</w:delText>
          </w:r>
        </w:del>
      </w:ins>
      <w:del w:id="579" w:author="Antonio Giangravè" w:date="2018-08-28T14:51:00Z">
        <w:r w:rsidRPr="00164C33" w:rsidDel="00164C33">
          <w:rPr>
            <w:i/>
            <w:sz w:val="18"/>
            <w:rPrChange w:id="580" w:author="Antonio Giangravè" w:date="2018-08-28T14:52:00Z">
              <w:rPr>
                <w:i/>
              </w:rPr>
            </w:rPrChange>
          </w:rPr>
          <w:delText xml:space="preserve"> to the users and their caregivers</w:delText>
        </w:r>
        <w:r w:rsidRPr="00164C33" w:rsidDel="00164C33">
          <w:rPr>
            <w:sz w:val="18"/>
            <w:rPrChange w:id="581" w:author="Antonio Giangravè" w:date="2018-08-28T14:52:00Z">
              <w:rPr/>
            </w:rPrChange>
          </w:rPr>
          <w:delText>” or “</w:delText>
        </w:r>
        <w:r w:rsidRPr="00164C33" w:rsidDel="00164C33">
          <w:rPr>
            <w:i/>
            <w:sz w:val="18"/>
            <w:rPrChange w:id="582" w:author="Antonio Giangravè" w:date="2018-08-28T14:52:00Z">
              <w:rPr>
                <w:i/>
              </w:rPr>
            </w:rPrChange>
          </w:rPr>
          <w:delText>to monitor frailty and health conditions</w:delText>
        </w:r>
        <w:r w:rsidRPr="00164C33" w:rsidDel="00164C33">
          <w:rPr>
            <w:sz w:val="18"/>
            <w:rPrChange w:id="583" w:author="Antonio Giangravè" w:date="2018-08-28T14:52:00Z">
              <w:rPr/>
            </w:rPrChange>
          </w:rPr>
          <w:delText>”</w:delText>
        </w:r>
      </w:del>
      <w:ins w:id="584" w:author="Alvino" w:date="2018-08-27T14:40:00Z">
        <w:del w:id="585" w:author="Antonio Giangravè" w:date="2018-08-28T14:51:00Z">
          <w:r w:rsidR="006D6236" w:rsidRPr="00164C33" w:rsidDel="00164C33">
            <w:rPr>
              <w:sz w:val="18"/>
              <w:rPrChange w:id="586" w:author="Antonio Giangravè" w:date="2018-08-28T14:52:00Z">
                <w:rPr/>
              </w:rPrChange>
            </w:rPr>
            <w:delText>.</w:delText>
          </w:r>
        </w:del>
      </w:ins>
      <w:ins w:id="587" w:author="Alvino" w:date="2018-08-27T14:48:00Z">
        <w:del w:id="588" w:author="Antonio Giangravè" w:date="2018-08-28T14:51:00Z">
          <w:r w:rsidR="000536A6" w:rsidRPr="00164C33" w:rsidDel="00164C33">
            <w:rPr>
              <w:sz w:val="18"/>
              <w:rPrChange w:id="589" w:author="Antonio Giangravè" w:date="2018-08-28T14:52:00Z">
                <w:rPr/>
              </w:rPrChange>
            </w:rPr>
            <w:delText xml:space="preserve"> More Key Activities could be also grouped into professional “ROLES” (see CARESS Glossary), such as “Health Prevention and Education” or “Research”</w:delText>
          </w:r>
        </w:del>
      </w:ins>
    </w:p>
    <w:p w:rsidR="006D6236" w:rsidRPr="00164C33" w:rsidDel="00164C33" w:rsidRDefault="006D6236" w:rsidP="009142F9">
      <w:pPr>
        <w:rPr>
          <w:del w:id="590" w:author="Antonio Giangravè" w:date="2018-08-28T14:51:00Z"/>
          <w:sz w:val="18"/>
          <w:rPrChange w:id="591" w:author="Antonio Giangravè" w:date="2018-08-28T14:52:00Z">
            <w:rPr>
              <w:del w:id="592" w:author="Antonio Giangravè" w:date="2018-08-28T14:51:00Z"/>
            </w:rPr>
          </w:rPrChange>
        </w:rPr>
      </w:pPr>
    </w:p>
    <w:p w:rsidR="00C6578B" w:rsidRPr="00164C33" w:rsidDel="00164C33" w:rsidRDefault="00AC50E0" w:rsidP="009142F9">
      <w:pPr>
        <w:rPr>
          <w:del w:id="593" w:author="Antonio Giangravè" w:date="2018-08-28T14:51:00Z"/>
          <w:b/>
          <w:sz w:val="18"/>
          <w:rPrChange w:id="594" w:author="Antonio Giangravè" w:date="2018-08-28T14:52:00Z">
            <w:rPr>
              <w:del w:id="595" w:author="Antonio Giangravè" w:date="2018-08-28T14:51:00Z"/>
              <w:b/>
            </w:rPr>
          </w:rPrChange>
        </w:rPr>
      </w:pPr>
      <w:del w:id="596" w:author="Antonio Giangravè" w:date="2018-08-28T14:51:00Z">
        <w:r w:rsidRPr="00164C33" w:rsidDel="00164C33">
          <w:rPr>
            <w:noProof/>
            <w:sz w:val="18"/>
            <w:lang w:val="it-IT" w:eastAsia="it-IT"/>
            <w:rPrChange w:id="597" w:author="Antonio Giangravè" w:date="2018-08-28T14:52:00Z">
              <w:rPr>
                <w:noProof/>
                <w:lang w:val="it-IT" w:eastAsia="it-IT"/>
              </w:rPr>
            </w:rPrChange>
          </w:rPr>
          <mc:AlternateContent>
            <mc:Choice Requires="wps">
              <w:drawing>
                <wp:anchor distT="0" distB="0" distL="114300" distR="114300" simplePos="0" relativeHeight="251516928" behindDoc="0" locked="0" layoutInCell="1" allowOverlap="1" wp14:anchorId="0527DE60" wp14:editId="658ABE72">
                  <wp:simplePos x="0" y="0"/>
                  <wp:positionH relativeFrom="column">
                    <wp:posOffset>451485</wp:posOffset>
                  </wp:positionH>
                  <wp:positionV relativeFrom="paragraph">
                    <wp:posOffset>137795</wp:posOffset>
                  </wp:positionV>
                  <wp:extent cx="4657725" cy="752475"/>
                  <wp:effectExtent l="0" t="0" r="28575" b="28575"/>
                  <wp:wrapNone/>
                  <wp:docPr id="23" name="Rettangolo arrotondat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598" w:author="Alvino" w:date="2018-08-27T14:33:00Z">
                                <w:r>
                                  <w:rPr>
                                    <w:b/>
                                    <w:color w:val="000000" w:themeColor="text1"/>
                                  </w:rPr>
                                  <w:t xml:space="preserve"> </w:t>
                                </w:r>
                              </w:ins>
                              <w:r w:rsidRPr="00E81C6E">
                                <w:rPr>
                                  <w:b/>
                                  <w:color w:val="000000" w:themeColor="text1"/>
                                </w:rPr>
                                <w:t>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527DE60" id="Rettangolo arrotondato 23" o:spid="_x0000_s1032" style="position:absolute;left:0;text-align:left;margin-left:35.55pt;margin-top:10.85pt;width:366.75pt;height:59.2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" filled="f" strokecolor="#e36c0a [2409]" strokeweight="2pt">
                  <v:path arrowok="t"/>
                  <v:textbo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599" w:author="Alvino" w:date="2018-08-27T14:33:00Z">
                          <w:r>
                            <w:rPr>
                              <w:b/>
                              <w:color w:val="000000" w:themeColor="text1"/>
                            </w:rPr>
                            <w:t xml:space="preserve"> </w:t>
                          </w:r>
                        </w:ins>
                        <w:r w:rsidRPr="00E81C6E">
                          <w:rPr>
                            <w:b/>
                            <w:color w:val="000000" w:themeColor="text1"/>
                          </w:rPr>
                          <w:t>AND LIST THEM</w:t>
                        </w:r>
                      </w:p>
                    </w:txbxContent>
                  </v:textbox>
                </v:roundrect>
              </w:pict>
            </mc:Fallback>
          </mc:AlternateContent>
        </w:r>
      </w:del>
    </w:p>
    <w:p w:rsidR="00C6578B" w:rsidRPr="00164C33" w:rsidDel="00164C33" w:rsidRDefault="00AC50E0" w:rsidP="009142F9">
      <w:pPr>
        <w:rPr>
          <w:del w:id="600" w:author="Antonio Giangravè" w:date="2018-08-28T14:51:00Z"/>
          <w:sz w:val="18"/>
          <w:rPrChange w:id="601" w:author="Antonio Giangravè" w:date="2018-08-28T14:52:00Z">
            <w:rPr>
              <w:del w:id="602" w:author="Antonio Giangravè" w:date="2018-08-28T14:51:00Z"/>
            </w:rPr>
          </w:rPrChange>
        </w:rPr>
      </w:pPr>
      <w:del w:id="603" w:author="Antonio Giangravè" w:date="2018-08-28T14:51:00Z">
        <w:r w:rsidRPr="00164C33" w:rsidDel="00164C33">
          <w:rPr>
            <w:noProof/>
            <w:sz w:val="18"/>
            <w:lang w:val="it-IT" w:eastAsia="it-IT"/>
            <w:rPrChange w:id="604" w:author="Antonio Giangravè" w:date="2018-08-28T14:52:00Z">
              <w:rPr>
                <w:noProof/>
                <w:lang w:val="it-IT" w:eastAsia="it-IT"/>
              </w:rPr>
            </w:rPrChange>
          </w:rPr>
          <mc:AlternateContent>
            <mc:Choice Requires="wps">
              <w:drawing>
                <wp:anchor distT="0" distB="0" distL="114300" distR="114300" simplePos="0" relativeHeight="251511808" behindDoc="0" locked="0" layoutInCell="1" allowOverlap="1" wp14:anchorId="16B916C0" wp14:editId="55AA767A">
                  <wp:simplePos x="0" y="0"/>
                  <wp:positionH relativeFrom="column">
                    <wp:posOffset>-15240</wp:posOffset>
                  </wp:positionH>
                  <wp:positionV relativeFrom="paragraph">
                    <wp:posOffset>85090</wp:posOffset>
                  </wp:positionV>
                  <wp:extent cx="419100" cy="371475"/>
                  <wp:effectExtent l="0" t="19050" r="38100" b="47625"/>
                  <wp:wrapNone/>
                  <wp:docPr id="22" name="Freccia a destra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2BF315" id="Freccia a destra 22" o:spid="_x0000_s1026" type="#_x0000_t13" style="position:absolute;margin-left:-1.2pt;margin-top:6.7pt;width:33pt;height:29.2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wX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" adj="12027" filled="f" strokecolor="#e36c0a [2409]" strokeweight="2pt">
                  <v:path arrowok="t"/>
                </v:shape>
              </w:pict>
            </mc:Fallback>
          </mc:AlternateContent>
        </w:r>
      </w:del>
    </w:p>
    <w:p w:rsidR="00C6578B" w:rsidRPr="00164C33" w:rsidDel="00164C33" w:rsidRDefault="00C6578B" w:rsidP="009142F9">
      <w:pPr>
        <w:rPr>
          <w:del w:id="605" w:author="Antonio Giangravè" w:date="2018-08-28T14:51:00Z"/>
          <w:sz w:val="18"/>
          <w:rPrChange w:id="606" w:author="Antonio Giangravè" w:date="2018-08-28T14:52:00Z">
            <w:rPr>
              <w:del w:id="607" w:author="Antonio Giangravè" w:date="2018-08-28T14:51:00Z"/>
            </w:rPr>
          </w:rPrChange>
        </w:rPr>
      </w:pPr>
    </w:p>
    <w:p w:rsidR="00E81C6E" w:rsidRPr="00164C33" w:rsidDel="00164C33" w:rsidRDefault="00E81C6E" w:rsidP="009142F9">
      <w:pPr>
        <w:rPr>
          <w:del w:id="608" w:author="Antonio Giangravè" w:date="2018-08-28T14:51:00Z"/>
          <w:sz w:val="18"/>
          <w:rPrChange w:id="609" w:author="Antonio Giangravè" w:date="2018-08-28T14:52:00Z">
            <w:rPr>
              <w:del w:id="610" w:author="Antonio Giangravè" w:date="2018-08-28T14:51:00Z"/>
            </w:rPr>
          </w:rPrChange>
        </w:rPr>
      </w:pPr>
    </w:p>
    <w:p w:rsidR="00E81C6E" w:rsidRPr="00164C33" w:rsidDel="00164C33" w:rsidRDefault="009576F3" w:rsidP="009142F9">
      <w:pPr>
        <w:rPr>
          <w:del w:id="611" w:author="Antonio Giangravè" w:date="2018-08-28T14:51:00Z"/>
          <w:sz w:val="18"/>
          <w:rPrChange w:id="612" w:author="Antonio Giangravè" w:date="2018-08-28T14:52:00Z">
            <w:rPr>
              <w:del w:id="613" w:author="Antonio Giangravè" w:date="2018-08-28T14:51:00Z"/>
            </w:rPr>
          </w:rPrChange>
        </w:rPr>
      </w:pPr>
      <w:del w:id="614" w:author="Antonio Giangravè" w:date="2018-08-28T14:51:00Z">
        <w:r w:rsidRPr="00164C33" w:rsidDel="00164C33">
          <w:rPr>
            <w:sz w:val="18"/>
            <w:rPrChange w:id="615" w:author="Antonio Giangravè" w:date="2018-08-28T14:52:00Z">
              <w:rPr/>
            </w:rPrChange>
          </w:rPr>
          <w:delText xml:space="preserve">Competencies can be defined </w:delText>
        </w:r>
        <w:r w:rsidR="0009371E" w:rsidRPr="00164C33" w:rsidDel="00164C33">
          <w:rPr>
            <w:sz w:val="18"/>
            <w:rPrChange w:id="616" w:author="Antonio Giangravè" w:date="2018-08-28T14:52:00Z">
              <w:rPr/>
            </w:rPrChange>
          </w:rPr>
          <w:delText>as the</w:delText>
        </w:r>
        <w:r w:rsidR="000536A6" w:rsidRPr="00164C33" w:rsidDel="00164C33">
          <w:rPr>
            <w:sz w:val="18"/>
            <w:rPrChange w:id="617" w:author="Antonio Giangravè" w:date="2018-08-28T14:52:00Z">
              <w:rPr/>
            </w:rPrChange>
          </w:rPr>
          <w:delText xml:space="preserve"> </w:delText>
        </w:r>
        <w:r w:rsidRPr="00164C33" w:rsidDel="00164C33">
          <w:rPr>
            <w:sz w:val="18"/>
            <w:rPrChange w:id="618" w:author="Antonio Giangravè" w:date="2018-08-28T14:52:00Z">
              <w:rPr/>
            </w:rPrChange>
          </w:rPr>
          <w:delText>“knowledge” and “skills”</w:delText>
        </w:r>
        <w:r w:rsidR="0009371E" w:rsidRPr="00164C33" w:rsidDel="00164C33">
          <w:rPr>
            <w:sz w:val="18"/>
            <w:rPrChange w:id="619" w:author="Antonio Giangravè" w:date="2018-08-28T14:52:00Z">
              <w:rPr/>
            </w:rPrChange>
          </w:rPr>
          <w:delText xml:space="preserve"> needed</w:delText>
        </w:r>
        <w:r w:rsidRPr="00164C33" w:rsidDel="00164C33">
          <w:rPr>
            <w:sz w:val="18"/>
            <w:rPrChange w:id="620" w:author="Antonio Giangravè" w:date="2018-08-28T14:52:00Z">
              <w:rPr/>
            </w:rPrChange>
          </w:rPr>
          <w:delText xml:space="preserve"> to perform the above key activities together with the level of responsibility and autonomy which the professional is expected to adopt in the key activity.</w:delText>
        </w:r>
      </w:del>
    </w:p>
    <w:p w:rsidR="009576F3" w:rsidRPr="00164C33" w:rsidDel="00164C33" w:rsidRDefault="009576F3" w:rsidP="009142F9">
      <w:pPr>
        <w:rPr>
          <w:del w:id="621" w:author="Antonio Giangravè" w:date="2018-08-28T14:51:00Z"/>
          <w:sz w:val="18"/>
          <w:rPrChange w:id="622" w:author="Antonio Giangravè" w:date="2018-08-28T14:52:00Z">
            <w:rPr>
              <w:del w:id="623" w:author="Antonio Giangravè" w:date="2018-08-28T14:51:00Z"/>
            </w:rPr>
          </w:rPrChange>
        </w:rPr>
      </w:pPr>
      <w:del w:id="624" w:author="Antonio Giangravè" w:date="2018-08-28T14:51:00Z">
        <w:r w:rsidRPr="00164C33" w:rsidDel="00164C33">
          <w:rPr>
            <w:sz w:val="18"/>
            <w:rPrChange w:id="625" w:author="Antonio Giangravè" w:date="2018-08-28T14:52:00Z">
              <w:rPr/>
            </w:rPrChange>
          </w:rPr>
          <w:delText>In addition, you can distinguish between:</w:delText>
        </w:r>
      </w:del>
    </w:p>
    <w:p w:rsidR="009576F3" w:rsidRPr="00164C33" w:rsidDel="00164C33" w:rsidRDefault="009576F3" w:rsidP="0009371E">
      <w:pPr>
        <w:pStyle w:val="Paragrafoelenco"/>
        <w:numPr>
          <w:ilvl w:val="0"/>
          <w:numId w:val="2"/>
        </w:numPr>
        <w:rPr>
          <w:del w:id="626" w:author="Antonio Giangravè" w:date="2018-08-28T14:51:00Z"/>
          <w:sz w:val="18"/>
          <w:rPrChange w:id="627" w:author="Antonio Giangravè" w:date="2018-08-28T14:52:00Z">
            <w:rPr>
              <w:del w:id="628" w:author="Antonio Giangravè" w:date="2018-08-28T14:51:00Z"/>
            </w:rPr>
          </w:rPrChange>
        </w:rPr>
      </w:pPr>
      <w:del w:id="629" w:author="Antonio Giangravè" w:date="2018-08-28T14:51:00Z">
        <w:r w:rsidRPr="00164C33" w:rsidDel="00164C33">
          <w:rPr>
            <w:i/>
            <w:sz w:val="18"/>
            <w:rPrChange w:id="630" w:author="Antonio Giangravè" w:date="2018-08-28T14:52:00Z">
              <w:rPr>
                <w:i/>
              </w:rPr>
            </w:rPrChange>
          </w:rPr>
          <w:delText>Competences that are horizontal to different professionals involved in homecare</w:delText>
        </w:r>
        <w:r w:rsidR="000536A6" w:rsidRPr="00164C33" w:rsidDel="00164C33">
          <w:rPr>
            <w:i/>
            <w:sz w:val="18"/>
            <w:rPrChange w:id="631" w:author="Antonio Giangravè" w:date="2018-08-28T14:52:00Z">
              <w:rPr>
                <w:i/>
              </w:rPr>
            </w:rPrChange>
          </w:rPr>
          <w:delText xml:space="preserve"> </w:delText>
        </w:r>
        <w:r w:rsidRPr="00164C33" w:rsidDel="00164C33">
          <w:rPr>
            <w:sz w:val="18"/>
            <w:rPrChange w:id="632" w:author="Antonio Giangravè" w:date="2018-08-28T14:52:00Z">
              <w:rPr/>
            </w:rPrChange>
          </w:rPr>
          <w:delText>(transversal competence gap), such as knowledge</w:delText>
        </w:r>
        <w:r w:rsidR="000536A6" w:rsidRPr="00164C33" w:rsidDel="00164C33">
          <w:rPr>
            <w:sz w:val="18"/>
            <w:rPrChange w:id="633" w:author="Antonio Giangravè" w:date="2018-08-28T14:52:00Z">
              <w:rPr/>
            </w:rPrChange>
          </w:rPr>
          <w:delText xml:space="preserve"> </w:delText>
        </w:r>
        <w:r w:rsidR="0009371E" w:rsidRPr="00164C33" w:rsidDel="00164C33">
          <w:rPr>
            <w:sz w:val="18"/>
            <w:rPrChange w:id="634" w:author="Antonio Giangravè" w:date="2018-08-28T14:52:00Z">
              <w:rPr/>
            </w:rPrChange>
          </w:rPr>
          <w:delText xml:space="preserve">of the rules and laws regarding homecare or practical skills </w:delText>
        </w:r>
        <w:r w:rsidRPr="00164C33" w:rsidDel="00164C33">
          <w:rPr>
            <w:sz w:val="18"/>
            <w:rPrChange w:id="635" w:author="Antonio Giangravè" w:date="2018-08-28T14:52:00Z">
              <w:rPr/>
            </w:rPrChange>
          </w:rPr>
          <w:delText xml:space="preserve">about the use of health monitoring ICTs, etc. </w:delText>
        </w:r>
      </w:del>
    </w:p>
    <w:p w:rsidR="009576F3" w:rsidRPr="00164C33" w:rsidDel="00164C33" w:rsidRDefault="009576F3" w:rsidP="001A5F0B">
      <w:pPr>
        <w:pStyle w:val="Paragrafoelenco"/>
        <w:numPr>
          <w:ilvl w:val="0"/>
          <w:numId w:val="2"/>
        </w:numPr>
        <w:rPr>
          <w:del w:id="636" w:author="Antonio Giangravè" w:date="2018-08-28T14:51:00Z"/>
          <w:sz w:val="18"/>
          <w:rPrChange w:id="637" w:author="Antonio Giangravè" w:date="2018-08-28T14:52:00Z">
            <w:rPr>
              <w:del w:id="638" w:author="Antonio Giangravè" w:date="2018-08-28T14:51:00Z"/>
            </w:rPr>
          </w:rPrChange>
        </w:rPr>
      </w:pPr>
      <w:del w:id="639" w:author="Antonio Giangravè" w:date="2018-08-28T14:51:00Z">
        <w:r w:rsidRPr="00164C33" w:rsidDel="00164C33">
          <w:rPr>
            <w:i/>
            <w:sz w:val="18"/>
            <w:rPrChange w:id="640" w:author="Antonio Giangravè" w:date="2018-08-28T14:52:00Z">
              <w:rPr>
                <w:i/>
              </w:rPr>
            </w:rPrChange>
          </w:rPr>
          <w:delText xml:space="preserve">Competences that are </w:delText>
        </w:r>
        <w:r w:rsidR="0009371E" w:rsidRPr="00164C33" w:rsidDel="00164C33">
          <w:rPr>
            <w:i/>
            <w:sz w:val="18"/>
            <w:rPrChange w:id="641" w:author="Antonio Giangravè" w:date="2018-08-28T14:52:00Z">
              <w:rPr>
                <w:i/>
              </w:rPr>
            </w:rPrChange>
          </w:rPr>
          <w:delText>specific</w:delText>
        </w:r>
        <w:r w:rsidRPr="00164C33" w:rsidDel="00164C33">
          <w:rPr>
            <w:i/>
            <w:sz w:val="18"/>
            <w:rPrChange w:id="642" w:author="Antonio Giangravè" w:date="2018-08-28T14:52:00Z">
              <w:rPr>
                <w:i/>
              </w:rPr>
            </w:rPrChange>
          </w:rPr>
          <w:delText xml:space="preserve"> of the targeted professional, </w:delText>
        </w:r>
        <w:r w:rsidRPr="00164C33" w:rsidDel="00164C33">
          <w:rPr>
            <w:sz w:val="18"/>
            <w:rPrChange w:id="643" w:author="Antonio Giangravè" w:date="2018-08-28T14:52:00Z">
              <w:rPr/>
            </w:rPrChange>
          </w:rPr>
          <w:delText xml:space="preserve">such as practical skills about therapeutic exercises targeting older adults for physiotherapists, or </w:delText>
        </w:r>
        <w:r w:rsidR="0009371E" w:rsidRPr="00164C33" w:rsidDel="00164C33">
          <w:rPr>
            <w:sz w:val="18"/>
            <w:rPrChange w:id="644" w:author="Antonio Giangravè" w:date="2018-08-28T14:52:00Z">
              <w:rPr/>
            </w:rPrChange>
          </w:rPr>
          <w:delText xml:space="preserve">the </w:delText>
        </w:r>
        <w:r w:rsidRPr="00164C33" w:rsidDel="00164C33">
          <w:rPr>
            <w:sz w:val="18"/>
            <w:rPrChange w:id="645" w:author="Antonio Giangravè" w:date="2018-08-28T14:52:00Z">
              <w:rPr/>
            </w:rPrChange>
          </w:rPr>
          <w:delText xml:space="preserve">knowledge </w:delText>
        </w:r>
        <w:r w:rsidR="0009371E" w:rsidRPr="00164C33" w:rsidDel="00164C33">
          <w:rPr>
            <w:sz w:val="18"/>
            <w:rPrChange w:id="646" w:author="Antonio Giangravè" w:date="2018-08-28T14:52:00Z">
              <w:rPr/>
            </w:rPrChange>
          </w:rPr>
          <w:delText>of</w:delText>
        </w:r>
        <w:r w:rsidRPr="00164C33" w:rsidDel="00164C33">
          <w:rPr>
            <w:sz w:val="18"/>
            <w:rPrChange w:id="647" w:author="Antonio Giangravè" w:date="2018-08-28T14:52:00Z">
              <w:rPr/>
            </w:rPrChange>
          </w:rPr>
          <w:delText xml:space="preserve"> the local network of social services for homecare assistants.</w:delText>
        </w:r>
      </w:del>
    </w:p>
    <w:p w:rsidR="009576F3" w:rsidRPr="00164C33" w:rsidDel="00164C33" w:rsidRDefault="009576F3" w:rsidP="009142F9">
      <w:pPr>
        <w:rPr>
          <w:del w:id="648" w:author="Antonio Giangravè" w:date="2018-08-28T14:51:00Z"/>
          <w:sz w:val="18"/>
          <w:rPrChange w:id="649" w:author="Antonio Giangravè" w:date="2018-08-28T14:52:00Z">
            <w:rPr>
              <w:del w:id="650" w:author="Antonio Giangravè" w:date="2018-08-28T14:51:00Z"/>
            </w:rPr>
          </w:rPrChange>
        </w:rPr>
      </w:pPr>
      <w:del w:id="651" w:author="Antonio Giangravè" w:date="2018-08-28T14:51:00Z">
        <w:r w:rsidRPr="00164C33" w:rsidDel="00164C33">
          <w:rPr>
            <w:noProof/>
            <w:sz w:val="18"/>
            <w:lang w:val="it-IT" w:eastAsia="it-IT"/>
            <w:rPrChange w:id="652" w:author="Antonio Giangravè" w:date="2018-08-28T14:52:00Z">
              <w:rPr>
                <w:noProof/>
                <w:lang w:val="it-IT" w:eastAsia="it-IT"/>
              </w:rPr>
            </w:rPrChange>
          </w:rPr>
          <w:drawing>
            <wp:anchor distT="0" distB="0" distL="114300" distR="114300" simplePos="0" relativeHeight="251522048" behindDoc="0" locked="0" layoutInCell="1" allowOverlap="1" wp14:anchorId="078FFF0A" wp14:editId="3A37D882">
              <wp:simplePos x="0" y="0"/>
              <wp:positionH relativeFrom="column">
                <wp:posOffset>80010</wp:posOffset>
              </wp:positionH>
              <wp:positionV relativeFrom="paragraph">
                <wp:posOffset>158115</wp:posOffset>
              </wp:positionV>
              <wp:extent cx="629920" cy="597535"/>
              <wp:effectExtent l="0" t="0" r="0" b="0"/>
              <wp:wrapNone/>
              <wp:docPr id="103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81C6E" w:rsidRPr="00164C33" w:rsidDel="00164C33" w:rsidRDefault="00E81C6E" w:rsidP="00E81C6E">
      <w:pPr>
        <w:ind w:left="708" w:firstLine="708"/>
        <w:rPr>
          <w:del w:id="653" w:author="Antonio Giangravè" w:date="2018-08-28T14:51:00Z"/>
          <w:b/>
          <w:color w:val="A6A6A6" w:themeColor="background1" w:themeShade="A6"/>
          <w:sz w:val="20"/>
          <w:rPrChange w:id="654" w:author="Antonio Giangravè" w:date="2018-08-28T14:52:00Z">
            <w:rPr>
              <w:del w:id="655" w:author="Antonio Giangravè" w:date="2018-08-28T14:51:00Z"/>
              <w:b/>
              <w:color w:val="A6A6A6" w:themeColor="background1" w:themeShade="A6"/>
              <w:sz w:val="24"/>
            </w:rPr>
          </w:rPrChange>
        </w:rPr>
      </w:pPr>
      <w:del w:id="656" w:author="Antonio Giangravè" w:date="2018-08-28T14:51:00Z">
        <w:r w:rsidRPr="00164C33" w:rsidDel="00164C33">
          <w:rPr>
            <w:b/>
            <w:color w:val="A6A6A6" w:themeColor="background1" w:themeShade="A6"/>
            <w:sz w:val="20"/>
            <w:rPrChange w:id="657" w:author="Antonio Giangravè" w:date="2018-08-28T14:52:00Z">
              <w:rPr>
                <w:b/>
                <w:color w:val="A6A6A6" w:themeColor="background1" w:themeShade="A6"/>
                <w:sz w:val="24"/>
              </w:rPr>
            </w:rPrChange>
          </w:rPr>
          <w:delText xml:space="preserve"> Click on the icon to see an EXAMPLE</w:delText>
        </w:r>
        <w:r w:rsidR="009576F3" w:rsidRPr="00164C33" w:rsidDel="00164C33">
          <w:rPr>
            <w:b/>
            <w:color w:val="A6A6A6" w:themeColor="background1" w:themeShade="A6"/>
            <w:sz w:val="20"/>
            <w:rPrChange w:id="658" w:author="Antonio Giangravè" w:date="2018-08-28T14:52:00Z">
              <w:rPr>
                <w:b/>
                <w:color w:val="A6A6A6" w:themeColor="background1" w:themeShade="A6"/>
                <w:sz w:val="24"/>
              </w:rPr>
            </w:rPrChange>
          </w:rPr>
          <w:delText xml:space="preserve"> of a possible LIST.</w:delText>
        </w:r>
      </w:del>
    </w:p>
    <w:p w:rsidR="00C6578B" w:rsidRPr="00164C33" w:rsidDel="00164C33" w:rsidRDefault="00C6578B" w:rsidP="009142F9">
      <w:pPr>
        <w:rPr>
          <w:del w:id="659" w:author="Antonio Giangravè" w:date="2018-08-28T14:51:00Z"/>
          <w:sz w:val="18"/>
          <w:rPrChange w:id="660" w:author="Antonio Giangravè" w:date="2018-08-28T14:52:00Z">
            <w:rPr>
              <w:del w:id="661" w:author="Antonio Giangravè" w:date="2018-08-28T14:51:00Z"/>
            </w:rPr>
          </w:rPrChange>
        </w:rPr>
      </w:pPr>
    </w:p>
    <w:p w:rsidR="00713CCE" w:rsidRPr="00164C33" w:rsidDel="00164C33" w:rsidRDefault="00713CCE" w:rsidP="00713CCE">
      <w:pPr>
        <w:rPr>
          <w:del w:id="662" w:author="Antonio Giangravè" w:date="2018-08-28T14:51:00Z"/>
          <w:color w:val="FF0000"/>
          <w:sz w:val="18"/>
          <w:rPrChange w:id="663" w:author="Antonio Giangravè" w:date="2018-08-28T14:52:00Z">
            <w:rPr>
              <w:del w:id="664" w:author="Antonio Giangravè" w:date="2018-08-28T14:51:00Z"/>
              <w:color w:val="FF0000"/>
            </w:rPr>
          </w:rPrChange>
        </w:rPr>
      </w:pPr>
      <w:del w:id="665" w:author="Antonio Giangravè" w:date="2018-08-28T14:51:00Z">
        <w:r w:rsidRPr="00164C33" w:rsidDel="00164C33">
          <w:rPr>
            <w:color w:val="FF0000"/>
            <w:sz w:val="18"/>
            <w:rPrChange w:id="666" w:author="Antonio Giangravè" w:date="2018-08-28T14:52:00Z">
              <w:rPr>
                <w:color w:val="FF0000"/>
              </w:rPr>
            </w:rPrChange>
          </w:rPr>
          <w:delText>[</w:delText>
        </w:r>
        <w:r w:rsidR="00DB55E9" w:rsidRPr="00164C33" w:rsidDel="00164C33">
          <w:rPr>
            <w:color w:val="FF0000"/>
            <w:sz w:val="18"/>
            <w:rPrChange w:id="667" w:author="Antonio Giangravè" w:date="2018-08-28T14:52:00Z">
              <w:rPr>
                <w:color w:val="FF0000"/>
              </w:rPr>
            </w:rPrChange>
          </w:rPr>
          <w:delText xml:space="preserve">see </w:delText>
        </w:r>
        <w:r w:rsidRPr="00164C33" w:rsidDel="00164C33">
          <w:rPr>
            <w:color w:val="FF0000"/>
            <w:sz w:val="18"/>
            <w:rPrChange w:id="668" w:author="Antonio Giangravè" w:date="2018-08-28T14:52:00Z">
              <w:rPr>
                <w:color w:val="FF0000"/>
              </w:rPr>
            </w:rPrChange>
          </w:rPr>
          <w:delText>example</w:delText>
        </w:r>
        <w:r w:rsidR="00DB55E9" w:rsidRPr="00164C33" w:rsidDel="00164C33">
          <w:rPr>
            <w:color w:val="FF0000"/>
            <w:sz w:val="18"/>
            <w:rPrChange w:id="669" w:author="Antonio Giangravè" w:date="2018-08-28T14:52:00Z">
              <w:rPr>
                <w:color w:val="FF0000"/>
              </w:rPr>
            </w:rPrChange>
          </w:rPr>
          <w:delText xml:space="preserve"> 1 </w:delText>
        </w:r>
        <w:r w:rsidRPr="00164C33" w:rsidDel="00164C33">
          <w:rPr>
            <w:color w:val="FF0000"/>
            <w:sz w:val="18"/>
            <w:rPrChange w:id="670" w:author="Antonio Giangravè" w:date="2018-08-28T14:52:00Z">
              <w:rPr>
                <w:color w:val="FF0000"/>
              </w:rPr>
            </w:rPrChange>
          </w:rPr>
          <w:delText>]</w:delText>
        </w:r>
      </w:del>
    </w:p>
    <w:p w:rsidR="00E81C6E" w:rsidRPr="00164C33" w:rsidDel="00164C33" w:rsidRDefault="00E81C6E" w:rsidP="009142F9">
      <w:pPr>
        <w:rPr>
          <w:del w:id="671" w:author="Antonio Giangravè" w:date="2018-08-28T14:51:00Z"/>
          <w:sz w:val="18"/>
          <w:rPrChange w:id="672" w:author="Antonio Giangravè" w:date="2018-08-28T14:52:00Z">
            <w:rPr>
              <w:del w:id="673" w:author="Antonio Giangravè" w:date="2018-08-28T14:51:00Z"/>
            </w:rPr>
          </w:rPrChange>
        </w:rPr>
      </w:pPr>
    </w:p>
    <w:p w:rsidR="00B71916" w:rsidRPr="00164C33" w:rsidDel="00164C33" w:rsidRDefault="00B71916" w:rsidP="00B71916">
      <w:pPr>
        <w:jc w:val="center"/>
        <w:rPr>
          <w:del w:id="674" w:author="Antonio Giangravè" w:date="2018-08-28T14:51:00Z"/>
          <w:b/>
          <w:color w:val="FF0000"/>
          <w:sz w:val="24"/>
          <w:rPrChange w:id="675" w:author="Antonio Giangravè" w:date="2018-08-28T14:52:00Z">
            <w:rPr>
              <w:del w:id="676" w:author="Antonio Giangravè" w:date="2018-08-28T14:51:00Z"/>
              <w:b/>
              <w:color w:val="FF0000"/>
              <w:sz w:val="32"/>
            </w:rPr>
          </w:rPrChange>
        </w:rPr>
      </w:pPr>
      <w:del w:id="677" w:author="Antonio Giangravè" w:date="2018-08-28T14:51:00Z">
        <w:r w:rsidRPr="00164C33" w:rsidDel="00164C33">
          <w:rPr>
            <w:b/>
            <w:color w:val="FF0000"/>
            <w:sz w:val="24"/>
            <w:rPrChange w:id="678" w:author="Antonio Giangravè" w:date="2018-08-28T14:52:00Z">
              <w:rPr>
                <w:b/>
                <w:color w:val="FF0000"/>
                <w:sz w:val="32"/>
              </w:rPr>
            </w:rPrChange>
          </w:rPr>
          <w:delText xml:space="preserve">SCREEN 1C </w:delText>
        </w:r>
      </w:del>
    </w:p>
    <w:p w:rsidR="00B71916" w:rsidRPr="00164C33" w:rsidDel="00164C33" w:rsidRDefault="00B71916" w:rsidP="00B71916">
      <w:pPr>
        <w:jc w:val="center"/>
        <w:rPr>
          <w:del w:id="679" w:author="Antonio Giangravè" w:date="2018-08-28T14:51:00Z"/>
          <w:b/>
          <w:i/>
          <w:iCs/>
          <w:color w:val="7F7F7F" w:themeColor="text1" w:themeTint="80"/>
          <w:sz w:val="32"/>
          <w:rPrChange w:id="680" w:author="Antonio Giangravè" w:date="2018-08-28T14:52:00Z">
            <w:rPr>
              <w:del w:id="681" w:author="Antonio Giangravè" w:date="2018-08-28T14:51:00Z"/>
              <w:b/>
              <w:i/>
              <w:iCs/>
              <w:color w:val="7F7F7F" w:themeColor="text1" w:themeTint="80"/>
              <w:sz w:val="40"/>
            </w:rPr>
          </w:rPrChange>
        </w:rPr>
      </w:pPr>
      <w:del w:id="682" w:author="Antonio Giangravè" w:date="2018-08-28T14:51:00Z">
        <w:r w:rsidRPr="00164C33" w:rsidDel="00164C33">
          <w:rPr>
            <w:b/>
            <w:i/>
            <w:iCs/>
            <w:color w:val="7F7F7F" w:themeColor="text1" w:themeTint="80"/>
            <w:sz w:val="32"/>
            <w:rPrChange w:id="683" w:author="Antonio Giangravè" w:date="2018-08-28T14:52:00Z">
              <w:rPr>
                <w:b/>
                <w:i/>
                <w:iCs/>
                <w:color w:val="7F7F7F" w:themeColor="text1" w:themeTint="80"/>
                <w:sz w:val="40"/>
              </w:rPr>
            </w:rPrChange>
          </w:rPr>
          <w:delText>ACTIVITY 1: COMPETENCY GAP DEFINITION</w:delText>
        </w:r>
      </w:del>
    </w:p>
    <w:p w:rsidR="00B71916" w:rsidRPr="00164C33" w:rsidDel="00164C33" w:rsidRDefault="00B71916" w:rsidP="00B71916">
      <w:pPr>
        <w:jc w:val="center"/>
        <w:rPr>
          <w:del w:id="684" w:author="Antonio Giangravè" w:date="2018-08-28T14:51:00Z"/>
          <w:b/>
          <w:sz w:val="24"/>
          <w:rPrChange w:id="685" w:author="Antonio Giangravè" w:date="2018-08-28T14:52:00Z">
            <w:rPr>
              <w:del w:id="686" w:author="Antonio Giangravè" w:date="2018-08-28T14:51:00Z"/>
              <w:b/>
              <w:sz w:val="32"/>
            </w:rPr>
          </w:rPrChange>
        </w:rPr>
      </w:pPr>
      <w:del w:id="687" w:author="Antonio Giangravè" w:date="2018-08-28T14:51:00Z">
        <w:r w:rsidRPr="00164C33" w:rsidDel="00164C33">
          <w:rPr>
            <w:b/>
            <w:i/>
            <w:iCs/>
            <w:noProof/>
            <w:color w:val="7F7F7F" w:themeColor="text1" w:themeTint="80"/>
            <w:sz w:val="24"/>
            <w:lang w:val="it-IT" w:eastAsia="it-IT"/>
            <w:rPrChange w:id="688" w:author="Antonio Giangravè" w:date="2018-08-28T14:52:00Z">
              <w:rPr>
                <w:b/>
                <w:i/>
                <w:iCs/>
                <w:noProof/>
                <w:color w:val="7F7F7F" w:themeColor="text1" w:themeTint="80"/>
                <w:sz w:val="32"/>
                <w:lang w:val="it-IT" w:eastAsia="it-IT"/>
              </w:rPr>
            </w:rPrChange>
          </w:rPr>
          <w:drawing>
            <wp:inline distT="0" distB="0" distL="0" distR="0" wp14:anchorId="0B79BDB5" wp14:editId="586F915C">
              <wp:extent cx="5114925" cy="1600200"/>
              <wp:effectExtent l="38100" t="0" r="9525"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del>
    </w:p>
    <w:p w:rsidR="00E81C6E" w:rsidRPr="00164C33" w:rsidDel="00164C33" w:rsidRDefault="006F7E7B" w:rsidP="00B71916">
      <w:pPr>
        <w:rPr>
          <w:del w:id="689" w:author="Antonio Giangravè" w:date="2018-08-28T14:51:00Z"/>
          <w:sz w:val="18"/>
          <w:rPrChange w:id="690" w:author="Antonio Giangravè" w:date="2018-08-28T14:52:00Z">
            <w:rPr>
              <w:del w:id="691" w:author="Antonio Giangravè" w:date="2018-08-28T14:51:00Z"/>
            </w:rPr>
          </w:rPrChange>
        </w:rPr>
      </w:pPr>
      <w:del w:id="692" w:author="Antonio Giangravè" w:date="2018-08-28T14:51:00Z">
        <w:r w:rsidRPr="00164C33" w:rsidDel="00164C33">
          <w:rPr>
            <w:sz w:val="18"/>
            <w:rPrChange w:id="693" w:author="Antonio Giangravè" w:date="2018-08-28T14:52:00Z">
              <w:rPr/>
            </w:rPrChange>
          </w:rPr>
          <w:delText>After defining the</w:delText>
        </w:r>
        <w:r w:rsidR="00B71916" w:rsidRPr="00164C33" w:rsidDel="00164C33">
          <w:rPr>
            <w:sz w:val="18"/>
            <w:rPrChange w:id="694" w:author="Antonio Giangravè" w:date="2018-08-28T14:52:00Z">
              <w:rPr/>
            </w:rPrChange>
          </w:rPr>
          <w:delText xml:space="preserve"> list of competencies which should characterize the profile of the homecare professional you’re targeting, you should compare this list with a number of information in order to identify a possible competency gap.</w:delText>
        </w:r>
      </w:del>
    </w:p>
    <w:p w:rsidR="00E81C6E" w:rsidRPr="00164C33" w:rsidDel="00164C33" w:rsidRDefault="00AC50E0" w:rsidP="009142F9">
      <w:pPr>
        <w:rPr>
          <w:del w:id="695" w:author="Antonio Giangravè" w:date="2018-08-28T14:51:00Z"/>
          <w:sz w:val="18"/>
          <w:rPrChange w:id="696" w:author="Antonio Giangravè" w:date="2018-08-28T14:52:00Z">
            <w:rPr>
              <w:del w:id="697" w:author="Antonio Giangravè" w:date="2018-08-28T14:51:00Z"/>
            </w:rPr>
          </w:rPrChange>
        </w:rPr>
      </w:pPr>
      <w:del w:id="698" w:author="Antonio Giangravè" w:date="2018-08-28T14:51:00Z">
        <w:r w:rsidRPr="00164C33" w:rsidDel="00164C33">
          <w:rPr>
            <w:noProof/>
            <w:sz w:val="18"/>
            <w:lang w:val="it-IT" w:eastAsia="it-IT"/>
            <w:rPrChange w:id="699" w:author="Antonio Giangravè" w:date="2018-08-28T14:52:00Z">
              <w:rPr>
                <w:noProof/>
                <w:lang w:val="it-IT" w:eastAsia="it-IT"/>
              </w:rPr>
            </w:rPrChange>
          </w:rPr>
          <mc:AlternateContent>
            <mc:Choice Requires="wps">
              <w:drawing>
                <wp:anchor distT="0" distB="0" distL="114300" distR="114300" simplePos="0" relativeHeight="251532288" behindDoc="0" locked="0" layoutInCell="1" allowOverlap="1" wp14:anchorId="4B2850A3" wp14:editId="64AA4B5D">
                  <wp:simplePos x="0" y="0"/>
                  <wp:positionH relativeFrom="column">
                    <wp:posOffset>470535</wp:posOffset>
                  </wp:positionH>
                  <wp:positionV relativeFrom="paragraph">
                    <wp:posOffset>107950</wp:posOffset>
                  </wp:positionV>
                  <wp:extent cx="4791075" cy="752475"/>
                  <wp:effectExtent l="0" t="0" r="28575" b="28575"/>
                  <wp:wrapNone/>
                  <wp:docPr id="24" name="Rettangolo arrotondat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50A3" id="Rettangolo arrotondato 24" o:spid="_x0000_s1033" style="position:absolute;left:0;text-align:left;margin-left:37.05pt;margin-top:8.5pt;width:377.25pt;height:59.2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" filled="f" strokecolor="#e36c0a [2409]" strokeweight="2pt">
                  <v:path arrowok="t"/>
                  <v:textbo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v:textbox>
                </v:roundrect>
              </w:pict>
            </mc:Fallback>
          </mc:AlternateContent>
        </w:r>
      </w:del>
    </w:p>
    <w:p w:rsidR="003336EE" w:rsidRPr="00164C33" w:rsidDel="00164C33" w:rsidRDefault="00AC50E0" w:rsidP="003336EE">
      <w:pPr>
        <w:rPr>
          <w:del w:id="700" w:author="Antonio Giangravè" w:date="2018-08-28T14:51:00Z"/>
          <w:sz w:val="18"/>
          <w:rPrChange w:id="701" w:author="Antonio Giangravè" w:date="2018-08-28T14:52:00Z">
            <w:rPr>
              <w:del w:id="702" w:author="Antonio Giangravè" w:date="2018-08-28T14:51:00Z"/>
            </w:rPr>
          </w:rPrChange>
        </w:rPr>
      </w:pPr>
      <w:del w:id="703" w:author="Antonio Giangravè" w:date="2018-08-28T14:51:00Z">
        <w:r w:rsidRPr="00164C33" w:rsidDel="00164C33">
          <w:rPr>
            <w:noProof/>
            <w:sz w:val="18"/>
            <w:lang w:val="it-IT" w:eastAsia="it-IT"/>
            <w:rPrChange w:id="704" w:author="Antonio Giangravè" w:date="2018-08-28T14:52:00Z">
              <w:rPr>
                <w:noProof/>
                <w:lang w:val="it-IT" w:eastAsia="it-IT"/>
              </w:rPr>
            </w:rPrChange>
          </w:rPr>
          <mc:AlternateContent>
            <mc:Choice Requires="wps">
              <w:drawing>
                <wp:anchor distT="0" distB="0" distL="114300" distR="114300" simplePos="0" relativeHeight="251527168" behindDoc="0" locked="0" layoutInCell="1" allowOverlap="1" wp14:anchorId="741A19EE" wp14:editId="2861B5ED">
                  <wp:simplePos x="0" y="0"/>
                  <wp:positionH relativeFrom="column">
                    <wp:posOffset>3810</wp:posOffset>
                  </wp:positionH>
                  <wp:positionV relativeFrom="paragraph">
                    <wp:posOffset>53975</wp:posOffset>
                  </wp:positionV>
                  <wp:extent cx="419100" cy="371475"/>
                  <wp:effectExtent l="0" t="19050" r="38100" b="47625"/>
                  <wp:wrapNone/>
                  <wp:docPr id="16" name="Freccia a destr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1033A" id="Freccia a destra 16" o:spid="_x0000_s1026" type="#_x0000_t13" style="position:absolute;margin-left:.3pt;margin-top:4.25pt;width:33pt;height:29.2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0K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B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" adj="12027" filled="f" strokecolor="#e36c0a [2409]" strokeweight="2pt">
                  <v:path arrowok="t"/>
                </v:shape>
              </w:pict>
            </mc:Fallback>
          </mc:AlternateContent>
        </w:r>
      </w:del>
    </w:p>
    <w:p w:rsidR="003336EE" w:rsidRPr="00164C33" w:rsidDel="00164C33" w:rsidRDefault="003336EE" w:rsidP="003336EE">
      <w:pPr>
        <w:rPr>
          <w:del w:id="705" w:author="Antonio Giangravè" w:date="2018-08-28T14:51:00Z"/>
          <w:sz w:val="18"/>
          <w:rPrChange w:id="706" w:author="Antonio Giangravè" w:date="2018-08-28T14:52:00Z">
            <w:rPr>
              <w:del w:id="707" w:author="Antonio Giangravè" w:date="2018-08-28T14:51:00Z"/>
            </w:rPr>
          </w:rPrChange>
        </w:rPr>
      </w:pPr>
    </w:p>
    <w:p w:rsidR="00E9423D" w:rsidRPr="00164C33" w:rsidDel="00164C33" w:rsidRDefault="00E9423D" w:rsidP="003336EE">
      <w:pPr>
        <w:rPr>
          <w:del w:id="708" w:author="Antonio Giangravè" w:date="2018-08-28T14:51:00Z"/>
          <w:sz w:val="18"/>
          <w:rPrChange w:id="709" w:author="Antonio Giangravè" w:date="2018-08-28T14:52:00Z">
            <w:rPr>
              <w:del w:id="710" w:author="Antonio Giangravè" w:date="2018-08-28T14:51:00Z"/>
            </w:rPr>
          </w:rPrChange>
        </w:rPr>
      </w:pPr>
    </w:p>
    <w:p w:rsidR="00E9423D" w:rsidRPr="00164C33" w:rsidDel="00164C33" w:rsidRDefault="00033A58" w:rsidP="003336EE">
      <w:pPr>
        <w:rPr>
          <w:del w:id="711" w:author="Antonio Giangravè" w:date="2018-08-28T14:51:00Z"/>
          <w:sz w:val="18"/>
          <w:rPrChange w:id="712" w:author="Antonio Giangravè" w:date="2018-08-28T14:52:00Z">
            <w:rPr>
              <w:del w:id="713" w:author="Antonio Giangravè" w:date="2018-08-28T14:51:00Z"/>
            </w:rPr>
          </w:rPrChange>
        </w:rPr>
      </w:pPr>
      <w:del w:id="714" w:author="Antonio Giangravè" w:date="2018-08-28T14:51:00Z">
        <w:r w:rsidRPr="00164C33" w:rsidDel="00164C33">
          <w:rPr>
            <w:sz w:val="18"/>
            <w:rPrChange w:id="715" w:author="Antonio Giangravè" w:date="2018-08-28T14:52:00Z">
              <w:rPr/>
            </w:rPrChange>
          </w:rPr>
          <w:delText xml:space="preserve">Then you can write down a list of competencies </w:delText>
        </w:r>
        <w:r w:rsidRPr="00164C33" w:rsidDel="00164C33">
          <w:rPr>
            <w:b/>
            <w:sz w:val="18"/>
            <w:rPrChange w:id="716" w:author="Antonio Giangravè" w:date="2018-08-28T14:52:00Z">
              <w:rPr>
                <w:b/>
              </w:rPr>
            </w:rPrChange>
          </w:rPr>
          <w:delText xml:space="preserve">which SHOULD characterize the professional you’re targeting but </w:delText>
        </w:r>
        <w:r w:rsidR="006F7E7B" w:rsidRPr="00164C33" w:rsidDel="00164C33">
          <w:rPr>
            <w:b/>
            <w:sz w:val="18"/>
            <w:rPrChange w:id="717" w:author="Antonio Giangravè" w:date="2018-08-28T14:52:00Z">
              <w:rPr>
                <w:b/>
              </w:rPr>
            </w:rPrChange>
          </w:rPr>
          <w:delText xml:space="preserve">are NOT </w:delText>
        </w:r>
        <w:r w:rsidRPr="00164C33" w:rsidDel="00164C33">
          <w:rPr>
            <w:b/>
            <w:sz w:val="18"/>
            <w:rPrChange w:id="718" w:author="Antonio Giangravè" w:date="2018-08-28T14:52:00Z">
              <w:rPr>
                <w:b/>
              </w:rPr>
            </w:rPrChange>
          </w:rPr>
          <w:delText xml:space="preserve">ACTUALLY </w:delText>
        </w:r>
        <w:r w:rsidR="006F7E7B" w:rsidRPr="00164C33" w:rsidDel="00164C33">
          <w:rPr>
            <w:b/>
            <w:sz w:val="18"/>
            <w:rPrChange w:id="719" w:author="Antonio Giangravè" w:date="2018-08-28T14:52:00Z">
              <w:rPr>
                <w:b/>
              </w:rPr>
            </w:rPrChange>
          </w:rPr>
          <w:delText>included in the</w:delText>
        </w:r>
        <w:r w:rsidRPr="00164C33" w:rsidDel="00164C33">
          <w:rPr>
            <w:b/>
            <w:sz w:val="18"/>
            <w:rPrChange w:id="720" w:author="Antonio Giangravè" w:date="2018-08-28T14:52:00Z">
              <w:rPr>
                <w:b/>
              </w:rPr>
            </w:rPrChange>
          </w:rPr>
          <w:delText xml:space="preserve"> professional </w:delText>
        </w:r>
        <w:r w:rsidR="006F7E7B" w:rsidRPr="00164C33" w:rsidDel="00164C33">
          <w:rPr>
            <w:b/>
            <w:sz w:val="18"/>
            <w:rPrChange w:id="721" w:author="Antonio Giangravè" w:date="2018-08-28T14:52:00Z">
              <w:rPr>
                <w:b/>
              </w:rPr>
            </w:rPrChange>
          </w:rPr>
          <w:delText>profile</w:delText>
        </w:r>
      </w:del>
    </w:p>
    <w:p w:rsidR="00E9423D" w:rsidRPr="00164C33" w:rsidDel="00164C33" w:rsidRDefault="00AC50E0" w:rsidP="003336EE">
      <w:pPr>
        <w:rPr>
          <w:del w:id="722" w:author="Antonio Giangravè" w:date="2018-08-28T14:51:00Z"/>
          <w:sz w:val="18"/>
          <w:rPrChange w:id="723" w:author="Antonio Giangravè" w:date="2018-08-28T14:52:00Z">
            <w:rPr>
              <w:del w:id="724" w:author="Antonio Giangravè" w:date="2018-08-28T14:51:00Z"/>
            </w:rPr>
          </w:rPrChange>
        </w:rPr>
      </w:pPr>
      <w:del w:id="725" w:author="Antonio Giangravè" w:date="2018-08-28T14:51:00Z">
        <w:r w:rsidRPr="00164C33" w:rsidDel="00164C33">
          <w:rPr>
            <w:noProof/>
            <w:sz w:val="18"/>
            <w:lang w:val="it-IT" w:eastAsia="it-IT"/>
            <w:rPrChange w:id="726" w:author="Antonio Giangravè" w:date="2018-08-28T14:52:00Z">
              <w:rPr>
                <w:noProof/>
                <w:lang w:val="it-IT" w:eastAsia="it-IT"/>
              </w:rPr>
            </w:rPrChange>
          </w:rPr>
          <mc:AlternateContent>
            <mc:Choice Requires="wps">
              <w:drawing>
                <wp:anchor distT="0" distB="0" distL="114300" distR="114300" simplePos="0" relativeHeight="251542528" behindDoc="0" locked="0" layoutInCell="1" allowOverlap="1" wp14:anchorId="478CFF51" wp14:editId="072BA570">
                  <wp:simplePos x="0" y="0"/>
                  <wp:positionH relativeFrom="column">
                    <wp:posOffset>432435</wp:posOffset>
                  </wp:positionH>
                  <wp:positionV relativeFrom="paragraph">
                    <wp:posOffset>113665</wp:posOffset>
                  </wp:positionV>
                  <wp:extent cx="4791075" cy="752475"/>
                  <wp:effectExtent l="0" t="0" r="28575" b="28575"/>
                  <wp:wrapNone/>
                  <wp:docPr id="26" name="Rettangolo arrotondat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CFF51" id="Rettangolo arrotondato 26" o:spid="_x0000_s1034" style="position:absolute;left:0;text-align:left;margin-left:34.05pt;margin-top:8.95pt;width:377.25pt;height:59.2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" filled="f" strokecolor="#e36c0a [2409]" strokeweight="2pt">
                  <v:path arrowok="t"/>
                  <v:textbo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v:textbox>
                </v:roundrect>
              </w:pict>
            </mc:Fallback>
          </mc:AlternateContent>
        </w:r>
      </w:del>
    </w:p>
    <w:p w:rsidR="00E9423D" w:rsidRPr="00164C33" w:rsidDel="00164C33" w:rsidRDefault="00AC50E0" w:rsidP="003336EE">
      <w:pPr>
        <w:rPr>
          <w:del w:id="727" w:author="Antonio Giangravè" w:date="2018-08-28T14:51:00Z"/>
          <w:sz w:val="18"/>
          <w:rPrChange w:id="728" w:author="Antonio Giangravè" w:date="2018-08-28T14:52:00Z">
            <w:rPr>
              <w:del w:id="729" w:author="Antonio Giangravè" w:date="2018-08-28T14:51:00Z"/>
            </w:rPr>
          </w:rPrChange>
        </w:rPr>
      </w:pPr>
      <w:del w:id="730" w:author="Antonio Giangravè" w:date="2018-08-28T14:51:00Z">
        <w:r w:rsidRPr="00164C33" w:rsidDel="00164C33">
          <w:rPr>
            <w:noProof/>
            <w:sz w:val="18"/>
            <w:lang w:val="it-IT" w:eastAsia="it-IT"/>
            <w:rPrChange w:id="731" w:author="Antonio Giangravè" w:date="2018-08-28T14:52:00Z">
              <w:rPr>
                <w:noProof/>
                <w:lang w:val="it-IT" w:eastAsia="it-IT"/>
              </w:rPr>
            </w:rPrChange>
          </w:rPr>
          <mc:AlternateContent>
            <mc:Choice Requires="wps">
              <w:drawing>
                <wp:anchor distT="0" distB="0" distL="114300" distR="114300" simplePos="0" relativeHeight="251537408" behindDoc="0" locked="0" layoutInCell="1" allowOverlap="1" wp14:anchorId="30767974" wp14:editId="4C1E20B8">
                  <wp:simplePos x="0" y="0"/>
                  <wp:positionH relativeFrom="column">
                    <wp:posOffset>-34290</wp:posOffset>
                  </wp:positionH>
                  <wp:positionV relativeFrom="paragraph">
                    <wp:posOffset>59690</wp:posOffset>
                  </wp:positionV>
                  <wp:extent cx="419100" cy="371475"/>
                  <wp:effectExtent l="0" t="19050" r="38100" b="47625"/>
                  <wp:wrapNone/>
                  <wp:docPr id="25" name="Freccia a destr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0D0ED2" id="Freccia a destra 25" o:spid="_x0000_s1026" type="#_x0000_t13" style="position:absolute;margin-left:-2.7pt;margin-top:4.7pt;width:33pt;height:29.2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" adj="12027" filled="f" strokecolor="#e36c0a [2409]" strokeweight="2pt">
                  <v:path arrowok="t"/>
                </v:shape>
              </w:pict>
            </mc:Fallback>
          </mc:AlternateContent>
        </w:r>
      </w:del>
    </w:p>
    <w:p w:rsidR="0061694B" w:rsidRPr="00164C33" w:rsidDel="00164C33" w:rsidRDefault="0061694B" w:rsidP="003336EE">
      <w:pPr>
        <w:rPr>
          <w:del w:id="732" w:author="Antonio Giangravè" w:date="2018-08-28T14:51:00Z"/>
          <w:sz w:val="18"/>
          <w:rPrChange w:id="733" w:author="Antonio Giangravè" w:date="2018-08-28T14:52:00Z">
            <w:rPr>
              <w:del w:id="734" w:author="Antonio Giangravè" w:date="2018-08-28T14:51:00Z"/>
            </w:rPr>
          </w:rPrChange>
        </w:rPr>
      </w:pPr>
    </w:p>
    <w:p w:rsidR="0061694B" w:rsidRPr="00164C33" w:rsidDel="00164C33" w:rsidRDefault="0061694B" w:rsidP="003336EE">
      <w:pPr>
        <w:rPr>
          <w:del w:id="735" w:author="Antonio Giangravè" w:date="2018-08-28T14:51:00Z"/>
          <w:sz w:val="18"/>
          <w:rPrChange w:id="736" w:author="Antonio Giangravè" w:date="2018-08-28T14:52:00Z">
            <w:rPr>
              <w:del w:id="737" w:author="Antonio Giangravè" w:date="2018-08-28T14:51:00Z"/>
            </w:rPr>
          </w:rPrChange>
        </w:rPr>
      </w:pPr>
    </w:p>
    <w:p w:rsidR="001A5480" w:rsidRPr="00164C33" w:rsidDel="00164C33" w:rsidRDefault="001A5480" w:rsidP="001A5480">
      <w:pPr>
        <w:rPr>
          <w:del w:id="738" w:author="Antonio Giangravè" w:date="2018-08-28T14:51:00Z"/>
          <w:sz w:val="18"/>
          <w:rPrChange w:id="739" w:author="Antonio Giangravè" w:date="2018-08-28T14:52:00Z">
            <w:rPr>
              <w:del w:id="740" w:author="Antonio Giangravè" w:date="2018-08-28T14:51:00Z"/>
            </w:rPr>
          </w:rPrChange>
        </w:rPr>
      </w:pPr>
      <w:del w:id="741" w:author="Antonio Giangravè" w:date="2018-08-28T14:51:00Z">
        <w:r w:rsidRPr="00164C33" w:rsidDel="00164C33">
          <w:rPr>
            <w:noProof/>
            <w:sz w:val="18"/>
            <w:lang w:val="it-IT" w:eastAsia="it-IT"/>
            <w:rPrChange w:id="742" w:author="Antonio Giangravè" w:date="2018-08-28T14:52:00Z">
              <w:rPr>
                <w:noProof/>
                <w:lang w:val="it-IT" w:eastAsia="it-IT"/>
              </w:rPr>
            </w:rPrChange>
          </w:rPr>
          <w:drawing>
            <wp:anchor distT="0" distB="0" distL="114300" distR="114300" simplePos="0" relativeHeight="251547648" behindDoc="0" locked="0" layoutInCell="1" allowOverlap="1" wp14:anchorId="3ADA1AEB" wp14:editId="5C478EAC">
              <wp:simplePos x="0" y="0"/>
              <wp:positionH relativeFrom="column">
                <wp:posOffset>-34290</wp:posOffset>
              </wp:positionH>
              <wp:positionV relativeFrom="paragraph">
                <wp:posOffset>19050</wp:posOffset>
              </wp:positionV>
              <wp:extent cx="629920" cy="597535"/>
              <wp:effectExtent l="0" t="0" r="0" b="0"/>
              <wp:wrapNone/>
              <wp:docPr id="27"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1A5480" w:rsidRPr="00164C33" w:rsidDel="00164C33" w:rsidRDefault="001A5480" w:rsidP="001A5480">
      <w:pPr>
        <w:ind w:left="708" w:firstLine="708"/>
        <w:rPr>
          <w:del w:id="743" w:author="Antonio Giangravè" w:date="2018-08-28T14:51:00Z"/>
          <w:b/>
          <w:color w:val="A6A6A6" w:themeColor="background1" w:themeShade="A6"/>
          <w:sz w:val="20"/>
          <w:rPrChange w:id="744" w:author="Antonio Giangravè" w:date="2018-08-28T14:52:00Z">
            <w:rPr>
              <w:del w:id="745" w:author="Antonio Giangravè" w:date="2018-08-28T14:51:00Z"/>
              <w:b/>
              <w:color w:val="A6A6A6" w:themeColor="background1" w:themeShade="A6"/>
              <w:sz w:val="24"/>
            </w:rPr>
          </w:rPrChange>
        </w:rPr>
      </w:pPr>
      <w:del w:id="746" w:author="Antonio Giangravè" w:date="2018-08-28T14:51:00Z">
        <w:r w:rsidRPr="00164C33" w:rsidDel="00164C33">
          <w:rPr>
            <w:b/>
            <w:color w:val="A6A6A6" w:themeColor="background1" w:themeShade="A6"/>
            <w:sz w:val="20"/>
            <w:rPrChange w:id="747" w:author="Antonio Giangravè" w:date="2018-08-28T14:52:00Z">
              <w:rPr>
                <w:b/>
                <w:color w:val="A6A6A6" w:themeColor="background1" w:themeShade="A6"/>
                <w:sz w:val="24"/>
              </w:rPr>
            </w:rPrChange>
          </w:rPr>
          <w:delText xml:space="preserve"> Click on the icon to see an EXAMPLE of a possible LIST.</w:delText>
        </w:r>
      </w:del>
    </w:p>
    <w:p w:rsidR="001A5480" w:rsidRPr="00164C33" w:rsidDel="00164C33" w:rsidRDefault="001A5480" w:rsidP="001A5480">
      <w:pPr>
        <w:rPr>
          <w:del w:id="748" w:author="Antonio Giangravè" w:date="2018-08-28T14:51:00Z"/>
          <w:sz w:val="18"/>
          <w:rPrChange w:id="749" w:author="Antonio Giangravè" w:date="2018-08-28T14:52:00Z">
            <w:rPr>
              <w:del w:id="750" w:author="Antonio Giangravè" w:date="2018-08-28T14:51:00Z"/>
            </w:rPr>
          </w:rPrChange>
        </w:rPr>
      </w:pPr>
    </w:p>
    <w:p w:rsidR="00DB55E9" w:rsidRPr="00164C33" w:rsidDel="00164C33" w:rsidRDefault="00DB55E9" w:rsidP="00DB55E9">
      <w:pPr>
        <w:rPr>
          <w:del w:id="751" w:author="Antonio Giangravè" w:date="2018-08-28T14:51:00Z"/>
          <w:color w:val="FF0000"/>
          <w:sz w:val="18"/>
          <w:rPrChange w:id="752" w:author="Antonio Giangravè" w:date="2018-08-28T14:52:00Z">
            <w:rPr>
              <w:del w:id="753" w:author="Antonio Giangravè" w:date="2018-08-28T14:51:00Z"/>
              <w:color w:val="FF0000"/>
            </w:rPr>
          </w:rPrChange>
        </w:rPr>
      </w:pPr>
      <w:del w:id="754" w:author="Antonio Giangravè" w:date="2018-08-28T14:51:00Z">
        <w:r w:rsidRPr="00164C33" w:rsidDel="00164C33">
          <w:rPr>
            <w:color w:val="FF0000"/>
            <w:sz w:val="18"/>
            <w:rPrChange w:id="755" w:author="Antonio Giangravè" w:date="2018-08-28T14:52:00Z">
              <w:rPr>
                <w:color w:val="FF0000"/>
              </w:rPr>
            </w:rPrChange>
          </w:rPr>
          <w:delText>[see example 2 ]</w:delText>
        </w:r>
      </w:del>
    </w:p>
    <w:p w:rsidR="0061694B" w:rsidRPr="00164C33" w:rsidDel="00164C33" w:rsidRDefault="0061694B" w:rsidP="0061694B">
      <w:pPr>
        <w:jc w:val="center"/>
        <w:rPr>
          <w:del w:id="756" w:author="Antonio Giangravè" w:date="2018-08-28T14:51:00Z"/>
          <w:b/>
          <w:color w:val="FF0000"/>
          <w:sz w:val="24"/>
          <w:rPrChange w:id="757" w:author="Antonio Giangravè" w:date="2018-08-28T14:52:00Z">
            <w:rPr>
              <w:del w:id="758" w:author="Antonio Giangravè" w:date="2018-08-28T14:51:00Z"/>
              <w:b/>
              <w:color w:val="FF0000"/>
              <w:sz w:val="32"/>
            </w:rPr>
          </w:rPrChange>
        </w:rPr>
      </w:pPr>
      <w:del w:id="759" w:author="Antonio Giangravè" w:date="2018-08-28T14:51:00Z">
        <w:r w:rsidRPr="00164C33" w:rsidDel="00164C33">
          <w:rPr>
            <w:b/>
            <w:color w:val="FF0000"/>
            <w:sz w:val="24"/>
            <w:rPrChange w:id="760" w:author="Antonio Giangravè" w:date="2018-08-28T14:52:00Z">
              <w:rPr>
                <w:b/>
                <w:color w:val="FF0000"/>
                <w:sz w:val="32"/>
              </w:rPr>
            </w:rPrChange>
          </w:rPr>
          <w:delText xml:space="preserve">SCREEN 2A </w:delText>
        </w:r>
      </w:del>
    </w:p>
    <w:p w:rsidR="0061694B" w:rsidRPr="00164C33" w:rsidDel="00164C33" w:rsidRDefault="0061694B" w:rsidP="00AD2F60">
      <w:pPr>
        <w:jc w:val="center"/>
        <w:rPr>
          <w:del w:id="761" w:author="Antonio Giangravè" w:date="2018-08-28T14:51:00Z"/>
          <w:sz w:val="18"/>
          <w:rPrChange w:id="762" w:author="Antonio Giangravè" w:date="2018-08-28T14:52:00Z">
            <w:rPr>
              <w:del w:id="763" w:author="Antonio Giangravè" w:date="2018-08-28T14:51:00Z"/>
            </w:rPr>
          </w:rPrChange>
        </w:rPr>
      </w:pPr>
      <w:del w:id="764" w:author="Antonio Giangravè" w:date="2018-08-28T14:51:00Z">
        <w:r w:rsidRPr="00164C33" w:rsidDel="00164C33">
          <w:rPr>
            <w:b/>
            <w:i/>
            <w:iCs/>
            <w:color w:val="7F7F7F" w:themeColor="text1" w:themeTint="80"/>
            <w:sz w:val="32"/>
            <w:rPrChange w:id="765" w:author="Antonio Giangravè" w:date="2018-08-28T14:52:00Z">
              <w:rPr>
                <w:b/>
                <w:i/>
                <w:iCs/>
                <w:color w:val="7F7F7F" w:themeColor="text1" w:themeTint="80"/>
                <w:sz w:val="40"/>
              </w:rPr>
            </w:rPrChange>
          </w:rPr>
          <w:delText>ACTIVITY 2: LEARNING OUTCOMES IDENTIFICATION</w:delText>
        </w:r>
      </w:del>
    </w:p>
    <w:p w:rsidR="0061694B" w:rsidRPr="00164C33" w:rsidDel="00164C33" w:rsidRDefault="0061694B" w:rsidP="003336EE">
      <w:pPr>
        <w:rPr>
          <w:del w:id="766" w:author="Antonio Giangravè" w:date="2018-08-28T14:51:00Z"/>
          <w:sz w:val="18"/>
          <w:rPrChange w:id="767" w:author="Antonio Giangravè" w:date="2018-08-28T14:52:00Z">
            <w:rPr>
              <w:del w:id="768" w:author="Antonio Giangravè" w:date="2018-08-28T14:51:00Z"/>
            </w:rPr>
          </w:rPrChange>
        </w:rPr>
      </w:pPr>
      <w:del w:id="769" w:author="Antonio Giangravè" w:date="2018-08-28T14:51:00Z">
        <w:r w:rsidRPr="00164C33" w:rsidDel="00164C33">
          <w:rPr>
            <w:noProof/>
            <w:sz w:val="18"/>
            <w:lang w:val="it-IT" w:eastAsia="it-IT"/>
            <w:rPrChange w:id="770" w:author="Antonio Giangravè" w:date="2018-08-28T14:52:00Z">
              <w:rPr>
                <w:noProof/>
                <w:lang w:val="it-IT" w:eastAsia="it-IT"/>
              </w:rPr>
            </w:rPrChange>
          </w:rPr>
          <w:drawing>
            <wp:inline distT="0" distB="0" distL="0" distR="0" wp14:anchorId="40394C81" wp14:editId="7138B98B">
              <wp:extent cx="6334125" cy="1276350"/>
              <wp:effectExtent l="57150" t="0" r="28575"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del>
    </w:p>
    <w:p w:rsidR="00EB1A0F" w:rsidRPr="00164C33" w:rsidDel="00164C33" w:rsidRDefault="00EB1A0F" w:rsidP="00EB1A0F">
      <w:pPr>
        <w:rPr>
          <w:del w:id="771" w:author="Antonio Giangravè" w:date="2018-08-28T14:51:00Z"/>
          <w:sz w:val="18"/>
          <w:rPrChange w:id="772" w:author="Antonio Giangravè" w:date="2018-08-28T14:52:00Z">
            <w:rPr>
              <w:del w:id="773" w:author="Antonio Giangravè" w:date="2018-08-28T14:51:00Z"/>
            </w:rPr>
          </w:rPrChange>
        </w:rPr>
      </w:pPr>
      <w:del w:id="774" w:author="Antonio Giangravè" w:date="2018-08-28T14:51:00Z">
        <w:r w:rsidRPr="00164C33" w:rsidDel="00164C33">
          <w:rPr>
            <w:sz w:val="18"/>
            <w:rPrChange w:id="775" w:author="Antonio Giangravè" w:date="2018-08-28T14:52:00Z">
              <w:rPr/>
            </w:rPrChange>
          </w:rPr>
          <w:delText xml:space="preserve">One of the first steps in the design of a learning process is the definition of </w:delText>
        </w:r>
        <w:r w:rsidRPr="00164C33" w:rsidDel="00164C33">
          <w:rPr>
            <w:b/>
            <w:sz w:val="18"/>
            <w:rPrChange w:id="776" w:author="Antonio Giangravè" w:date="2018-08-28T14:52:00Z">
              <w:rPr>
                <w:b/>
              </w:rPr>
            </w:rPrChange>
          </w:rPr>
          <w:delText>contextual constraints</w:delText>
        </w:r>
        <w:r w:rsidRPr="00164C33" w:rsidDel="00164C33">
          <w:rPr>
            <w:sz w:val="18"/>
            <w:rPrChange w:id="777" w:author="Antonio Giangravè" w:date="2018-08-28T14:52:00Z">
              <w:rPr/>
            </w:rPrChange>
          </w:rPr>
          <w:delText>.</w:delText>
        </w:r>
      </w:del>
    </w:p>
    <w:p w:rsidR="00EB1A0F" w:rsidRPr="00164C33" w:rsidDel="00164C33" w:rsidRDefault="00EB1A0F" w:rsidP="00EB1A0F">
      <w:pPr>
        <w:rPr>
          <w:del w:id="778" w:author="Antonio Giangravè" w:date="2018-08-28T14:51:00Z"/>
          <w:sz w:val="18"/>
          <w:rPrChange w:id="779" w:author="Antonio Giangravè" w:date="2018-08-28T14:52:00Z">
            <w:rPr>
              <w:del w:id="780" w:author="Antonio Giangravè" w:date="2018-08-28T14:51:00Z"/>
            </w:rPr>
          </w:rPrChange>
        </w:rPr>
      </w:pPr>
      <w:del w:id="781" w:author="Antonio Giangravè" w:date="2018-08-28T14:51:00Z">
        <w:r w:rsidRPr="00164C33" w:rsidDel="00164C33">
          <w:rPr>
            <w:sz w:val="18"/>
            <w:rPrChange w:id="782" w:author="Antonio Giangravè" w:date="2018-08-28T14:52:00Z">
              <w:rPr/>
            </w:rPrChange>
          </w:rPr>
          <w:delText>Since your purpose is to design a Compensative Learning Module,</w:delText>
        </w:r>
        <w:r w:rsidR="0074226A" w:rsidRPr="00164C33" w:rsidDel="00164C33">
          <w:rPr>
            <w:sz w:val="18"/>
            <w:rPrChange w:id="783" w:author="Antonio Giangravè" w:date="2018-08-28T14:52:00Z">
              <w:rPr/>
            </w:rPrChange>
          </w:rPr>
          <w:delText xml:space="preserve"> based on an already existing VET initiative rather than by creating a whole new course and trying to imp</w:delText>
        </w:r>
        <w:r w:rsidR="00AB43E8" w:rsidRPr="00164C33" w:rsidDel="00164C33">
          <w:rPr>
            <w:sz w:val="18"/>
            <w:rPrChange w:id="784" w:author="Antonio Giangravè" w:date="2018-08-28T14:52:00Z">
              <w:rPr/>
            </w:rPrChange>
          </w:rPr>
          <w:delText xml:space="preserve">rove it, </w:delText>
        </w:r>
        <w:r w:rsidRPr="00164C33" w:rsidDel="00164C33">
          <w:rPr>
            <w:sz w:val="18"/>
            <w:rPrChange w:id="785" w:author="Antonio Giangravè" w:date="2018-08-28T14:52:00Z">
              <w:rPr/>
            </w:rPrChange>
          </w:rPr>
          <w:delText xml:space="preserve"> the first step is to:</w:delText>
        </w:r>
      </w:del>
    </w:p>
    <w:p w:rsidR="00EB1A0F" w:rsidRPr="00164C33" w:rsidDel="00164C33" w:rsidRDefault="00AC50E0" w:rsidP="00EB1A0F">
      <w:pPr>
        <w:rPr>
          <w:del w:id="786" w:author="Antonio Giangravè" w:date="2018-08-28T14:51:00Z"/>
          <w:sz w:val="18"/>
          <w:rPrChange w:id="787" w:author="Antonio Giangravè" w:date="2018-08-28T14:52:00Z">
            <w:rPr>
              <w:del w:id="788" w:author="Antonio Giangravè" w:date="2018-08-28T14:51:00Z"/>
            </w:rPr>
          </w:rPrChange>
        </w:rPr>
      </w:pPr>
      <w:del w:id="789" w:author="Antonio Giangravè" w:date="2018-08-28T14:51:00Z">
        <w:r w:rsidRPr="00164C33" w:rsidDel="00164C33">
          <w:rPr>
            <w:noProof/>
            <w:sz w:val="18"/>
            <w:lang w:val="it-IT" w:eastAsia="it-IT"/>
            <w:rPrChange w:id="790" w:author="Antonio Giangravè" w:date="2018-08-28T14:52:00Z">
              <w:rPr>
                <w:noProof/>
                <w:lang w:val="it-IT" w:eastAsia="it-IT"/>
              </w:rPr>
            </w:rPrChange>
          </w:rPr>
          <mc:AlternateContent>
            <mc:Choice Requires="wps">
              <w:drawing>
                <wp:anchor distT="0" distB="0" distL="114300" distR="114300" simplePos="0" relativeHeight="251557888" behindDoc="0" locked="0" layoutInCell="1" allowOverlap="1" wp14:anchorId="2832EAAE" wp14:editId="4461DF51">
                  <wp:simplePos x="0" y="0"/>
                  <wp:positionH relativeFrom="column">
                    <wp:posOffset>422910</wp:posOffset>
                  </wp:positionH>
                  <wp:positionV relativeFrom="paragraph">
                    <wp:posOffset>205740</wp:posOffset>
                  </wp:positionV>
                  <wp:extent cx="4791075" cy="447675"/>
                  <wp:effectExtent l="0" t="0" r="28575" b="28575"/>
                  <wp:wrapNone/>
                  <wp:docPr id="29" name="Rettangolo arrotondat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2EAAE" id="Rettangolo arrotondato 29" o:spid="_x0000_s1035" style="position:absolute;left:0;text-align:left;margin-left:33.3pt;margin-top:16.2pt;width:377.25pt;height:35.2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v:textbox>
                </v:roundrect>
              </w:pict>
            </mc:Fallback>
          </mc:AlternateContent>
        </w:r>
      </w:del>
    </w:p>
    <w:p w:rsidR="00EB1A0F" w:rsidRPr="00164C33" w:rsidDel="00164C33" w:rsidRDefault="00AC50E0" w:rsidP="00EB1A0F">
      <w:pPr>
        <w:rPr>
          <w:del w:id="791" w:author="Antonio Giangravè" w:date="2018-08-28T14:51:00Z"/>
          <w:sz w:val="18"/>
          <w:rPrChange w:id="792" w:author="Antonio Giangravè" w:date="2018-08-28T14:52:00Z">
            <w:rPr>
              <w:del w:id="793" w:author="Antonio Giangravè" w:date="2018-08-28T14:51:00Z"/>
            </w:rPr>
          </w:rPrChange>
        </w:rPr>
      </w:pPr>
      <w:del w:id="794" w:author="Antonio Giangravè" w:date="2018-08-28T14:51:00Z">
        <w:r w:rsidRPr="00164C33" w:rsidDel="00164C33">
          <w:rPr>
            <w:noProof/>
            <w:sz w:val="18"/>
            <w:lang w:val="it-IT" w:eastAsia="it-IT"/>
            <w:rPrChange w:id="795" w:author="Antonio Giangravè" w:date="2018-08-28T14:52:00Z">
              <w:rPr>
                <w:noProof/>
                <w:lang w:val="it-IT" w:eastAsia="it-IT"/>
              </w:rPr>
            </w:rPrChange>
          </w:rPr>
          <mc:AlternateContent>
            <mc:Choice Requires="wps">
              <w:drawing>
                <wp:anchor distT="0" distB="0" distL="114300" distR="114300" simplePos="0" relativeHeight="251552768" behindDoc="0" locked="0" layoutInCell="1" allowOverlap="1" wp14:anchorId="79C0F28D" wp14:editId="7A25FA0A">
                  <wp:simplePos x="0" y="0"/>
                  <wp:positionH relativeFrom="column">
                    <wp:posOffset>3810</wp:posOffset>
                  </wp:positionH>
                  <wp:positionV relativeFrom="paragraph">
                    <wp:posOffset>37465</wp:posOffset>
                  </wp:positionV>
                  <wp:extent cx="419100" cy="371475"/>
                  <wp:effectExtent l="0" t="19050" r="38100" b="47625"/>
                  <wp:wrapNone/>
                  <wp:docPr id="28" name="Freccia a destra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226B2D" id="Freccia a destra 28" o:spid="_x0000_s1026" type="#_x0000_t13" style="position:absolute;margin-left:.3pt;margin-top:2.95pt;width:33pt;height:29.2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PE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Qj9l&#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" adj="12027" filled="f" strokecolor="#e36c0a [2409]" strokeweight="2pt">
                  <v:path arrowok="t"/>
                </v:shape>
              </w:pict>
            </mc:Fallback>
          </mc:AlternateContent>
        </w:r>
      </w:del>
    </w:p>
    <w:p w:rsidR="00EB1A0F" w:rsidRPr="00164C33" w:rsidDel="00164C33" w:rsidRDefault="00EB1A0F" w:rsidP="00EB1A0F">
      <w:pPr>
        <w:pStyle w:val="Paragrafoelenco"/>
        <w:ind w:left="1080"/>
        <w:rPr>
          <w:del w:id="796" w:author="Antonio Giangravè" w:date="2018-08-28T14:51:00Z"/>
          <w:sz w:val="18"/>
          <w:rPrChange w:id="797" w:author="Antonio Giangravè" w:date="2018-08-28T14:52:00Z">
            <w:rPr>
              <w:del w:id="798" w:author="Antonio Giangravè" w:date="2018-08-28T14:51:00Z"/>
            </w:rPr>
          </w:rPrChange>
        </w:rPr>
      </w:pPr>
    </w:p>
    <w:p w:rsidR="00EB1A0F" w:rsidRPr="00164C33" w:rsidDel="00164C33" w:rsidRDefault="00EB1A0F" w:rsidP="00EB1A0F">
      <w:pPr>
        <w:pStyle w:val="Paragrafoelenco"/>
        <w:ind w:left="1080"/>
        <w:rPr>
          <w:del w:id="799" w:author="Antonio Giangravè" w:date="2018-08-28T14:51:00Z"/>
          <w:sz w:val="18"/>
          <w:rPrChange w:id="800" w:author="Antonio Giangravè" w:date="2018-08-28T14:52:00Z">
            <w:rPr>
              <w:del w:id="801" w:author="Antonio Giangravè" w:date="2018-08-28T14:51:00Z"/>
            </w:rPr>
          </w:rPrChange>
        </w:rPr>
      </w:pPr>
    </w:p>
    <w:p w:rsidR="00EB1A0F" w:rsidRPr="00164C33" w:rsidDel="00164C33" w:rsidRDefault="00EB1A0F" w:rsidP="00EB1A0F">
      <w:pPr>
        <w:rPr>
          <w:del w:id="802" w:author="Antonio Giangravè" w:date="2018-08-28T14:51:00Z"/>
          <w:sz w:val="18"/>
          <w:rPrChange w:id="803" w:author="Antonio Giangravè" w:date="2018-08-28T14:52:00Z">
            <w:rPr>
              <w:del w:id="804" w:author="Antonio Giangravè" w:date="2018-08-28T14:51:00Z"/>
            </w:rPr>
          </w:rPrChange>
        </w:rPr>
      </w:pPr>
      <w:del w:id="805" w:author="Antonio Giangravè" w:date="2018-08-28T14:51:00Z">
        <w:r w:rsidRPr="00164C33" w:rsidDel="00164C33">
          <w:rPr>
            <w:sz w:val="18"/>
            <w:rPrChange w:id="806" w:author="Antonio Giangravè" w:date="2018-08-28T14:52:00Z">
              <w:rPr/>
            </w:rPrChange>
          </w:rPr>
          <w:delText xml:space="preserve">Although at this step </w:delText>
        </w:r>
        <w:r w:rsidR="00AB43E8" w:rsidRPr="00164C33" w:rsidDel="00164C33">
          <w:rPr>
            <w:sz w:val="18"/>
            <w:rPrChange w:id="807" w:author="Antonio Giangravè" w:date="2018-08-28T14:52:00Z">
              <w:rPr/>
            </w:rPrChange>
          </w:rPr>
          <w:delText>the professional you want to target and his/her country should have already been defined</w:delText>
        </w:r>
        <w:r w:rsidRPr="00164C33" w:rsidDel="00164C33">
          <w:rPr>
            <w:sz w:val="18"/>
            <w:rPrChange w:id="808" w:author="Antonio Giangravè" w:date="2018-08-28T14:52:00Z">
              <w:rPr/>
            </w:rPrChange>
          </w:rPr>
          <w:delText xml:space="preserve">, </w:delText>
        </w:r>
        <w:r w:rsidRPr="00164C33" w:rsidDel="00164C33">
          <w:rPr>
            <w:b/>
            <w:sz w:val="18"/>
            <w:rPrChange w:id="809" w:author="Antonio Giangravè" w:date="2018-08-28T14:52:00Z">
              <w:rPr>
                <w:b/>
              </w:rPr>
            </w:rPrChange>
          </w:rPr>
          <w:delText>target users still need to be better defined</w:delText>
        </w:r>
        <w:r w:rsidRPr="00164C33" w:rsidDel="00164C33">
          <w:rPr>
            <w:sz w:val="18"/>
            <w:rPrChange w:id="810" w:author="Antonio Giangravè" w:date="2018-08-28T14:52:00Z">
              <w:rPr/>
            </w:rPrChange>
          </w:rPr>
          <w:delText xml:space="preserve">. </w:delText>
        </w:r>
      </w:del>
    </w:p>
    <w:p w:rsidR="00EB1A0F" w:rsidRPr="00164C33" w:rsidDel="00164C33" w:rsidRDefault="00AC50E0" w:rsidP="00EB1A0F">
      <w:pPr>
        <w:ind w:left="1418"/>
        <w:rPr>
          <w:del w:id="811" w:author="Antonio Giangravè" w:date="2018-08-28T14:51:00Z"/>
          <w:sz w:val="18"/>
          <w:rPrChange w:id="812" w:author="Antonio Giangravè" w:date="2018-08-28T14:52:00Z">
            <w:rPr>
              <w:del w:id="813" w:author="Antonio Giangravè" w:date="2018-08-28T14:51:00Z"/>
            </w:rPr>
          </w:rPrChange>
        </w:rPr>
      </w:pPr>
      <w:del w:id="814" w:author="Antonio Giangravè" w:date="2018-08-28T14:51:00Z">
        <w:r w:rsidRPr="00164C33" w:rsidDel="00164C33">
          <w:rPr>
            <w:noProof/>
            <w:sz w:val="18"/>
            <w:lang w:val="it-IT" w:eastAsia="it-IT"/>
            <w:rPrChange w:id="815" w:author="Antonio Giangravè" w:date="2018-08-28T14:52:00Z">
              <w:rPr>
                <w:noProof/>
                <w:lang w:val="it-IT" w:eastAsia="it-IT"/>
              </w:rPr>
            </w:rPrChange>
          </w:rPr>
          <mc:AlternateContent>
            <mc:Choice Requires="wps">
              <w:drawing>
                <wp:anchor distT="0" distB="0" distL="114300" distR="114300" simplePos="0" relativeHeight="251563008" behindDoc="0" locked="0" layoutInCell="1" allowOverlap="1" wp14:anchorId="1DF6445A" wp14:editId="0BA8E7C5">
                  <wp:simplePos x="0" y="0"/>
                  <wp:positionH relativeFrom="column">
                    <wp:posOffset>3810</wp:posOffset>
                  </wp:positionH>
                  <wp:positionV relativeFrom="paragraph">
                    <wp:posOffset>231140</wp:posOffset>
                  </wp:positionV>
                  <wp:extent cx="6019800" cy="1238250"/>
                  <wp:effectExtent l="57150" t="38100" r="76200" b="95250"/>
                  <wp:wrapNone/>
                  <wp:docPr id="30" name="Rettangolo arrotondat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382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DF6445A" id="Rettangolo arrotondato 30" o:spid="_x0000_s1036" style="position:absolute;left:0;text-align:left;margin-left:.3pt;margin-top:18.2pt;width:474pt;height:9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v:textbox>
                </v:roundrect>
              </w:pict>
            </mc:Fallback>
          </mc:AlternateContent>
        </w:r>
      </w:del>
    </w:p>
    <w:p w:rsidR="00EB1A0F" w:rsidRPr="00164C33" w:rsidDel="00164C33" w:rsidRDefault="00EB1A0F" w:rsidP="00EB1A0F">
      <w:pPr>
        <w:rPr>
          <w:del w:id="816" w:author="Antonio Giangravè" w:date="2018-08-28T14:51:00Z"/>
          <w:sz w:val="18"/>
          <w:rPrChange w:id="817" w:author="Antonio Giangravè" w:date="2018-08-28T14:52:00Z">
            <w:rPr>
              <w:del w:id="818" w:author="Antonio Giangravè" w:date="2018-08-28T14:51:00Z"/>
            </w:rPr>
          </w:rPrChange>
        </w:rPr>
      </w:pPr>
      <w:del w:id="819" w:author="Antonio Giangravè" w:date="2018-08-28T14:51:00Z">
        <w:r w:rsidRPr="00164C33" w:rsidDel="00164C33">
          <w:rPr>
            <w:noProof/>
            <w:sz w:val="18"/>
            <w:lang w:val="it-IT" w:eastAsia="it-IT"/>
            <w:rPrChange w:id="820" w:author="Antonio Giangravè" w:date="2018-08-28T14:52:00Z">
              <w:rPr>
                <w:noProof/>
                <w:lang w:val="it-IT" w:eastAsia="it-IT"/>
              </w:rPr>
            </w:rPrChange>
          </w:rPr>
          <w:drawing>
            <wp:anchor distT="0" distB="0" distL="114300" distR="114300" simplePos="0" relativeHeight="251568128" behindDoc="0" locked="0" layoutInCell="1" allowOverlap="1" wp14:anchorId="69D03772" wp14:editId="73EC0A2B">
              <wp:simplePos x="0" y="0"/>
              <wp:positionH relativeFrom="column">
                <wp:posOffset>118110</wp:posOffset>
              </wp:positionH>
              <wp:positionV relativeFrom="paragraph">
                <wp:posOffset>172085</wp:posOffset>
              </wp:positionV>
              <wp:extent cx="629920" cy="597535"/>
              <wp:effectExtent l="0" t="0" r="0" b="0"/>
              <wp:wrapNone/>
              <wp:docPr id="3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B1A0F" w:rsidRPr="00164C33" w:rsidDel="00164C33" w:rsidRDefault="00EB1A0F" w:rsidP="00EB1A0F">
      <w:pPr>
        <w:rPr>
          <w:del w:id="821" w:author="Antonio Giangravè" w:date="2018-08-28T14:51:00Z"/>
          <w:sz w:val="18"/>
          <w:rPrChange w:id="822" w:author="Antonio Giangravè" w:date="2018-08-28T14:52:00Z">
            <w:rPr>
              <w:del w:id="823" w:author="Antonio Giangravè" w:date="2018-08-28T14:51:00Z"/>
            </w:rPr>
          </w:rPrChange>
        </w:rPr>
      </w:pPr>
    </w:p>
    <w:p w:rsidR="00EB1A0F" w:rsidRPr="00164C33" w:rsidDel="00164C33" w:rsidRDefault="00EB1A0F" w:rsidP="00EB1A0F">
      <w:pPr>
        <w:rPr>
          <w:del w:id="824" w:author="Antonio Giangravè" w:date="2018-08-28T14:51:00Z"/>
          <w:sz w:val="18"/>
          <w:rPrChange w:id="825" w:author="Antonio Giangravè" w:date="2018-08-28T14:52:00Z">
            <w:rPr>
              <w:del w:id="826" w:author="Antonio Giangravè" w:date="2018-08-28T14:51:00Z"/>
            </w:rPr>
          </w:rPrChange>
        </w:rPr>
      </w:pPr>
    </w:p>
    <w:p w:rsidR="00EB1A0F" w:rsidRPr="00164C33" w:rsidDel="00164C33" w:rsidRDefault="00EB1A0F" w:rsidP="00EB1A0F">
      <w:pPr>
        <w:rPr>
          <w:del w:id="827" w:author="Antonio Giangravè" w:date="2018-08-28T14:51:00Z"/>
          <w:sz w:val="18"/>
          <w:rPrChange w:id="828" w:author="Antonio Giangravè" w:date="2018-08-28T14:52:00Z">
            <w:rPr>
              <w:del w:id="829" w:author="Antonio Giangravè" w:date="2018-08-28T14:51:00Z"/>
            </w:rPr>
          </w:rPrChange>
        </w:rPr>
      </w:pPr>
    </w:p>
    <w:p w:rsidR="00EB1A0F" w:rsidRPr="00164C33" w:rsidDel="00164C33" w:rsidRDefault="00EB1A0F" w:rsidP="00EB1A0F">
      <w:pPr>
        <w:rPr>
          <w:del w:id="830" w:author="Antonio Giangravè" w:date="2018-08-28T14:51:00Z"/>
          <w:sz w:val="18"/>
          <w:rPrChange w:id="831" w:author="Antonio Giangravè" w:date="2018-08-28T14:52:00Z">
            <w:rPr>
              <w:del w:id="832" w:author="Antonio Giangravè" w:date="2018-08-28T14:51:00Z"/>
            </w:rPr>
          </w:rPrChange>
        </w:rPr>
      </w:pPr>
    </w:p>
    <w:p w:rsidR="00EB1A0F" w:rsidRPr="00164C33" w:rsidDel="00164C33" w:rsidRDefault="00EB1A0F" w:rsidP="00EB1A0F">
      <w:pPr>
        <w:rPr>
          <w:del w:id="833" w:author="Antonio Giangravè" w:date="2018-08-28T14:51:00Z"/>
          <w:sz w:val="18"/>
          <w:rPrChange w:id="834" w:author="Antonio Giangravè" w:date="2018-08-28T14:52:00Z">
            <w:rPr>
              <w:del w:id="835" w:author="Antonio Giangravè" w:date="2018-08-28T14:51:00Z"/>
            </w:rPr>
          </w:rPrChange>
        </w:rPr>
      </w:pPr>
    </w:p>
    <w:p w:rsidR="00EB1A0F" w:rsidRPr="00164C33" w:rsidDel="00164C33" w:rsidRDefault="00AB43E8" w:rsidP="00EB1A0F">
      <w:pPr>
        <w:rPr>
          <w:del w:id="836" w:author="Antonio Giangravè" w:date="2018-08-28T14:51:00Z"/>
          <w:sz w:val="18"/>
          <w:rPrChange w:id="837" w:author="Antonio Giangravè" w:date="2018-08-28T14:52:00Z">
            <w:rPr>
              <w:del w:id="838" w:author="Antonio Giangravè" w:date="2018-08-28T14:51:00Z"/>
            </w:rPr>
          </w:rPrChange>
        </w:rPr>
      </w:pPr>
      <w:del w:id="839" w:author="Antonio Giangravè" w:date="2018-08-28T14:51:00Z">
        <w:r w:rsidRPr="00164C33" w:rsidDel="00164C33">
          <w:rPr>
            <w:sz w:val="18"/>
            <w:rPrChange w:id="840" w:author="Antonio Giangravè" w:date="2018-08-28T14:52:00Z">
              <w:rPr/>
            </w:rPrChange>
          </w:rPr>
          <w:delText>After defining</w:delText>
        </w:r>
        <w:r w:rsidR="00EB1A0F" w:rsidRPr="00164C33" w:rsidDel="00164C33">
          <w:rPr>
            <w:sz w:val="18"/>
            <w:rPrChange w:id="841" w:author="Antonio Giangravè" w:date="2018-08-28T14:52:00Z">
              <w:rPr/>
            </w:rPrChange>
          </w:rPr>
          <w:delText xml:space="preserve"> the specific target, you can </w:delText>
        </w:r>
        <w:r w:rsidR="00AC50E0" w:rsidRPr="00164C33" w:rsidDel="00164C33">
          <w:rPr>
            <w:noProof/>
            <w:sz w:val="18"/>
            <w:lang w:val="it-IT" w:eastAsia="it-IT"/>
            <w:rPrChange w:id="842" w:author="Antonio Giangravè" w:date="2018-08-28T14:52:00Z">
              <w:rPr>
                <w:noProof/>
                <w:lang w:val="it-IT" w:eastAsia="it-IT"/>
              </w:rPr>
            </w:rPrChange>
          </w:rPr>
          <mc:AlternateContent>
            <mc:Choice Requires="wps">
              <w:drawing>
                <wp:anchor distT="0" distB="0" distL="114300" distR="114300" simplePos="0" relativeHeight="251573248" behindDoc="0" locked="0" layoutInCell="1" allowOverlap="1" wp14:anchorId="414F1A31" wp14:editId="12ACAC56">
                  <wp:simplePos x="0" y="0"/>
                  <wp:positionH relativeFrom="column">
                    <wp:posOffset>60960</wp:posOffset>
                  </wp:positionH>
                  <wp:positionV relativeFrom="paragraph">
                    <wp:posOffset>381635</wp:posOffset>
                  </wp:positionV>
                  <wp:extent cx="419100" cy="371475"/>
                  <wp:effectExtent l="0" t="19050" r="38100" b="47625"/>
                  <wp:wrapNone/>
                  <wp:docPr id="1024" name="Freccia a destra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2E3CF1" id="Freccia a destra 1024" o:spid="_x0000_s1026" type="#_x0000_t13" style="position:absolute;margin-left:4.8pt;margin-top:30.05pt;width:33pt;height:29.2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r0Q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p&#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" adj="12027" filled="f" strokecolor="#e36c0a [2409]" strokeweight="2pt">
                  <v:path arrowok="t"/>
                </v:shape>
              </w:pict>
            </mc:Fallback>
          </mc:AlternateContent>
        </w:r>
      </w:del>
    </w:p>
    <w:p w:rsidR="00EB1A0F" w:rsidRPr="00164C33" w:rsidDel="00164C33" w:rsidRDefault="00AC50E0" w:rsidP="00EB1A0F">
      <w:pPr>
        <w:rPr>
          <w:del w:id="843" w:author="Antonio Giangravè" w:date="2018-08-28T14:51:00Z"/>
          <w:sz w:val="18"/>
          <w:rPrChange w:id="844" w:author="Antonio Giangravè" w:date="2018-08-28T14:52:00Z">
            <w:rPr>
              <w:del w:id="845" w:author="Antonio Giangravè" w:date="2018-08-28T14:51:00Z"/>
            </w:rPr>
          </w:rPrChange>
        </w:rPr>
      </w:pPr>
      <w:del w:id="846" w:author="Antonio Giangravè" w:date="2018-08-28T14:51:00Z">
        <w:r w:rsidRPr="00164C33" w:rsidDel="00164C33">
          <w:rPr>
            <w:noProof/>
            <w:sz w:val="18"/>
            <w:lang w:val="it-IT" w:eastAsia="it-IT"/>
            <w:rPrChange w:id="847" w:author="Antonio Giangravè" w:date="2018-08-28T14:52:00Z">
              <w:rPr>
                <w:noProof/>
                <w:lang w:val="it-IT" w:eastAsia="it-IT"/>
              </w:rPr>
            </w:rPrChange>
          </w:rPr>
          <mc:AlternateContent>
            <mc:Choice Requires="wps">
              <w:drawing>
                <wp:anchor distT="0" distB="0" distL="114300" distR="114300" simplePos="0" relativeHeight="251578368" behindDoc="0" locked="0" layoutInCell="1" allowOverlap="1" wp14:anchorId="055C0D41" wp14:editId="377517F5">
                  <wp:simplePos x="0" y="0"/>
                  <wp:positionH relativeFrom="column">
                    <wp:posOffset>480060</wp:posOffset>
                  </wp:positionH>
                  <wp:positionV relativeFrom="paragraph">
                    <wp:posOffset>84455</wp:posOffset>
                  </wp:positionV>
                  <wp:extent cx="4791075" cy="619125"/>
                  <wp:effectExtent l="0" t="0" r="28575" b="28575"/>
                  <wp:wrapNone/>
                  <wp:docPr id="1025" name="Rettangolo arrotondato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0D41" id="Rettangolo arrotondato 1025" o:spid="_x0000_s1037" style="position:absolute;left:0;text-align:left;margin-left:37.8pt;margin-top:6.65pt;width:377.25pt;height:48.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v:textbox>
                </v:roundrect>
              </w:pict>
            </mc:Fallback>
          </mc:AlternateContent>
        </w:r>
      </w:del>
    </w:p>
    <w:p w:rsidR="00EB1A0F" w:rsidRPr="00164C33" w:rsidDel="00164C33" w:rsidRDefault="00EB1A0F" w:rsidP="00EB1A0F">
      <w:pPr>
        <w:rPr>
          <w:del w:id="848" w:author="Antonio Giangravè" w:date="2018-08-28T14:51:00Z"/>
          <w:sz w:val="18"/>
          <w:rPrChange w:id="849" w:author="Antonio Giangravè" w:date="2018-08-28T14:52:00Z">
            <w:rPr>
              <w:del w:id="850" w:author="Antonio Giangravè" w:date="2018-08-28T14:51:00Z"/>
            </w:rPr>
          </w:rPrChange>
        </w:rPr>
      </w:pPr>
    </w:p>
    <w:p w:rsidR="00EB1A0F" w:rsidRPr="00164C33" w:rsidDel="00164C33" w:rsidRDefault="00EB1A0F" w:rsidP="00EB1A0F">
      <w:pPr>
        <w:rPr>
          <w:del w:id="851" w:author="Antonio Giangravè" w:date="2018-08-28T14:51:00Z"/>
          <w:sz w:val="18"/>
          <w:rPrChange w:id="852" w:author="Antonio Giangravè" w:date="2018-08-28T14:52:00Z">
            <w:rPr>
              <w:del w:id="853" w:author="Antonio Giangravè" w:date="2018-08-28T14:51:00Z"/>
            </w:rPr>
          </w:rPrChange>
        </w:rPr>
      </w:pPr>
    </w:p>
    <w:p w:rsidR="00EB1A0F" w:rsidRPr="00164C33" w:rsidDel="00164C33" w:rsidRDefault="00EB1A0F" w:rsidP="000135F1">
      <w:pPr>
        <w:rPr>
          <w:del w:id="854" w:author="Antonio Giangravè" w:date="2018-08-28T14:51:00Z"/>
          <w:sz w:val="18"/>
          <w:rPrChange w:id="855" w:author="Antonio Giangravè" w:date="2018-08-28T14:52:00Z">
            <w:rPr>
              <w:del w:id="856" w:author="Antonio Giangravè" w:date="2018-08-28T14:51:00Z"/>
            </w:rPr>
          </w:rPrChange>
        </w:rPr>
      </w:pPr>
      <w:del w:id="857" w:author="Antonio Giangravè" w:date="2018-08-28T14:51:00Z">
        <w:r w:rsidRPr="00164C33" w:rsidDel="00164C33">
          <w:rPr>
            <w:sz w:val="18"/>
            <w:rPrChange w:id="858" w:author="Antonio Giangravè" w:date="2018-08-28T14:52:00Z">
              <w:rPr/>
            </w:rPrChange>
          </w:rPr>
          <w:delText>In particular, you can:</w:delText>
        </w:r>
      </w:del>
    </w:p>
    <w:p w:rsidR="00EB1A0F" w:rsidRPr="00164C33" w:rsidDel="00164C33" w:rsidRDefault="00EB1A0F" w:rsidP="001A5F0B">
      <w:pPr>
        <w:pStyle w:val="Paragrafoelenco"/>
        <w:numPr>
          <w:ilvl w:val="0"/>
          <w:numId w:val="3"/>
        </w:numPr>
        <w:rPr>
          <w:del w:id="859" w:author="Antonio Giangravè" w:date="2018-08-28T14:51:00Z"/>
          <w:sz w:val="18"/>
          <w:rPrChange w:id="860" w:author="Antonio Giangravè" w:date="2018-08-28T14:52:00Z">
            <w:rPr>
              <w:del w:id="861" w:author="Antonio Giangravè" w:date="2018-08-28T14:51:00Z"/>
            </w:rPr>
          </w:rPrChange>
        </w:rPr>
      </w:pPr>
      <w:del w:id="862" w:author="Antonio Giangravè" w:date="2018-08-28T14:51:00Z">
        <w:r w:rsidRPr="00164C33" w:rsidDel="00164C33">
          <w:rPr>
            <w:sz w:val="18"/>
            <w:rPrChange w:id="863" w:author="Antonio Giangravè" w:date="2018-08-28T14:52:00Z">
              <w:rPr/>
            </w:rPrChange>
          </w:rPr>
          <w:delText>choose an existing VET course about homecare (preferable if available)</w:delText>
        </w:r>
      </w:del>
    </w:p>
    <w:p w:rsidR="00EB1A0F" w:rsidRPr="00164C33" w:rsidDel="00164C33" w:rsidRDefault="00EB1A0F" w:rsidP="001A5F0B">
      <w:pPr>
        <w:pStyle w:val="Paragrafoelenco"/>
        <w:numPr>
          <w:ilvl w:val="0"/>
          <w:numId w:val="3"/>
        </w:numPr>
        <w:rPr>
          <w:del w:id="864" w:author="Antonio Giangravè" w:date="2018-08-28T14:51:00Z"/>
          <w:sz w:val="18"/>
          <w:rPrChange w:id="865" w:author="Antonio Giangravè" w:date="2018-08-28T14:52:00Z">
            <w:rPr>
              <w:del w:id="866" w:author="Antonio Giangravè" w:date="2018-08-28T14:51:00Z"/>
            </w:rPr>
          </w:rPrChange>
        </w:rPr>
      </w:pPr>
      <w:del w:id="867" w:author="Antonio Giangravè" w:date="2018-08-28T14:51:00Z">
        <w:r w:rsidRPr="00164C33" w:rsidDel="00164C33">
          <w:rPr>
            <w:sz w:val="18"/>
            <w:rPrChange w:id="868" w:author="Antonio Giangravè" w:date="2018-08-28T14:52:00Z">
              <w:rPr/>
            </w:rPrChange>
          </w:rPr>
          <w:delText>choose an existing VET course, not specifically focused on homecare but targeting some skills that you want to address;</w:delText>
        </w:r>
      </w:del>
    </w:p>
    <w:p w:rsidR="00EB1A0F" w:rsidRPr="00164C33" w:rsidDel="00164C33" w:rsidRDefault="00EB1A0F" w:rsidP="001A5F0B">
      <w:pPr>
        <w:pStyle w:val="Paragrafoelenco"/>
        <w:numPr>
          <w:ilvl w:val="0"/>
          <w:numId w:val="3"/>
        </w:numPr>
        <w:rPr>
          <w:del w:id="869" w:author="Antonio Giangravè" w:date="2018-08-28T14:51:00Z"/>
          <w:sz w:val="18"/>
          <w:rPrChange w:id="870" w:author="Antonio Giangravè" w:date="2018-08-28T14:52:00Z">
            <w:rPr>
              <w:del w:id="871" w:author="Antonio Giangravè" w:date="2018-08-28T14:51:00Z"/>
            </w:rPr>
          </w:rPrChange>
        </w:rPr>
      </w:pPr>
      <w:del w:id="872" w:author="Antonio Giangravè" w:date="2018-08-28T14:51:00Z">
        <w:r w:rsidRPr="00164C33" w:rsidDel="00164C33">
          <w:rPr>
            <w:sz w:val="18"/>
            <w:rPrChange w:id="873" w:author="Antonio Giangravè" w:date="2018-08-28T14:52:00Z">
              <w:rPr/>
            </w:rPrChange>
          </w:rPr>
          <w:delText xml:space="preserve">choose a general propaedeutic </w:delText>
        </w:r>
      </w:del>
      <w:ins w:id="874" w:author="Alvino" w:date="2018-08-27T15:04:00Z">
        <w:del w:id="875" w:author="Antonio Giangravè" w:date="2018-08-28T14:51:00Z">
          <w:r w:rsidR="004E1B5A" w:rsidRPr="00164C33" w:rsidDel="00164C33">
            <w:rPr>
              <w:sz w:val="18"/>
              <w:rPrChange w:id="876" w:author="Antonio Giangravè" w:date="2018-08-28T14:52:00Z">
                <w:rPr/>
              </w:rPrChange>
            </w:rPr>
            <w:delText xml:space="preserve">preparatory </w:delText>
          </w:r>
        </w:del>
      </w:ins>
      <w:del w:id="877" w:author="Antonio Giangravè" w:date="2018-08-28T14:51:00Z">
        <w:r w:rsidRPr="00164C33" w:rsidDel="00164C33">
          <w:rPr>
            <w:sz w:val="18"/>
            <w:rPrChange w:id="878" w:author="Antonio Giangravè" w:date="2018-08-28T14:52:00Z">
              <w:rPr/>
            </w:rPrChange>
          </w:rPr>
          <w:delText>course, such as a degree in nursing, on which you can build a specialization course.</w:delText>
        </w:r>
      </w:del>
    </w:p>
    <w:p w:rsidR="00EB1A0F" w:rsidRPr="00164C33" w:rsidDel="00164C33" w:rsidRDefault="00EB1A0F" w:rsidP="00EB1A0F">
      <w:pPr>
        <w:pStyle w:val="Paragrafoelenco"/>
        <w:ind w:left="360"/>
        <w:rPr>
          <w:del w:id="879" w:author="Antonio Giangravè" w:date="2018-08-28T14:51:00Z"/>
          <w:b/>
          <w:sz w:val="18"/>
          <w:rPrChange w:id="880" w:author="Antonio Giangravè" w:date="2018-08-28T14:52:00Z">
            <w:rPr>
              <w:del w:id="881" w:author="Antonio Giangravè" w:date="2018-08-28T14:51:00Z"/>
              <w:b/>
            </w:rPr>
          </w:rPrChange>
        </w:rPr>
      </w:pPr>
      <w:del w:id="882" w:author="Antonio Giangravè" w:date="2018-08-28T14:51:00Z">
        <w:r w:rsidRPr="00164C33" w:rsidDel="00164C33">
          <w:rPr>
            <w:sz w:val="18"/>
            <w:rPrChange w:id="883" w:author="Antonio Giangravè" w:date="2018-08-28T14:52:00Z">
              <w:rPr/>
            </w:rPrChange>
          </w:rPr>
          <w:delText>From now on we</w:delText>
        </w:r>
        <w:r w:rsidR="000135F1" w:rsidRPr="00164C33" w:rsidDel="00164C33">
          <w:rPr>
            <w:sz w:val="18"/>
            <w:rPrChange w:id="884" w:author="Antonio Giangravè" w:date="2018-08-28T14:52:00Z">
              <w:rPr/>
            </w:rPrChange>
          </w:rPr>
          <w:delText>’ll</w:delText>
        </w:r>
        <w:r w:rsidRPr="00164C33" w:rsidDel="00164C33">
          <w:rPr>
            <w:sz w:val="18"/>
            <w:rPrChange w:id="885" w:author="Antonio Giangravè" w:date="2018-08-28T14:52:00Z">
              <w:rPr/>
            </w:rPrChange>
          </w:rPr>
          <w:delText xml:space="preserve"> call this course your </w:delText>
        </w:r>
        <w:r w:rsidRPr="00164C33" w:rsidDel="00164C33">
          <w:rPr>
            <w:b/>
            <w:sz w:val="18"/>
            <w:rPrChange w:id="886" w:author="Antonio Giangravè" w:date="2018-08-28T14:52:00Z">
              <w:rPr>
                <w:b/>
              </w:rPr>
            </w:rPrChange>
          </w:rPr>
          <w:delText>“</w:delText>
        </w:r>
        <w:r w:rsidRPr="00164C33" w:rsidDel="00164C33">
          <w:rPr>
            <w:b/>
            <w:i/>
            <w:sz w:val="18"/>
            <w:rPrChange w:id="887" w:author="Antonio Giangravè" w:date="2018-08-28T14:52:00Z">
              <w:rPr>
                <w:b/>
                <w:i/>
              </w:rPr>
            </w:rPrChange>
          </w:rPr>
          <w:delText>baseline course</w:delText>
        </w:r>
        <w:r w:rsidRPr="00164C33" w:rsidDel="00164C33">
          <w:rPr>
            <w:b/>
            <w:sz w:val="18"/>
            <w:rPrChange w:id="888" w:author="Antonio Giangravè" w:date="2018-08-28T14:52:00Z">
              <w:rPr>
                <w:b/>
              </w:rPr>
            </w:rPrChange>
          </w:rPr>
          <w:delText>”</w:delText>
        </w:r>
      </w:del>
    </w:p>
    <w:p w:rsidR="000135F1" w:rsidRPr="00164C33" w:rsidDel="00164C33" w:rsidRDefault="000135F1" w:rsidP="00EB1A0F">
      <w:pPr>
        <w:pStyle w:val="Paragrafoelenco"/>
        <w:ind w:left="360"/>
        <w:rPr>
          <w:del w:id="889" w:author="Antonio Giangravè" w:date="2018-08-28T14:51:00Z"/>
          <w:sz w:val="18"/>
          <w:rPrChange w:id="890" w:author="Antonio Giangravè" w:date="2018-08-28T14:52:00Z">
            <w:rPr>
              <w:del w:id="891" w:author="Antonio Giangravè" w:date="2018-08-28T14:51:00Z"/>
            </w:rPr>
          </w:rPrChange>
        </w:rPr>
      </w:pPr>
    </w:p>
    <w:p w:rsidR="000C15DB" w:rsidRPr="00164C33" w:rsidDel="00164C33" w:rsidRDefault="000C15DB" w:rsidP="003336EE">
      <w:pPr>
        <w:rPr>
          <w:del w:id="892" w:author="Antonio Giangravè" w:date="2018-08-28T14:51:00Z"/>
          <w:sz w:val="18"/>
          <w:rPrChange w:id="893" w:author="Antonio Giangravè" w:date="2018-08-28T14:52:00Z">
            <w:rPr>
              <w:del w:id="894" w:author="Antonio Giangravè" w:date="2018-08-28T14:51:00Z"/>
            </w:rPr>
          </w:rPrChange>
        </w:rPr>
      </w:pPr>
    </w:p>
    <w:p w:rsidR="000135F1" w:rsidRPr="00164C33" w:rsidDel="00164C33" w:rsidRDefault="000135F1" w:rsidP="000135F1">
      <w:pPr>
        <w:jc w:val="center"/>
        <w:rPr>
          <w:del w:id="895" w:author="Antonio Giangravè" w:date="2018-08-28T14:51:00Z"/>
          <w:b/>
          <w:color w:val="FF0000"/>
          <w:sz w:val="24"/>
          <w:rPrChange w:id="896" w:author="Antonio Giangravè" w:date="2018-08-28T14:52:00Z">
            <w:rPr>
              <w:del w:id="897" w:author="Antonio Giangravè" w:date="2018-08-28T14:51:00Z"/>
              <w:b/>
              <w:color w:val="FF0000"/>
              <w:sz w:val="32"/>
            </w:rPr>
          </w:rPrChange>
        </w:rPr>
      </w:pPr>
      <w:del w:id="898" w:author="Antonio Giangravè" w:date="2018-08-28T14:51:00Z">
        <w:r w:rsidRPr="00164C33" w:rsidDel="00164C33">
          <w:rPr>
            <w:b/>
            <w:color w:val="FF0000"/>
            <w:sz w:val="24"/>
            <w:rPrChange w:id="899" w:author="Antonio Giangravè" w:date="2018-08-28T14:52:00Z">
              <w:rPr>
                <w:b/>
                <w:color w:val="FF0000"/>
                <w:sz w:val="32"/>
              </w:rPr>
            </w:rPrChange>
          </w:rPr>
          <w:delText xml:space="preserve">SCREEN 2B </w:delText>
        </w:r>
      </w:del>
    </w:p>
    <w:p w:rsidR="000135F1" w:rsidRPr="00164C33" w:rsidDel="00164C33" w:rsidRDefault="000135F1" w:rsidP="000135F1">
      <w:pPr>
        <w:jc w:val="center"/>
        <w:rPr>
          <w:del w:id="900" w:author="Antonio Giangravè" w:date="2018-08-28T14:51:00Z"/>
          <w:sz w:val="18"/>
          <w:rPrChange w:id="901" w:author="Antonio Giangravè" w:date="2018-08-28T14:52:00Z">
            <w:rPr>
              <w:del w:id="902" w:author="Antonio Giangravè" w:date="2018-08-28T14:51:00Z"/>
            </w:rPr>
          </w:rPrChange>
        </w:rPr>
      </w:pPr>
      <w:del w:id="903" w:author="Antonio Giangravè" w:date="2018-08-28T14:51:00Z">
        <w:r w:rsidRPr="00164C33" w:rsidDel="00164C33">
          <w:rPr>
            <w:b/>
            <w:i/>
            <w:iCs/>
            <w:color w:val="7F7F7F" w:themeColor="text1" w:themeTint="80"/>
            <w:sz w:val="32"/>
            <w:rPrChange w:id="904" w:author="Antonio Giangravè" w:date="2018-08-28T14:52:00Z">
              <w:rPr>
                <w:b/>
                <w:i/>
                <w:iCs/>
                <w:color w:val="7F7F7F" w:themeColor="text1" w:themeTint="80"/>
                <w:sz w:val="40"/>
              </w:rPr>
            </w:rPrChange>
          </w:rPr>
          <w:delText>ACTIVITY 2: LEARNING OUTCOMES IDENTIFICATION</w:delText>
        </w:r>
      </w:del>
    </w:p>
    <w:p w:rsidR="000135F1" w:rsidRPr="00164C33" w:rsidDel="00164C33" w:rsidRDefault="000135F1" w:rsidP="000135F1">
      <w:pPr>
        <w:rPr>
          <w:del w:id="905" w:author="Antonio Giangravè" w:date="2018-08-28T14:51:00Z"/>
          <w:sz w:val="18"/>
          <w:rPrChange w:id="906" w:author="Antonio Giangravè" w:date="2018-08-28T14:52:00Z">
            <w:rPr>
              <w:del w:id="907" w:author="Antonio Giangravè" w:date="2018-08-28T14:51:00Z"/>
            </w:rPr>
          </w:rPrChange>
        </w:rPr>
      </w:pPr>
      <w:del w:id="908" w:author="Antonio Giangravè" w:date="2018-08-28T14:51:00Z">
        <w:r w:rsidRPr="00164C33" w:rsidDel="00164C33">
          <w:rPr>
            <w:noProof/>
            <w:sz w:val="18"/>
            <w:lang w:val="it-IT" w:eastAsia="it-IT"/>
            <w:rPrChange w:id="909" w:author="Antonio Giangravè" w:date="2018-08-28T14:52:00Z">
              <w:rPr>
                <w:noProof/>
                <w:lang w:val="it-IT" w:eastAsia="it-IT"/>
              </w:rPr>
            </w:rPrChange>
          </w:rPr>
          <w:drawing>
            <wp:inline distT="0" distB="0" distL="0" distR="0" wp14:anchorId="2224E554" wp14:editId="7C7E7A63">
              <wp:extent cx="6334125" cy="1276350"/>
              <wp:effectExtent l="57150" t="0" r="28575" b="0"/>
              <wp:docPr id="1026" name="Diagramma 10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del>
    </w:p>
    <w:p w:rsidR="000135F1" w:rsidRPr="00164C33" w:rsidDel="00164C33" w:rsidRDefault="000135F1" w:rsidP="000135F1">
      <w:pPr>
        <w:rPr>
          <w:del w:id="910" w:author="Antonio Giangravè" w:date="2018-08-28T14:51:00Z"/>
          <w:b/>
          <w:i/>
          <w:sz w:val="18"/>
          <w:rPrChange w:id="911" w:author="Antonio Giangravè" w:date="2018-08-28T14:52:00Z">
            <w:rPr>
              <w:del w:id="912" w:author="Antonio Giangravè" w:date="2018-08-28T14:51:00Z"/>
              <w:b/>
              <w:i/>
            </w:rPr>
          </w:rPrChange>
        </w:rPr>
      </w:pPr>
      <w:del w:id="913" w:author="Antonio Giangravè" w:date="2018-08-28T14:51:00Z">
        <w:r w:rsidRPr="00164C33" w:rsidDel="00164C33">
          <w:rPr>
            <w:sz w:val="18"/>
            <w:rPrChange w:id="914" w:author="Antonio Giangravè" w:date="2018-08-28T14:52:00Z">
              <w:rPr/>
            </w:rPrChange>
          </w:rPr>
          <w:delText>Now we have to start working with Learning Outcomes.</w:delText>
        </w:r>
      </w:del>
    </w:p>
    <w:p w:rsidR="000C15DB" w:rsidRPr="00164C33" w:rsidDel="00164C33" w:rsidRDefault="000C15DB" w:rsidP="000C15DB">
      <w:pPr>
        <w:jc w:val="center"/>
        <w:rPr>
          <w:del w:id="915" w:author="Antonio Giangravè" w:date="2018-08-28T14:51:00Z"/>
          <w:b/>
          <w:i/>
          <w:sz w:val="18"/>
          <w:rPrChange w:id="916" w:author="Antonio Giangravè" w:date="2018-08-28T14:52:00Z">
            <w:rPr>
              <w:del w:id="917" w:author="Antonio Giangravè" w:date="2018-08-28T14:51:00Z"/>
              <w:b/>
              <w:i/>
            </w:rPr>
          </w:rPrChange>
        </w:rPr>
      </w:pPr>
      <w:del w:id="918" w:author="Antonio Giangravè" w:date="2018-08-28T14:51:00Z">
        <w:r w:rsidRPr="00164C33" w:rsidDel="00164C33">
          <w:rPr>
            <w:b/>
            <w:i/>
            <w:sz w:val="18"/>
            <w:rPrChange w:id="919" w:author="Antonio Giangravè" w:date="2018-08-28T14:52:00Z">
              <w:rPr>
                <w:b/>
                <w:i/>
              </w:rPr>
            </w:rPrChange>
          </w:rPr>
          <w:delText>What are Learning Outcomes?</w:delText>
        </w:r>
      </w:del>
    </w:p>
    <w:p w:rsidR="000C15DB" w:rsidRPr="00164C33" w:rsidDel="00164C33" w:rsidRDefault="005028DF" w:rsidP="003336EE">
      <w:pPr>
        <w:rPr>
          <w:del w:id="920" w:author="Antonio Giangravè" w:date="2018-08-28T14:51:00Z"/>
          <w:color w:val="000000" w:themeColor="text1"/>
          <w:sz w:val="18"/>
          <w:rPrChange w:id="921" w:author="Antonio Giangravè" w:date="2018-08-28T14:52:00Z">
            <w:rPr>
              <w:del w:id="922" w:author="Antonio Giangravè" w:date="2018-08-28T14:51:00Z"/>
              <w:color w:val="000000" w:themeColor="text1"/>
            </w:rPr>
          </w:rPrChange>
        </w:rPr>
      </w:pPr>
      <w:del w:id="923" w:author="Antonio Giangravè" w:date="2018-08-28T14:51:00Z">
        <w:r w:rsidRPr="00164C33" w:rsidDel="00164C33">
          <w:rPr>
            <w:color w:val="000000" w:themeColor="text1"/>
            <w:sz w:val="18"/>
            <w:rPrChange w:id="924" w:author="Antonio Giangravè" w:date="2018-08-28T14:52:00Z">
              <w:rPr>
                <w:color w:val="000000" w:themeColor="text1"/>
              </w:rPr>
            </w:rPrChange>
          </w:rPr>
          <w:delText>They are s</w:delText>
        </w:r>
        <w:r w:rsidR="000C15DB" w:rsidRPr="00164C33" w:rsidDel="00164C33">
          <w:rPr>
            <w:color w:val="000000" w:themeColor="text1"/>
            <w:sz w:val="18"/>
            <w:rPrChange w:id="925" w:author="Antonio Giangravè" w:date="2018-08-28T14:52:00Z">
              <w:rPr>
                <w:color w:val="000000" w:themeColor="text1"/>
              </w:rPr>
            </w:rPrChange>
          </w:rPr>
          <w:delText>tatements of what a learner knows, understands and is able to do at the end of a learning process</w:delText>
        </w:r>
        <w:r w:rsidRPr="00164C33" w:rsidDel="00164C33">
          <w:rPr>
            <w:color w:val="000000" w:themeColor="text1"/>
            <w:sz w:val="18"/>
            <w:rPrChange w:id="926" w:author="Antonio Giangravè" w:date="2018-08-28T14:52:00Z">
              <w:rPr>
                <w:color w:val="000000" w:themeColor="text1"/>
              </w:rPr>
            </w:rPrChange>
          </w:rPr>
          <w:delText>; they are</w:delText>
        </w:r>
        <w:r w:rsidR="000C15DB" w:rsidRPr="00164C33" w:rsidDel="00164C33">
          <w:rPr>
            <w:color w:val="000000" w:themeColor="text1"/>
            <w:sz w:val="18"/>
            <w:rPrChange w:id="927" w:author="Antonio Giangravè" w:date="2018-08-28T14:52:00Z">
              <w:rPr>
                <w:color w:val="000000" w:themeColor="text1"/>
              </w:rPr>
            </w:rPrChange>
          </w:rPr>
          <w:delText xml:space="preserve"> defined in terms of k</w:delText>
        </w:r>
        <w:r w:rsidR="00FF2C35" w:rsidRPr="00164C33" w:rsidDel="00164C33">
          <w:rPr>
            <w:color w:val="000000" w:themeColor="text1"/>
            <w:sz w:val="18"/>
            <w:rPrChange w:id="928" w:author="Antonio Giangravè" w:date="2018-08-28T14:52:00Z">
              <w:rPr>
                <w:color w:val="000000" w:themeColor="text1"/>
              </w:rPr>
            </w:rPrChange>
          </w:rPr>
          <w:delText xml:space="preserve">nowledge, skills and </w:delText>
        </w:r>
        <w:r w:rsidR="000C15DB" w:rsidRPr="00164C33" w:rsidDel="00164C33">
          <w:rPr>
            <w:color w:val="000000" w:themeColor="text1"/>
            <w:sz w:val="18"/>
            <w:rPrChange w:id="929" w:author="Antonio Giangravè" w:date="2018-08-28T14:52:00Z">
              <w:rPr>
                <w:color w:val="000000" w:themeColor="text1"/>
              </w:rPr>
            </w:rPrChange>
          </w:rPr>
          <w:delText>competence</w:delText>
        </w:r>
        <w:r w:rsidR="00FF2C35" w:rsidRPr="00164C33" w:rsidDel="00164C33">
          <w:rPr>
            <w:color w:val="000000" w:themeColor="text1"/>
            <w:sz w:val="18"/>
            <w:rPrChange w:id="930" w:author="Antonio Giangravè" w:date="2018-08-28T14:52:00Z">
              <w:rPr>
                <w:color w:val="000000" w:themeColor="text1"/>
              </w:rPr>
            </w:rPrChange>
          </w:rPr>
          <w:delText>s</w:delText>
        </w:r>
        <w:r w:rsidR="000C15DB" w:rsidRPr="00164C33" w:rsidDel="00164C33">
          <w:rPr>
            <w:color w:val="000000" w:themeColor="text1"/>
            <w:sz w:val="18"/>
            <w:rPrChange w:id="931" w:author="Antonio Giangravè" w:date="2018-08-28T14:52:00Z">
              <w:rPr>
                <w:color w:val="000000" w:themeColor="text1"/>
              </w:rPr>
            </w:rPrChange>
          </w:rPr>
          <w:delText>.</w:delText>
        </w:r>
      </w:del>
    </w:p>
    <w:p w:rsidR="005028DF" w:rsidRPr="00164C33" w:rsidDel="00164C33" w:rsidRDefault="005028DF" w:rsidP="005028DF">
      <w:pPr>
        <w:jc w:val="center"/>
        <w:rPr>
          <w:del w:id="932" w:author="Antonio Giangravè" w:date="2018-08-28T14:51:00Z"/>
          <w:b/>
          <w:i/>
          <w:sz w:val="18"/>
          <w:rPrChange w:id="933" w:author="Antonio Giangravè" w:date="2018-08-28T14:52:00Z">
            <w:rPr>
              <w:del w:id="934" w:author="Antonio Giangravè" w:date="2018-08-28T14:51:00Z"/>
              <w:b/>
              <w:i/>
            </w:rPr>
          </w:rPrChange>
        </w:rPr>
      </w:pPr>
      <w:del w:id="935" w:author="Antonio Giangravè" w:date="2018-08-28T14:51:00Z">
        <w:r w:rsidRPr="00164C33" w:rsidDel="00164C33">
          <w:rPr>
            <w:b/>
            <w:i/>
            <w:sz w:val="18"/>
            <w:rPrChange w:id="936" w:author="Antonio Giangravè" w:date="2018-08-28T14:52:00Z">
              <w:rPr>
                <w:b/>
                <w:i/>
              </w:rPr>
            </w:rPrChange>
          </w:rPr>
          <w:delText xml:space="preserve">What’s the difference </w:delText>
        </w:r>
        <w:r w:rsidR="00683FD4" w:rsidRPr="00164C33" w:rsidDel="00164C33">
          <w:rPr>
            <w:b/>
            <w:i/>
            <w:sz w:val="18"/>
            <w:rPrChange w:id="937" w:author="Antonio Giangravè" w:date="2018-08-28T14:52:00Z">
              <w:rPr>
                <w:b/>
                <w:i/>
              </w:rPr>
            </w:rPrChange>
          </w:rPr>
          <w:delText xml:space="preserve">between Learning Outcomes and </w:delText>
        </w:r>
        <w:r w:rsidRPr="00164C33" w:rsidDel="00164C33">
          <w:rPr>
            <w:b/>
            <w:i/>
            <w:sz w:val="18"/>
            <w:rPrChange w:id="938" w:author="Antonio Giangravè" w:date="2018-08-28T14:52:00Z">
              <w:rPr>
                <w:b/>
                <w:i/>
              </w:rPr>
            </w:rPrChange>
          </w:rPr>
          <w:delText>Competencies?</w:delText>
        </w:r>
      </w:del>
    </w:p>
    <w:p w:rsidR="005028DF" w:rsidRPr="00164C33" w:rsidDel="00164C33" w:rsidRDefault="005028DF" w:rsidP="005028DF">
      <w:pPr>
        <w:rPr>
          <w:del w:id="939" w:author="Antonio Giangravè" w:date="2018-08-28T14:51:00Z"/>
          <w:color w:val="000000" w:themeColor="text1"/>
          <w:sz w:val="18"/>
          <w:rPrChange w:id="940" w:author="Antonio Giangravè" w:date="2018-08-28T14:52:00Z">
            <w:rPr>
              <w:del w:id="941" w:author="Antonio Giangravè" w:date="2018-08-28T14:51:00Z"/>
              <w:color w:val="000000" w:themeColor="text1"/>
            </w:rPr>
          </w:rPrChange>
        </w:rPr>
      </w:pPr>
      <w:del w:id="942" w:author="Antonio Giangravè" w:date="2018-08-28T14:51:00Z">
        <w:r w:rsidRPr="00164C33" w:rsidDel="00164C33">
          <w:rPr>
            <w:color w:val="000000" w:themeColor="text1"/>
            <w:sz w:val="18"/>
            <w:rPrChange w:id="943" w:author="Antonio Giangravè" w:date="2018-08-28T14:52:00Z">
              <w:rPr>
                <w:color w:val="000000" w:themeColor="text1"/>
              </w:rPr>
            </w:rPrChange>
          </w:rPr>
          <w:delText xml:space="preserve">Competencies </w:delText>
        </w:r>
        <w:r w:rsidR="00683FD4" w:rsidRPr="00164C33" w:rsidDel="00164C33">
          <w:rPr>
            <w:color w:val="000000" w:themeColor="text1"/>
            <w:sz w:val="18"/>
            <w:rPrChange w:id="944" w:author="Antonio Giangravè" w:date="2018-08-28T14:52:00Z">
              <w:rPr>
                <w:color w:val="000000" w:themeColor="text1"/>
              </w:rPr>
            </w:rPrChange>
          </w:rPr>
          <w:delText>are</w:delText>
        </w:r>
        <w:r w:rsidRPr="00164C33" w:rsidDel="00164C33">
          <w:rPr>
            <w:color w:val="000000" w:themeColor="text1"/>
            <w:sz w:val="18"/>
            <w:rPrChange w:id="945" w:author="Antonio Giangravè" w:date="2018-08-28T14:52:00Z">
              <w:rPr>
                <w:color w:val="000000" w:themeColor="text1"/>
              </w:rPr>
            </w:rPrChange>
          </w:rPr>
          <w:delText xml:space="preserve"> actually achieved learning outcomes, validated </w:delText>
        </w:r>
        <w:r w:rsidR="00683FD4" w:rsidRPr="00164C33" w:rsidDel="00164C33">
          <w:rPr>
            <w:color w:val="000000" w:themeColor="text1"/>
            <w:sz w:val="18"/>
            <w:rPrChange w:id="946" w:author="Antonio Giangravè" w:date="2018-08-28T14:52:00Z">
              <w:rPr>
                <w:color w:val="000000" w:themeColor="text1"/>
              </w:rPr>
            </w:rPrChange>
          </w:rPr>
          <w:delText>by</w:delText>
        </w:r>
        <w:r w:rsidRPr="00164C33" w:rsidDel="00164C33">
          <w:rPr>
            <w:color w:val="000000" w:themeColor="text1"/>
            <w:sz w:val="18"/>
            <w:rPrChange w:id="947" w:author="Antonio Giangravè" w:date="2018-08-28T14:52:00Z">
              <w:rPr>
                <w:color w:val="000000" w:themeColor="text1"/>
              </w:rPr>
            </w:rPrChange>
          </w:rPr>
          <w:delText xml:space="preserve"> the ability of the learner to apply </w:delText>
        </w:r>
        <w:r w:rsidR="00683FD4" w:rsidRPr="00164C33" w:rsidDel="00164C33">
          <w:rPr>
            <w:color w:val="000000" w:themeColor="text1"/>
            <w:sz w:val="18"/>
            <w:rPrChange w:id="948" w:author="Antonio Giangravè" w:date="2018-08-28T14:52:00Z">
              <w:rPr>
                <w:color w:val="000000" w:themeColor="text1"/>
              </w:rPr>
            </w:rPrChange>
          </w:rPr>
          <w:delText xml:space="preserve">autonomously his/her </w:delText>
        </w:r>
        <w:r w:rsidRPr="00164C33" w:rsidDel="00164C33">
          <w:rPr>
            <w:color w:val="000000" w:themeColor="text1"/>
            <w:sz w:val="18"/>
            <w:rPrChange w:id="949" w:author="Antonio Giangravè" w:date="2018-08-28T14:52:00Z">
              <w:rPr>
                <w:color w:val="000000" w:themeColor="text1"/>
              </w:rPr>
            </w:rPrChange>
          </w:rPr>
          <w:delText>knowledge and skills in practice, in society and at work.</w:delText>
        </w:r>
      </w:del>
    </w:p>
    <w:p w:rsidR="005028DF" w:rsidRPr="00164C33" w:rsidDel="00164C33" w:rsidRDefault="005028DF" w:rsidP="005028DF">
      <w:pPr>
        <w:rPr>
          <w:del w:id="950" w:author="Antonio Giangravè" w:date="2018-08-28T14:51:00Z"/>
          <w:color w:val="000000" w:themeColor="text1"/>
          <w:sz w:val="18"/>
          <w:rPrChange w:id="951" w:author="Antonio Giangravè" w:date="2018-08-28T14:52:00Z">
            <w:rPr>
              <w:del w:id="952" w:author="Antonio Giangravè" w:date="2018-08-28T14:51:00Z"/>
              <w:color w:val="000000" w:themeColor="text1"/>
            </w:rPr>
          </w:rPrChange>
        </w:rPr>
      </w:pPr>
    </w:p>
    <w:p w:rsidR="000135F1" w:rsidRPr="00164C33" w:rsidDel="00164C33" w:rsidRDefault="00F777A4" w:rsidP="005028DF">
      <w:pPr>
        <w:rPr>
          <w:del w:id="953" w:author="Antonio Giangravè" w:date="2018-08-28T14:51:00Z"/>
          <w:color w:val="000000" w:themeColor="text1"/>
          <w:sz w:val="18"/>
          <w:rPrChange w:id="954" w:author="Antonio Giangravè" w:date="2018-08-28T14:52:00Z">
            <w:rPr>
              <w:del w:id="955" w:author="Antonio Giangravè" w:date="2018-08-28T14:51:00Z"/>
              <w:color w:val="000000" w:themeColor="text1"/>
            </w:rPr>
          </w:rPrChange>
        </w:rPr>
      </w:pPr>
      <w:del w:id="956" w:author="Antonio Giangravè" w:date="2018-08-28T14:51:00Z">
        <w:r w:rsidRPr="00164C33" w:rsidDel="00164C33">
          <w:rPr>
            <w:color w:val="000000" w:themeColor="text1"/>
            <w:sz w:val="18"/>
            <w:rPrChange w:id="957" w:author="Antonio Giangravè" w:date="2018-08-28T14:52:00Z">
              <w:rPr>
                <w:color w:val="000000" w:themeColor="text1"/>
              </w:rPr>
            </w:rPrChange>
          </w:rPr>
          <w:delText>In order t</w:delText>
        </w:r>
        <w:r w:rsidR="000135F1" w:rsidRPr="00164C33" w:rsidDel="00164C33">
          <w:rPr>
            <w:color w:val="000000" w:themeColor="text1"/>
            <w:sz w:val="18"/>
            <w:rPrChange w:id="958" w:author="Antonio Giangravè" w:date="2018-08-28T14:52:00Z">
              <w:rPr>
                <w:color w:val="000000" w:themeColor="text1"/>
              </w:rPr>
            </w:rPrChange>
          </w:rPr>
          <w:delText xml:space="preserve">o define the Learning Outcomes of your CLM, you </w:delText>
        </w:r>
        <w:r w:rsidR="00683FD4" w:rsidRPr="00164C33" w:rsidDel="00164C33">
          <w:rPr>
            <w:color w:val="000000" w:themeColor="text1"/>
            <w:sz w:val="18"/>
            <w:rPrChange w:id="959" w:author="Antonio Giangravè" w:date="2018-08-28T14:52:00Z">
              <w:rPr>
                <w:color w:val="000000" w:themeColor="text1"/>
              </w:rPr>
            </w:rPrChange>
          </w:rPr>
          <w:delText xml:space="preserve">first </w:delText>
        </w:r>
        <w:r w:rsidR="000135F1" w:rsidRPr="00164C33" w:rsidDel="00164C33">
          <w:rPr>
            <w:color w:val="000000" w:themeColor="text1"/>
            <w:sz w:val="18"/>
            <w:rPrChange w:id="960" w:author="Antonio Giangravè" w:date="2018-08-28T14:52:00Z">
              <w:rPr>
                <w:color w:val="000000" w:themeColor="text1"/>
              </w:rPr>
            </w:rPrChange>
          </w:rPr>
          <w:delText xml:space="preserve">have to </w:delText>
        </w:r>
        <w:r w:rsidRPr="00164C33" w:rsidDel="00164C33">
          <w:rPr>
            <w:color w:val="000000" w:themeColor="text1"/>
            <w:sz w:val="18"/>
            <w:rPrChange w:id="961" w:author="Antonio Giangravè" w:date="2018-08-28T14:52:00Z">
              <w:rPr>
                <w:color w:val="000000" w:themeColor="text1"/>
              </w:rPr>
            </w:rPrChange>
          </w:rPr>
          <w:delText>analyze your “baseline course” with respect to the defined “competency gap”.</w:delText>
        </w:r>
      </w:del>
    </w:p>
    <w:p w:rsidR="00F777A4" w:rsidRPr="00164C33" w:rsidDel="00164C33" w:rsidRDefault="00AC50E0" w:rsidP="005028DF">
      <w:pPr>
        <w:rPr>
          <w:del w:id="962" w:author="Antonio Giangravè" w:date="2018-08-28T14:51:00Z"/>
          <w:color w:val="000000" w:themeColor="text1"/>
          <w:sz w:val="18"/>
          <w:rPrChange w:id="963" w:author="Antonio Giangravè" w:date="2018-08-28T14:52:00Z">
            <w:rPr>
              <w:del w:id="964" w:author="Antonio Giangravè" w:date="2018-08-28T14:51:00Z"/>
              <w:color w:val="000000" w:themeColor="text1"/>
            </w:rPr>
          </w:rPrChange>
        </w:rPr>
      </w:pPr>
      <w:del w:id="965" w:author="Antonio Giangravè" w:date="2018-08-28T14:51:00Z">
        <w:r w:rsidRPr="00164C33" w:rsidDel="00164C33">
          <w:rPr>
            <w:noProof/>
            <w:color w:val="000000" w:themeColor="text1"/>
            <w:sz w:val="18"/>
            <w:lang w:val="it-IT" w:eastAsia="it-IT"/>
            <w:rPrChange w:id="966" w:author="Antonio Giangravè" w:date="2018-08-28T14:52:00Z">
              <w:rPr>
                <w:noProof/>
                <w:color w:val="000000" w:themeColor="text1"/>
                <w:lang w:val="it-IT" w:eastAsia="it-IT"/>
              </w:rPr>
            </w:rPrChange>
          </w:rPr>
          <mc:AlternateContent>
            <mc:Choice Requires="wps">
              <w:drawing>
                <wp:anchor distT="0" distB="0" distL="114300" distR="114300" simplePos="0" relativeHeight="251588608" behindDoc="0" locked="0" layoutInCell="1" allowOverlap="1" wp14:anchorId="1B2A34FC" wp14:editId="3D3F5554">
                  <wp:simplePos x="0" y="0"/>
                  <wp:positionH relativeFrom="column">
                    <wp:posOffset>422910</wp:posOffset>
                  </wp:positionH>
                  <wp:positionV relativeFrom="paragraph">
                    <wp:posOffset>238760</wp:posOffset>
                  </wp:positionV>
                  <wp:extent cx="4791075" cy="619125"/>
                  <wp:effectExtent l="0" t="0" r="28575" b="28575"/>
                  <wp:wrapNone/>
                  <wp:docPr id="1028" name="Rettangolo arrotondato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34FC" id="Rettangolo arrotondato 1028" o:spid="_x0000_s1038" style="position:absolute;left:0;text-align:left;margin-left:33.3pt;margin-top:18.8pt;width:377.25pt;height:48.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" filled="f" strokecolor="#e36c0a [2409]" strokeweight="2pt">
                  <v:path arrowok="t"/>
                  <v:textbo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v:textbox>
                </v:roundrect>
              </w:pict>
            </mc:Fallback>
          </mc:AlternateContent>
        </w:r>
      </w:del>
    </w:p>
    <w:p w:rsidR="00F777A4" w:rsidRPr="00164C33" w:rsidDel="00164C33" w:rsidRDefault="00AC50E0" w:rsidP="005028DF">
      <w:pPr>
        <w:rPr>
          <w:del w:id="967" w:author="Antonio Giangravè" w:date="2018-08-28T14:51:00Z"/>
          <w:color w:val="000000" w:themeColor="text1"/>
          <w:sz w:val="18"/>
          <w:rPrChange w:id="968" w:author="Antonio Giangravè" w:date="2018-08-28T14:52:00Z">
            <w:rPr>
              <w:del w:id="969" w:author="Antonio Giangravè" w:date="2018-08-28T14:51:00Z"/>
              <w:color w:val="000000" w:themeColor="text1"/>
            </w:rPr>
          </w:rPrChange>
        </w:rPr>
      </w:pPr>
      <w:del w:id="970" w:author="Antonio Giangravè" w:date="2018-08-28T14:51:00Z">
        <w:r w:rsidRPr="00164C33" w:rsidDel="00164C33">
          <w:rPr>
            <w:noProof/>
            <w:color w:val="000000" w:themeColor="text1"/>
            <w:sz w:val="18"/>
            <w:lang w:val="it-IT" w:eastAsia="it-IT"/>
            <w:rPrChange w:id="971" w:author="Antonio Giangravè" w:date="2018-08-28T14:52:00Z">
              <w:rPr>
                <w:noProof/>
                <w:color w:val="000000" w:themeColor="text1"/>
                <w:lang w:val="it-IT" w:eastAsia="it-IT"/>
              </w:rPr>
            </w:rPrChange>
          </w:rPr>
          <mc:AlternateContent>
            <mc:Choice Requires="wps">
              <w:drawing>
                <wp:anchor distT="0" distB="0" distL="114300" distR="114300" simplePos="0" relativeHeight="251583488" behindDoc="0" locked="0" layoutInCell="1" allowOverlap="1" wp14:anchorId="41B950AE" wp14:editId="7D5902E4">
                  <wp:simplePos x="0" y="0"/>
                  <wp:positionH relativeFrom="column">
                    <wp:posOffset>3810</wp:posOffset>
                  </wp:positionH>
                  <wp:positionV relativeFrom="paragraph">
                    <wp:posOffset>117475</wp:posOffset>
                  </wp:positionV>
                  <wp:extent cx="419100" cy="371475"/>
                  <wp:effectExtent l="0" t="19050" r="38100" b="47625"/>
                  <wp:wrapNone/>
                  <wp:docPr id="1027" name="Freccia a destra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5449B4" id="Freccia a destra 1027" o:spid="_x0000_s1026" type="#_x0000_t13" style="position:absolute;margin-left:.3pt;margin-top:9.25pt;width:33pt;height:29.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R5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" adj="12027" filled="f" strokecolor="#e36c0a [2409]" strokeweight="2pt">
                  <v:path arrowok="t"/>
                </v:shape>
              </w:pict>
            </mc:Fallback>
          </mc:AlternateContent>
        </w:r>
      </w:del>
    </w:p>
    <w:p w:rsidR="00F777A4" w:rsidRPr="00164C33" w:rsidDel="00164C33" w:rsidRDefault="00F777A4" w:rsidP="005028DF">
      <w:pPr>
        <w:rPr>
          <w:del w:id="972" w:author="Antonio Giangravè" w:date="2018-08-28T14:51:00Z"/>
          <w:color w:val="000000" w:themeColor="text1"/>
          <w:sz w:val="18"/>
          <w:rPrChange w:id="973" w:author="Antonio Giangravè" w:date="2018-08-28T14:52:00Z">
            <w:rPr>
              <w:del w:id="974" w:author="Antonio Giangravè" w:date="2018-08-28T14:51:00Z"/>
              <w:color w:val="000000" w:themeColor="text1"/>
            </w:rPr>
          </w:rPrChange>
        </w:rPr>
      </w:pPr>
    </w:p>
    <w:p w:rsidR="00F777A4" w:rsidRPr="00164C33" w:rsidDel="00164C33" w:rsidRDefault="00F777A4" w:rsidP="00F777A4">
      <w:pPr>
        <w:jc w:val="right"/>
        <w:rPr>
          <w:del w:id="975" w:author="Antonio Giangravè" w:date="2018-08-28T14:51:00Z"/>
          <w:sz w:val="18"/>
          <w:rPrChange w:id="976" w:author="Antonio Giangravè" w:date="2018-08-28T14:52:00Z">
            <w:rPr>
              <w:del w:id="977" w:author="Antonio Giangravè" w:date="2018-08-28T14:51:00Z"/>
            </w:rPr>
          </w:rPrChange>
        </w:rPr>
      </w:pPr>
    </w:p>
    <w:p w:rsidR="00F777A4" w:rsidRPr="00164C33" w:rsidDel="00164C33" w:rsidRDefault="00F777A4" w:rsidP="00F777A4">
      <w:pPr>
        <w:rPr>
          <w:del w:id="978" w:author="Antonio Giangravè" w:date="2018-08-28T14:51:00Z"/>
          <w:b/>
          <w:sz w:val="18"/>
          <w:rPrChange w:id="979" w:author="Antonio Giangravè" w:date="2018-08-28T14:52:00Z">
            <w:rPr>
              <w:del w:id="980" w:author="Antonio Giangravè" w:date="2018-08-28T14:51:00Z"/>
              <w:b/>
            </w:rPr>
          </w:rPrChange>
        </w:rPr>
      </w:pPr>
      <w:del w:id="981" w:author="Antonio Giangravè" w:date="2018-08-28T14:51:00Z">
        <w:r w:rsidRPr="00164C33" w:rsidDel="00164C33">
          <w:rPr>
            <w:b/>
            <w:sz w:val="18"/>
            <w:rPrChange w:id="982" w:author="Antonio Giangravè" w:date="2018-08-28T14:52:00Z">
              <w:rPr>
                <w:b/>
              </w:rPr>
            </w:rPrChange>
          </w:rPr>
          <w:delText xml:space="preserve">If you need help to collect this information you can search in CARESS System </w:delText>
        </w:r>
        <w:r w:rsidR="002D1305" w:rsidRPr="00164C33" w:rsidDel="00164C33">
          <w:rPr>
            <w:rStyle w:val="Collegamentoipertestuale"/>
            <w:b/>
            <w:sz w:val="18"/>
            <w:rPrChange w:id="983" w:author="Antonio Giangravè" w:date="2018-08-28T14:52:00Z">
              <w:rPr>
                <w:rStyle w:val="Collegamentoipertestuale"/>
                <w:b/>
              </w:rPr>
            </w:rPrChange>
          </w:rPr>
          <w:fldChar w:fldCharType="begin"/>
        </w:r>
        <w:r w:rsidR="002D1305" w:rsidRPr="00164C33" w:rsidDel="00164C33">
          <w:rPr>
            <w:rStyle w:val="Collegamentoipertestuale"/>
            <w:b/>
            <w:sz w:val="18"/>
            <w:rPrChange w:id="984" w:author="Antonio Giangravè" w:date="2018-08-28T14:52:00Z">
              <w:rPr>
                <w:rStyle w:val="Collegamentoipertestuale"/>
                <w:b/>
              </w:rPr>
            </w:rPrChange>
          </w:rPr>
          <w:delInstrText xml:space="preserve"> HYPERLINK "https://caress.gsic.uva.es/" </w:delInstrText>
        </w:r>
        <w:r w:rsidR="002D1305" w:rsidRPr="00164C33" w:rsidDel="00164C33">
          <w:rPr>
            <w:rStyle w:val="Collegamentoipertestuale"/>
            <w:b/>
            <w:sz w:val="18"/>
            <w:rPrChange w:id="985" w:author="Antonio Giangravè" w:date="2018-08-28T14:52:00Z">
              <w:rPr>
                <w:rStyle w:val="Collegamentoipertestuale"/>
                <w:b/>
              </w:rPr>
            </w:rPrChange>
          </w:rPr>
          <w:fldChar w:fldCharType="separate"/>
        </w:r>
        <w:r w:rsidRPr="00164C33" w:rsidDel="00164C33">
          <w:rPr>
            <w:rStyle w:val="Collegamentoipertestuale"/>
            <w:b/>
            <w:sz w:val="18"/>
            <w:rPrChange w:id="986" w:author="Antonio Giangravè" w:date="2018-08-28T14:52:00Z">
              <w:rPr>
                <w:rStyle w:val="Collegamentoipertestuale"/>
                <w:b/>
              </w:rPr>
            </w:rPrChange>
          </w:rPr>
          <w:delText>https://caress.gsic.uva.es/</w:delText>
        </w:r>
        <w:r w:rsidR="002D1305" w:rsidRPr="00164C33" w:rsidDel="00164C33">
          <w:rPr>
            <w:rStyle w:val="Collegamentoipertestuale"/>
            <w:b/>
            <w:sz w:val="18"/>
            <w:rPrChange w:id="987" w:author="Antonio Giangravè" w:date="2018-08-28T14:52:00Z">
              <w:rPr>
                <w:rStyle w:val="Collegamentoipertestuale"/>
                <w:b/>
              </w:rPr>
            </w:rPrChange>
          </w:rPr>
          <w:fldChar w:fldCharType="end"/>
        </w:r>
      </w:del>
    </w:p>
    <w:p w:rsidR="00FF2C35" w:rsidRPr="00164C33" w:rsidDel="00164C33" w:rsidRDefault="00FF2C35" w:rsidP="00FF2C35">
      <w:pPr>
        <w:rPr>
          <w:del w:id="988" w:author="Antonio Giangravè" w:date="2018-08-28T14:51:00Z"/>
          <w:b/>
          <w:i/>
          <w:sz w:val="18"/>
          <w:rPrChange w:id="989" w:author="Antonio Giangravè" w:date="2018-08-28T14:52:00Z">
            <w:rPr>
              <w:del w:id="990" w:author="Antonio Giangravè" w:date="2018-08-28T14:51:00Z"/>
              <w:b/>
              <w:i/>
            </w:rPr>
          </w:rPrChange>
        </w:rPr>
      </w:pPr>
      <w:del w:id="991" w:author="Antonio Giangravè" w:date="2018-08-28T14:51:00Z">
        <w:r w:rsidRPr="00164C33" w:rsidDel="00164C33">
          <w:rPr>
            <w:sz w:val="18"/>
            <w:rPrChange w:id="992" w:author="Antonio Giangravè" w:date="2018-08-28T14:52:00Z">
              <w:rPr/>
            </w:rPrChange>
          </w:rPr>
          <w:delText>Learning outcomes of the baseline course should be specified in terms of knowledge, skills</w:delText>
        </w:r>
        <w:r w:rsidR="00BC20E3" w:rsidRPr="00164C33" w:rsidDel="00164C33">
          <w:rPr>
            <w:sz w:val="18"/>
            <w:rPrChange w:id="993" w:author="Antonio Giangravè" w:date="2018-08-28T14:52:00Z">
              <w:rPr/>
            </w:rPrChange>
          </w:rPr>
          <w:delText xml:space="preserve"> and transversal/personal competences</w:delText>
        </w:r>
        <w:r w:rsidRPr="00164C33" w:rsidDel="00164C33">
          <w:rPr>
            <w:sz w:val="18"/>
            <w:rPrChange w:id="994" w:author="Antonio Giangravè" w:date="2018-08-28T14:52:00Z">
              <w:rPr/>
            </w:rPrChange>
          </w:rPr>
          <w:delText xml:space="preserve">. </w:delText>
        </w:r>
        <w:r w:rsidRPr="00164C33" w:rsidDel="00164C33">
          <w:rPr>
            <w:b/>
            <w:sz w:val="18"/>
            <w:u w:val="single"/>
            <w:rPrChange w:id="995" w:author="Antonio Giangravè" w:date="2018-08-28T14:52:00Z">
              <w:rPr>
                <w:b/>
                <w:u w:val="single"/>
              </w:rPr>
            </w:rPrChange>
          </w:rPr>
          <w:delText xml:space="preserve">If </w:delText>
        </w:r>
        <w:r w:rsidR="00683FD4" w:rsidRPr="00164C33" w:rsidDel="00164C33">
          <w:rPr>
            <w:b/>
            <w:sz w:val="18"/>
            <w:u w:val="single"/>
            <w:rPrChange w:id="996" w:author="Antonio Giangravè" w:date="2018-08-28T14:52:00Z">
              <w:rPr>
                <w:b/>
                <w:u w:val="single"/>
              </w:rPr>
            </w:rPrChange>
          </w:rPr>
          <w:delText xml:space="preserve">they are </w:delText>
        </w:r>
        <w:r w:rsidRPr="00164C33" w:rsidDel="00164C33">
          <w:rPr>
            <w:b/>
            <w:sz w:val="18"/>
            <w:u w:val="single"/>
            <w:rPrChange w:id="997" w:author="Antonio Giangravè" w:date="2018-08-28T14:52:00Z">
              <w:rPr>
                <w:b/>
                <w:u w:val="single"/>
              </w:rPr>
            </w:rPrChange>
          </w:rPr>
          <w:delText xml:space="preserve">not, try to </w:delText>
        </w:r>
        <w:r w:rsidR="00683FD4" w:rsidRPr="00164C33" w:rsidDel="00164C33">
          <w:rPr>
            <w:b/>
            <w:sz w:val="18"/>
            <w:u w:val="single"/>
            <w:rPrChange w:id="998" w:author="Antonio Giangravè" w:date="2018-08-28T14:52:00Z">
              <w:rPr>
                <w:b/>
                <w:u w:val="single"/>
              </w:rPr>
            </w:rPrChange>
          </w:rPr>
          <w:delText>list</w:delText>
        </w:r>
        <w:r w:rsidRPr="00164C33" w:rsidDel="00164C33">
          <w:rPr>
            <w:b/>
            <w:sz w:val="18"/>
            <w:u w:val="single"/>
            <w:rPrChange w:id="999" w:author="Antonio Giangravè" w:date="2018-08-28T14:52:00Z">
              <w:rPr>
                <w:b/>
                <w:u w:val="single"/>
              </w:rPr>
            </w:rPrChange>
          </w:rPr>
          <w:delText xml:space="preserve"> them, using the same practical suggestions provided in STEP 3.</w:delText>
        </w:r>
      </w:del>
    </w:p>
    <w:p w:rsidR="00F777A4" w:rsidRPr="00164C33" w:rsidDel="00164C33" w:rsidRDefault="00FF2C35" w:rsidP="00FF2C35">
      <w:pPr>
        <w:rPr>
          <w:del w:id="1000" w:author="Antonio Giangravè" w:date="2018-08-28T14:51:00Z"/>
          <w:sz w:val="18"/>
          <w:rPrChange w:id="1001" w:author="Antonio Giangravè" w:date="2018-08-28T14:52:00Z">
            <w:rPr>
              <w:del w:id="1002" w:author="Antonio Giangravè" w:date="2018-08-28T14:51:00Z"/>
            </w:rPr>
          </w:rPrChange>
        </w:rPr>
      </w:pPr>
      <w:del w:id="1003" w:author="Antonio Giangravè" w:date="2018-08-28T14:51:00Z">
        <w:r w:rsidRPr="00164C33" w:rsidDel="00164C33">
          <w:rPr>
            <w:sz w:val="18"/>
            <w:rPrChange w:id="1004" w:author="Antonio Giangravè" w:date="2018-08-28T14:52:00Z">
              <w:rPr/>
            </w:rPrChange>
          </w:rPr>
          <w:delText>Then:</w:delText>
        </w:r>
      </w:del>
    </w:p>
    <w:p w:rsidR="00F777A4" w:rsidRPr="00164C33" w:rsidDel="00164C33" w:rsidRDefault="00AC50E0" w:rsidP="00F777A4">
      <w:pPr>
        <w:rPr>
          <w:del w:id="1005" w:author="Antonio Giangravè" w:date="2018-08-28T14:51:00Z"/>
          <w:sz w:val="18"/>
          <w:rPrChange w:id="1006" w:author="Antonio Giangravè" w:date="2018-08-28T14:52:00Z">
            <w:rPr>
              <w:del w:id="1007" w:author="Antonio Giangravè" w:date="2018-08-28T14:51:00Z"/>
            </w:rPr>
          </w:rPrChange>
        </w:rPr>
      </w:pPr>
      <w:del w:id="1008" w:author="Antonio Giangravè" w:date="2018-08-28T14:51:00Z">
        <w:r w:rsidRPr="00164C33" w:rsidDel="00164C33">
          <w:rPr>
            <w:noProof/>
            <w:sz w:val="18"/>
            <w:lang w:val="it-IT" w:eastAsia="it-IT"/>
            <w:rPrChange w:id="1009" w:author="Antonio Giangravè" w:date="2018-08-28T14:52:00Z">
              <w:rPr>
                <w:noProof/>
                <w:lang w:val="it-IT" w:eastAsia="it-IT"/>
              </w:rPr>
            </w:rPrChange>
          </w:rPr>
          <mc:AlternateContent>
            <mc:Choice Requires="wps">
              <w:drawing>
                <wp:anchor distT="0" distB="0" distL="114300" distR="114300" simplePos="0" relativeHeight="251598848" behindDoc="0" locked="0" layoutInCell="1" allowOverlap="1" wp14:anchorId="5AD0E34E" wp14:editId="1AAD188E">
                  <wp:simplePos x="0" y="0"/>
                  <wp:positionH relativeFrom="column">
                    <wp:posOffset>441960</wp:posOffset>
                  </wp:positionH>
                  <wp:positionV relativeFrom="paragraph">
                    <wp:posOffset>36830</wp:posOffset>
                  </wp:positionV>
                  <wp:extent cx="4791075" cy="619125"/>
                  <wp:effectExtent l="0" t="0" r="28575" b="28575"/>
                  <wp:wrapNone/>
                  <wp:docPr id="1034" name="Rettangolo arrotondato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0E34E" id="Rettangolo arrotondato 1034" o:spid="_x0000_s1039" style="position:absolute;left:0;text-align:left;margin-left:34.8pt;margin-top:2.9pt;width:377.25pt;height:48.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v:textbox>
                </v:roundrect>
              </w:pict>
            </mc:Fallback>
          </mc:AlternateContent>
        </w:r>
        <w:r w:rsidRPr="00164C33" w:rsidDel="00164C33">
          <w:rPr>
            <w:noProof/>
            <w:sz w:val="18"/>
            <w:lang w:val="it-IT" w:eastAsia="it-IT"/>
            <w:rPrChange w:id="1010" w:author="Antonio Giangravè" w:date="2018-08-28T14:52:00Z">
              <w:rPr>
                <w:noProof/>
                <w:lang w:val="it-IT" w:eastAsia="it-IT"/>
              </w:rPr>
            </w:rPrChange>
          </w:rPr>
          <mc:AlternateContent>
            <mc:Choice Requires="wps">
              <w:drawing>
                <wp:anchor distT="0" distB="0" distL="114300" distR="114300" simplePos="0" relativeHeight="251593728" behindDoc="0" locked="0" layoutInCell="1" allowOverlap="1" wp14:anchorId="7D93C4AB" wp14:editId="28ECC018">
                  <wp:simplePos x="0" y="0"/>
                  <wp:positionH relativeFrom="column">
                    <wp:posOffset>22860</wp:posOffset>
                  </wp:positionH>
                  <wp:positionV relativeFrom="paragraph">
                    <wp:posOffset>162560</wp:posOffset>
                  </wp:positionV>
                  <wp:extent cx="419100" cy="371475"/>
                  <wp:effectExtent l="0" t="19050" r="38100" b="47625"/>
                  <wp:wrapNone/>
                  <wp:docPr id="1033" name="Freccia a destra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787622" id="Freccia a destra 1033" o:spid="_x0000_s1026" type="#_x0000_t13" style="position:absolute;margin-left:1.8pt;margin-top:12.8pt;width:33pt;height:29.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yW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" adj="12027" filled="f" strokecolor="#e36c0a [2409]" strokeweight="2pt">
                  <v:path arrowok="t"/>
                </v:shape>
              </w:pict>
            </mc:Fallback>
          </mc:AlternateContent>
        </w:r>
      </w:del>
    </w:p>
    <w:p w:rsidR="00FF2C35" w:rsidRPr="00164C33" w:rsidDel="00164C33" w:rsidRDefault="00FF2C35" w:rsidP="00F777A4">
      <w:pPr>
        <w:rPr>
          <w:del w:id="1011" w:author="Antonio Giangravè" w:date="2018-08-28T14:51:00Z"/>
          <w:sz w:val="18"/>
          <w:rPrChange w:id="1012" w:author="Antonio Giangravè" w:date="2018-08-28T14:52:00Z">
            <w:rPr>
              <w:del w:id="1013" w:author="Antonio Giangravè" w:date="2018-08-28T14:51:00Z"/>
            </w:rPr>
          </w:rPrChange>
        </w:rPr>
      </w:pPr>
    </w:p>
    <w:p w:rsidR="00FF2C35" w:rsidRPr="00164C33" w:rsidDel="00164C33" w:rsidRDefault="00FF2C35" w:rsidP="00FF2C35">
      <w:pPr>
        <w:rPr>
          <w:del w:id="1014" w:author="Antonio Giangravè" w:date="2018-08-28T14:51:00Z"/>
          <w:sz w:val="18"/>
          <w:rPrChange w:id="1015" w:author="Antonio Giangravè" w:date="2018-08-28T14:52:00Z">
            <w:rPr>
              <w:del w:id="1016" w:author="Antonio Giangravè" w:date="2018-08-28T14:51:00Z"/>
            </w:rPr>
          </w:rPrChange>
        </w:rPr>
      </w:pPr>
    </w:p>
    <w:p w:rsidR="00FF2C35" w:rsidRPr="00164C33" w:rsidDel="00164C33" w:rsidRDefault="00683FD4" w:rsidP="00FF2C35">
      <w:pPr>
        <w:rPr>
          <w:del w:id="1017" w:author="Antonio Giangravè" w:date="2018-08-28T14:51:00Z"/>
          <w:sz w:val="18"/>
          <w:rPrChange w:id="1018" w:author="Antonio Giangravè" w:date="2018-08-28T14:52:00Z">
            <w:rPr>
              <w:del w:id="1019" w:author="Antonio Giangravè" w:date="2018-08-28T14:51:00Z"/>
            </w:rPr>
          </w:rPrChange>
        </w:rPr>
      </w:pPr>
      <w:del w:id="1020" w:author="Antonio Giangravè" w:date="2018-08-28T14:51:00Z">
        <w:r w:rsidRPr="00164C33" w:rsidDel="00164C33">
          <w:rPr>
            <w:sz w:val="18"/>
            <w:rPrChange w:id="1021" w:author="Antonio Giangravè" w:date="2018-08-28T14:52:00Z">
              <w:rPr/>
            </w:rPrChange>
          </w:rPr>
          <w:delText>This</w:delText>
        </w:r>
        <w:r w:rsidR="00FF2C35" w:rsidRPr="00164C33" w:rsidDel="00164C33">
          <w:rPr>
            <w:sz w:val="18"/>
            <w:rPrChange w:id="1022" w:author="Antonio Giangravè" w:date="2018-08-28T14:52:00Z">
              <w:rPr/>
            </w:rPrChange>
          </w:rPr>
          <w:delText xml:space="preserve"> way you can identify:</w:delText>
        </w:r>
      </w:del>
    </w:p>
    <w:p w:rsidR="00FF2C35" w:rsidRPr="00164C33" w:rsidDel="00164C33" w:rsidRDefault="00FF2C35" w:rsidP="001A5F0B">
      <w:pPr>
        <w:pStyle w:val="Paragrafoelenco"/>
        <w:numPr>
          <w:ilvl w:val="0"/>
          <w:numId w:val="3"/>
        </w:numPr>
        <w:rPr>
          <w:del w:id="1023" w:author="Antonio Giangravè" w:date="2018-08-28T14:51:00Z"/>
          <w:sz w:val="18"/>
          <w:rPrChange w:id="1024" w:author="Antonio Giangravè" w:date="2018-08-28T14:52:00Z">
            <w:rPr>
              <w:del w:id="1025" w:author="Antonio Giangravè" w:date="2018-08-28T14:51:00Z"/>
            </w:rPr>
          </w:rPrChange>
        </w:rPr>
      </w:pPr>
      <w:del w:id="1026" w:author="Antonio Giangravè" w:date="2018-08-28T14:51:00Z">
        <w:r w:rsidRPr="00164C33" w:rsidDel="00164C33">
          <w:rPr>
            <w:sz w:val="18"/>
            <w:rPrChange w:id="1027" w:author="Antonio Giangravè" w:date="2018-08-28T14:52:00Z">
              <w:rPr/>
            </w:rPrChange>
          </w:rPr>
          <w:delText>Competencies already targeted by the course</w:delText>
        </w:r>
      </w:del>
    </w:p>
    <w:p w:rsidR="00FF2C35" w:rsidRPr="00164C33" w:rsidDel="00164C33" w:rsidRDefault="00FF2C35" w:rsidP="001A5F0B">
      <w:pPr>
        <w:pStyle w:val="Paragrafoelenco"/>
        <w:numPr>
          <w:ilvl w:val="0"/>
          <w:numId w:val="3"/>
        </w:numPr>
        <w:rPr>
          <w:del w:id="1028" w:author="Antonio Giangravè" w:date="2018-08-28T14:51:00Z"/>
          <w:sz w:val="18"/>
          <w:rPrChange w:id="1029" w:author="Antonio Giangravè" w:date="2018-08-28T14:52:00Z">
            <w:rPr>
              <w:del w:id="1030" w:author="Antonio Giangravè" w:date="2018-08-28T14:51:00Z"/>
            </w:rPr>
          </w:rPrChange>
        </w:rPr>
      </w:pPr>
      <w:del w:id="1031" w:author="Antonio Giangravè" w:date="2018-08-28T14:51:00Z">
        <w:r w:rsidRPr="00164C33" w:rsidDel="00164C33">
          <w:rPr>
            <w:sz w:val="18"/>
            <w:rPrChange w:id="1032" w:author="Antonio Giangravè" w:date="2018-08-28T14:52:00Z">
              <w:rPr/>
            </w:rPrChange>
          </w:rPr>
          <w:delText>Competencies not targeted by the course.</w:delText>
        </w:r>
      </w:del>
    </w:p>
    <w:p w:rsidR="00FF2C35" w:rsidRPr="00164C33" w:rsidDel="00164C33" w:rsidRDefault="00AC50E0" w:rsidP="00FF2C35">
      <w:pPr>
        <w:ind w:left="360"/>
        <w:rPr>
          <w:del w:id="1033" w:author="Antonio Giangravè" w:date="2018-08-28T14:51:00Z"/>
          <w:sz w:val="18"/>
          <w:rPrChange w:id="1034" w:author="Antonio Giangravè" w:date="2018-08-28T14:52:00Z">
            <w:rPr>
              <w:del w:id="1035" w:author="Antonio Giangravè" w:date="2018-08-28T14:51:00Z"/>
            </w:rPr>
          </w:rPrChange>
        </w:rPr>
      </w:pPr>
      <w:del w:id="1036" w:author="Antonio Giangravè" w:date="2018-08-28T14:51:00Z">
        <w:r w:rsidRPr="00164C33" w:rsidDel="00164C33">
          <w:rPr>
            <w:noProof/>
            <w:sz w:val="18"/>
            <w:lang w:val="it-IT" w:eastAsia="it-IT"/>
            <w:rPrChange w:id="1037" w:author="Antonio Giangravè" w:date="2018-08-28T14:52:00Z">
              <w:rPr>
                <w:noProof/>
                <w:lang w:val="it-IT" w:eastAsia="it-IT"/>
              </w:rPr>
            </w:rPrChange>
          </w:rPr>
          <mc:AlternateContent>
            <mc:Choice Requires="wps">
              <w:drawing>
                <wp:anchor distT="0" distB="0" distL="114300" distR="114300" simplePos="0" relativeHeight="251609088" behindDoc="0" locked="0" layoutInCell="1" allowOverlap="1" wp14:anchorId="1D9228D2" wp14:editId="0B34BA70">
                  <wp:simplePos x="0" y="0"/>
                  <wp:positionH relativeFrom="column">
                    <wp:posOffset>432435</wp:posOffset>
                  </wp:positionH>
                  <wp:positionV relativeFrom="paragraph">
                    <wp:posOffset>170180</wp:posOffset>
                  </wp:positionV>
                  <wp:extent cx="4791075" cy="619125"/>
                  <wp:effectExtent l="0" t="0" r="28575" b="28575"/>
                  <wp:wrapNone/>
                  <wp:docPr id="1036" name="Rettangolo arrotondato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228D2" id="Rettangolo arrotondato 1036" o:spid="_x0000_s1040" style="position:absolute;left:0;text-align:left;margin-left:34.05pt;margin-top:13.4pt;width:377.25pt;height:48.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v:textbox>
                </v:roundrect>
              </w:pict>
            </mc:Fallback>
          </mc:AlternateContent>
        </w:r>
      </w:del>
    </w:p>
    <w:p w:rsidR="00FF2C35" w:rsidRPr="00164C33" w:rsidDel="00164C33" w:rsidRDefault="00AC50E0" w:rsidP="00FF2C35">
      <w:pPr>
        <w:ind w:left="360"/>
        <w:rPr>
          <w:del w:id="1038" w:author="Antonio Giangravè" w:date="2018-08-28T14:51:00Z"/>
          <w:sz w:val="18"/>
          <w:rPrChange w:id="1039" w:author="Antonio Giangravè" w:date="2018-08-28T14:52:00Z">
            <w:rPr>
              <w:del w:id="1040" w:author="Antonio Giangravè" w:date="2018-08-28T14:51:00Z"/>
            </w:rPr>
          </w:rPrChange>
        </w:rPr>
      </w:pPr>
      <w:del w:id="1041" w:author="Antonio Giangravè" w:date="2018-08-28T14:51:00Z">
        <w:r w:rsidRPr="00164C33" w:rsidDel="00164C33">
          <w:rPr>
            <w:noProof/>
            <w:sz w:val="18"/>
            <w:lang w:val="it-IT" w:eastAsia="it-IT"/>
            <w:rPrChange w:id="1042" w:author="Antonio Giangravè" w:date="2018-08-28T14:52:00Z">
              <w:rPr>
                <w:noProof/>
                <w:lang w:val="it-IT" w:eastAsia="it-IT"/>
              </w:rPr>
            </w:rPrChange>
          </w:rPr>
          <mc:AlternateContent>
            <mc:Choice Requires="wps">
              <w:drawing>
                <wp:anchor distT="0" distB="0" distL="114300" distR="114300" simplePos="0" relativeHeight="251603968" behindDoc="0" locked="0" layoutInCell="1" allowOverlap="1" wp14:anchorId="00E10C5E" wp14:editId="54A43608">
                  <wp:simplePos x="0" y="0"/>
                  <wp:positionH relativeFrom="column">
                    <wp:posOffset>13335</wp:posOffset>
                  </wp:positionH>
                  <wp:positionV relativeFrom="paragraph">
                    <wp:posOffset>48895</wp:posOffset>
                  </wp:positionV>
                  <wp:extent cx="419100" cy="371475"/>
                  <wp:effectExtent l="0" t="19050" r="38100" b="47625"/>
                  <wp:wrapNone/>
                  <wp:docPr id="1035" name="Freccia a destra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F64A84" id="Freccia a destra 1035" o:spid="_x0000_s1026" type="#_x0000_t13" style="position:absolute;margin-left:1.05pt;margin-top:3.85pt;width:33pt;height:29.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" adj="12027" filled="f" strokecolor="#e36c0a [2409]" strokeweight="2pt">
                  <v:path arrowok="t"/>
                </v:shape>
              </w:pict>
            </mc:Fallback>
          </mc:AlternateContent>
        </w:r>
      </w:del>
    </w:p>
    <w:p w:rsidR="00FF2C35" w:rsidRPr="00164C33" w:rsidDel="00164C33" w:rsidRDefault="00FF2C35" w:rsidP="00FF2C35">
      <w:pPr>
        <w:ind w:left="360"/>
        <w:rPr>
          <w:del w:id="1043" w:author="Antonio Giangravè" w:date="2018-08-28T14:51:00Z"/>
          <w:sz w:val="18"/>
          <w:rPrChange w:id="1044" w:author="Antonio Giangravè" w:date="2018-08-28T14:52:00Z">
            <w:rPr>
              <w:del w:id="1045" w:author="Antonio Giangravè" w:date="2018-08-28T14:51:00Z"/>
            </w:rPr>
          </w:rPrChange>
        </w:rPr>
      </w:pPr>
    </w:p>
    <w:p w:rsidR="00FF2C35" w:rsidRPr="00164C33" w:rsidDel="00164C33" w:rsidRDefault="00FF2C35" w:rsidP="00FF2C35">
      <w:pPr>
        <w:ind w:left="360"/>
        <w:rPr>
          <w:del w:id="1046" w:author="Antonio Giangravè" w:date="2018-08-28T14:51:00Z"/>
          <w:sz w:val="18"/>
          <w:rPrChange w:id="1047" w:author="Antonio Giangravè" w:date="2018-08-28T14:52:00Z">
            <w:rPr>
              <w:del w:id="1048" w:author="Antonio Giangravè" w:date="2018-08-28T14:51:00Z"/>
            </w:rPr>
          </w:rPrChange>
        </w:rPr>
      </w:pPr>
    </w:p>
    <w:p w:rsidR="00FF2C35" w:rsidRPr="00164C33" w:rsidDel="00164C33" w:rsidRDefault="00FF2C35" w:rsidP="00FF2C35">
      <w:pPr>
        <w:rPr>
          <w:del w:id="1049" w:author="Antonio Giangravè" w:date="2018-08-28T14:51:00Z"/>
          <w:b/>
          <w:sz w:val="18"/>
          <w:rPrChange w:id="1050" w:author="Antonio Giangravè" w:date="2018-08-28T14:52:00Z">
            <w:rPr>
              <w:del w:id="1051" w:author="Antonio Giangravè" w:date="2018-08-28T14:51:00Z"/>
              <w:b/>
            </w:rPr>
          </w:rPrChange>
        </w:rPr>
      </w:pPr>
      <w:del w:id="1052" w:author="Antonio Giangravè" w:date="2018-08-28T14:51:00Z">
        <w:r w:rsidRPr="00164C33" w:rsidDel="00164C33">
          <w:rPr>
            <w:b/>
            <w:sz w:val="18"/>
            <w:rPrChange w:id="1053" w:author="Antonio Giangravè" w:date="2018-08-28T14:52:00Z">
              <w:rPr>
                <w:b/>
              </w:rPr>
            </w:rPrChange>
          </w:rPr>
          <w:delText>They should be targeted by your CLM.</w:delText>
        </w:r>
      </w:del>
    </w:p>
    <w:p w:rsidR="008F640B" w:rsidRPr="00164C33" w:rsidDel="00164C33" w:rsidRDefault="008F640B" w:rsidP="008F640B">
      <w:pPr>
        <w:rPr>
          <w:del w:id="1054" w:author="Antonio Giangravè" w:date="2018-08-28T14:51:00Z"/>
          <w:sz w:val="18"/>
          <w:rPrChange w:id="1055" w:author="Antonio Giangravè" w:date="2018-08-28T14:52:00Z">
            <w:rPr>
              <w:del w:id="1056" w:author="Antonio Giangravè" w:date="2018-08-28T14:51:00Z"/>
            </w:rPr>
          </w:rPrChange>
        </w:rPr>
      </w:pPr>
      <w:del w:id="1057" w:author="Antonio Giangravè" w:date="2018-08-28T14:51:00Z">
        <w:r w:rsidRPr="00164C33" w:rsidDel="00164C33">
          <w:rPr>
            <w:sz w:val="18"/>
            <w:rPrChange w:id="1058" w:author="Antonio Giangravè" w:date="2018-08-28T14:52:00Z">
              <w:rPr/>
            </w:rPrChange>
          </w:rPr>
          <w:delText xml:space="preserve">Now an important issue </w:delText>
        </w:r>
        <w:r w:rsidR="00B17B3B" w:rsidRPr="00164C33" w:rsidDel="00164C33">
          <w:rPr>
            <w:sz w:val="18"/>
            <w:rPrChange w:id="1059" w:author="Antonio Giangravè" w:date="2018-08-28T14:52:00Z">
              <w:rPr/>
            </w:rPrChange>
          </w:rPr>
          <w:delText>needs to be considered</w:delText>
        </w:r>
        <w:r w:rsidRPr="00164C33" w:rsidDel="00164C33">
          <w:rPr>
            <w:sz w:val="18"/>
            <w:rPrChange w:id="1060" w:author="Antonio Giangravè" w:date="2018-08-28T14:52:00Z">
              <w:rPr/>
            </w:rPrChange>
          </w:rPr>
          <w:delText>.</w:delText>
        </w:r>
      </w:del>
    </w:p>
    <w:p w:rsidR="008F640B" w:rsidRPr="00164C33" w:rsidDel="00164C33" w:rsidRDefault="00AC50E0" w:rsidP="008F640B">
      <w:pPr>
        <w:rPr>
          <w:del w:id="1061" w:author="Antonio Giangravè" w:date="2018-08-28T14:51:00Z"/>
          <w:sz w:val="18"/>
          <w:rPrChange w:id="1062" w:author="Antonio Giangravè" w:date="2018-08-28T14:52:00Z">
            <w:rPr>
              <w:del w:id="1063" w:author="Antonio Giangravè" w:date="2018-08-28T14:51:00Z"/>
            </w:rPr>
          </w:rPrChange>
        </w:rPr>
      </w:pPr>
      <w:del w:id="1064" w:author="Antonio Giangravè" w:date="2018-08-28T14:51:00Z">
        <w:r w:rsidRPr="00164C33" w:rsidDel="00164C33">
          <w:rPr>
            <w:noProof/>
            <w:sz w:val="18"/>
            <w:lang w:val="it-IT" w:eastAsia="it-IT"/>
            <w:rPrChange w:id="1065" w:author="Antonio Giangravè" w:date="2018-08-28T14:52:00Z">
              <w:rPr>
                <w:noProof/>
                <w:lang w:val="it-IT" w:eastAsia="it-IT"/>
              </w:rPr>
            </w:rPrChange>
          </w:rPr>
          <mc:AlternateContent>
            <mc:Choice Requires="wps">
              <w:drawing>
                <wp:anchor distT="0" distB="0" distL="114300" distR="114300" simplePos="0" relativeHeight="251619328" behindDoc="0" locked="0" layoutInCell="1" allowOverlap="1" wp14:anchorId="3AB9C07A" wp14:editId="0319D906">
                  <wp:simplePos x="0" y="0"/>
                  <wp:positionH relativeFrom="column">
                    <wp:posOffset>422910</wp:posOffset>
                  </wp:positionH>
                  <wp:positionV relativeFrom="paragraph">
                    <wp:posOffset>66675</wp:posOffset>
                  </wp:positionV>
                  <wp:extent cx="5381625" cy="714375"/>
                  <wp:effectExtent l="0" t="0" r="28575" b="28575"/>
                  <wp:wrapNone/>
                  <wp:docPr id="1038" name="Rettangolo arrotondato 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143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9C07A" id="Rettangolo arrotondato 1038" o:spid="_x0000_s1041" style="position:absolute;left:0;text-align:left;margin-left:33.3pt;margin-top:5.25pt;width:423.75pt;height:56.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" filled="f" strokecolor="#e36c0a [2409]" strokeweight="2pt">
                  <v:path arrowok="t"/>
                  <v:textbo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v:textbox>
                </v:roundrect>
              </w:pict>
            </mc:Fallback>
          </mc:AlternateContent>
        </w:r>
        <w:r w:rsidRPr="00164C33" w:rsidDel="00164C33">
          <w:rPr>
            <w:noProof/>
            <w:sz w:val="18"/>
            <w:lang w:val="it-IT" w:eastAsia="it-IT"/>
            <w:rPrChange w:id="1066" w:author="Antonio Giangravè" w:date="2018-08-28T14:52:00Z">
              <w:rPr>
                <w:noProof/>
                <w:lang w:val="it-IT" w:eastAsia="it-IT"/>
              </w:rPr>
            </w:rPrChange>
          </w:rPr>
          <mc:AlternateContent>
            <mc:Choice Requires="wps">
              <w:drawing>
                <wp:anchor distT="0" distB="0" distL="114300" distR="114300" simplePos="0" relativeHeight="251614208" behindDoc="0" locked="0" layoutInCell="1" allowOverlap="1" wp14:anchorId="11A76059" wp14:editId="5D27ED68">
                  <wp:simplePos x="0" y="0"/>
                  <wp:positionH relativeFrom="column">
                    <wp:posOffset>3810</wp:posOffset>
                  </wp:positionH>
                  <wp:positionV relativeFrom="paragraph">
                    <wp:posOffset>191135</wp:posOffset>
                  </wp:positionV>
                  <wp:extent cx="419100" cy="371475"/>
                  <wp:effectExtent l="0" t="19050" r="38100" b="47625"/>
                  <wp:wrapNone/>
                  <wp:docPr id="1037" name="Freccia a destra 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06E84C" id="Freccia a destra 1037" o:spid="_x0000_s1026" type="#_x0000_t13" style="position:absolute;margin-left:.3pt;margin-top:15.05pt;width:33pt;height:29.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" adj="12027" filled="f" strokecolor="#e36c0a [2409]" strokeweight="2pt">
                  <v:path arrowok="t"/>
                </v:shape>
              </w:pict>
            </mc:Fallback>
          </mc:AlternateContent>
        </w:r>
      </w:del>
    </w:p>
    <w:p w:rsidR="008F640B" w:rsidRPr="00164C33" w:rsidDel="00164C33" w:rsidRDefault="008F640B" w:rsidP="008F640B">
      <w:pPr>
        <w:rPr>
          <w:del w:id="1067" w:author="Antonio Giangravè" w:date="2018-08-28T14:51:00Z"/>
          <w:sz w:val="18"/>
          <w:rPrChange w:id="1068" w:author="Antonio Giangravè" w:date="2018-08-28T14:52:00Z">
            <w:rPr>
              <w:del w:id="1069" w:author="Antonio Giangravè" w:date="2018-08-28T14:51:00Z"/>
            </w:rPr>
          </w:rPrChange>
        </w:rPr>
      </w:pPr>
    </w:p>
    <w:p w:rsidR="008F640B" w:rsidRPr="00164C33" w:rsidDel="00164C33" w:rsidRDefault="008F640B" w:rsidP="008F640B">
      <w:pPr>
        <w:rPr>
          <w:del w:id="1070" w:author="Antonio Giangravè" w:date="2018-08-28T14:51:00Z"/>
          <w:sz w:val="18"/>
          <w:rPrChange w:id="1071" w:author="Antonio Giangravè" w:date="2018-08-28T14:52:00Z">
            <w:rPr>
              <w:del w:id="1072" w:author="Antonio Giangravè" w:date="2018-08-28T14:51:00Z"/>
            </w:rPr>
          </w:rPrChange>
        </w:rPr>
      </w:pPr>
    </w:p>
    <w:p w:rsidR="008F640B" w:rsidRPr="00164C33" w:rsidDel="00164C33" w:rsidRDefault="008F640B" w:rsidP="00FF2C35">
      <w:pPr>
        <w:rPr>
          <w:del w:id="1073" w:author="Antonio Giangravè" w:date="2018-08-28T14:51:00Z"/>
          <w:b/>
          <w:sz w:val="18"/>
          <w:u w:val="single"/>
          <w:rPrChange w:id="1074" w:author="Antonio Giangravè" w:date="2018-08-28T14:52:00Z">
            <w:rPr>
              <w:del w:id="1075" w:author="Antonio Giangravè" w:date="2018-08-28T14:51:00Z"/>
              <w:b/>
              <w:u w:val="single"/>
            </w:rPr>
          </w:rPrChange>
        </w:rPr>
      </w:pPr>
    </w:p>
    <w:p w:rsidR="00FF2C35" w:rsidRPr="00164C33" w:rsidDel="00164C33" w:rsidRDefault="008F640B" w:rsidP="000E4897">
      <w:pPr>
        <w:ind w:left="708" w:hanging="705"/>
        <w:rPr>
          <w:del w:id="1076" w:author="Antonio Giangravè" w:date="2018-08-28T14:51:00Z"/>
          <w:b/>
          <w:sz w:val="18"/>
          <w:rPrChange w:id="1077" w:author="Antonio Giangravè" w:date="2018-08-28T14:52:00Z">
            <w:rPr>
              <w:del w:id="1078" w:author="Antonio Giangravè" w:date="2018-08-28T14:51:00Z"/>
              <w:b/>
            </w:rPr>
          </w:rPrChange>
        </w:rPr>
      </w:pPr>
      <w:del w:id="1079" w:author="Antonio Giangravè" w:date="2018-08-28T14:51:00Z">
        <w:r w:rsidRPr="00164C33" w:rsidDel="00164C33">
          <w:rPr>
            <w:b/>
            <w:sz w:val="18"/>
            <w:u w:val="single"/>
            <w:rPrChange w:id="1080" w:author="Antonio Giangravè" w:date="2018-08-28T14:52:00Z">
              <w:rPr>
                <w:b/>
                <w:u w:val="single"/>
              </w:rPr>
            </w:rPrChange>
          </w:rPr>
          <w:delText>IF YES</w:delText>
        </w:r>
        <w:r w:rsidRPr="00164C33" w:rsidDel="00164C33">
          <w:rPr>
            <w:b/>
            <w:sz w:val="18"/>
            <w:rPrChange w:id="1081" w:author="Antonio Giangravè" w:date="2018-08-28T14:52:00Z">
              <w:rPr>
                <w:b/>
              </w:rPr>
            </w:rPrChange>
          </w:rPr>
          <w:tab/>
        </w:r>
        <w:r w:rsidRPr="00164C33" w:rsidDel="00164C33">
          <w:rPr>
            <w:b/>
            <w:sz w:val="18"/>
            <w:rPrChange w:id="1082" w:author="Antonio Giangravè" w:date="2018-08-28T14:52:00Z">
              <w:rPr>
                <w:b/>
              </w:rPr>
            </w:rPrChange>
          </w:rPr>
          <w:sym w:font="Wingdings" w:char="F0E0"/>
        </w:r>
        <w:r w:rsidRPr="00164C33" w:rsidDel="00164C33">
          <w:rPr>
            <w:b/>
            <w:sz w:val="18"/>
            <w:rPrChange w:id="1083" w:author="Antonio Giangravè" w:date="2018-08-28T14:52:00Z">
              <w:rPr>
                <w:b/>
              </w:rPr>
            </w:rPrChange>
          </w:rPr>
          <w:delText>your compensative module should focus on</w:delText>
        </w:r>
        <w:r w:rsidR="000E4897" w:rsidRPr="00164C33" w:rsidDel="00164C33">
          <w:rPr>
            <w:b/>
            <w:sz w:val="18"/>
            <w:rPrChange w:id="1084" w:author="Antonio Giangravè" w:date="2018-08-28T14:52:00Z">
              <w:rPr>
                <w:b/>
              </w:rPr>
            </w:rPrChange>
          </w:rPr>
          <w:delText>ly on the list of competences just defined in this STEP</w:delText>
        </w:r>
        <w:r w:rsidRPr="00164C33" w:rsidDel="00164C33">
          <w:rPr>
            <w:b/>
            <w:sz w:val="18"/>
            <w:rPrChange w:id="1085" w:author="Antonio Giangravè" w:date="2018-08-28T14:52:00Z">
              <w:rPr>
                <w:b/>
              </w:rPr>
            </w:rPrChange>
          </w:rPr>
          <w:delText>.</w:delText>
        </w:r>
      </w:del>
    </w:p>
    <w:p w:rsidR="000E4897" w:rsidRPr="00164C33" w:rsidDel="00164C33" w:rsidRDefault="008F640B" w:rsidP="00B17B3B">
      <w:pPr>
        <w:ind w:left="708" w:hanging="705"/>
        <w:rPr>
          <w:del w:id="1086" w:author="Antonio Giangravè" w:date="2018-08-28T14:51:00Z"/>
          <w:b/>
          <w:sz w:val="18"/>
          <w:rPrChange w:id="1087" w:author="Antonio Giangravè" w:date="2018-08-28T14:52:00Z">
            <w:rPr>
              <w:del w:id="1088" w:author="Antonio Giangravè" w:date="2018-08-28T14:51:00Z"/>
              <w:b/>
            </w:rPr>
          </w:rPrChange>
        </w:rPr>
      </w:pPr>
      <w:del w:id="1089" w:author="Antonio Giangravè" w:date="2018-08-28T14:51:00Z">
        <w:r w:rsidRPr="00164C33" w:rsidDel="00164C33">
          <w:rPr>
            <w:b/>
            <w:sz w:val="18"/>
            <w:u w:val="single"/>
            <w:rPrChange w:id="1090" w:author="Antonio Giangravè" w:date="2018-08-28T14:52:00Z">
              <w:rPr>
                <w:b/>
                <w:u w:val="single"/>
              </w:rPr>
            </w:rPrChange>
          </w:rPr>
          <w:delText>IF NOT</w:delText>
        </w:r>
        <w:r w:rsidRPr="00164C33" w:rsidDel="00164C33">
          <w:rPr>
            <w:b/>
            <w:sz w:val="18"/>
            <w:rPrChange w:id="1091" w:author="Antonio Giangravè" w:date="2018-08-28T14:52:00Z">
              <w:rPr>
                <w:b/>
              </w:rPr>
            </w:rPrChange>
          </w:rPr>
          <w:tab/>
        </w:r>
        <w:r w:rsidRPr="00164C33" w:rsidDel="00164C33">
          <w:rPr>
            <w:b/>
            <w:sz w:val="18"/>
            <w:rPrChange w:id="1092" w:author="Antonio Giangravè" w:date="2018-08-28T14:52:00Z">
              <w:rPr>
                <w:b/>
              </w:rPr>
            </w:rPrChange>
          </w:rPr>
          <w:sym w:font="Wingdings" w:char="F0E0"/>
        </w:r>
        <w:r w:rsidRPr="00164C33" w:rsidDel="00164C33">
          <w:rPr>
            <w:b/>
            <w:sz w:val="18"/>
            <w:rPrChange w:id="1093" w:author="Antonio Giangravè" w:date="2018-08-28T14:52:00Z">
              <w:rPr>
                <w:b/>
              </w:rPr>
            </w:rPrChange>
          </w:rPr>
          <w:delText xml:space="preserve">you should </w:delText>
        </w:r>
        <w:r w:rsidR="00FF2C35" w:rsidRPr="00164C33" w:rsidDel="00164C33">
          <w:rPr>
            <w:b/>
            <w:sz w:val="18"/>
            <w:rPrChange w:id="1094" w:author="Antonio Giangravè" w:date="2018-08-28T14:52:00Z">
              <w:rPr>
                <w:b/>
              </w:rPr>
            </w:rPrChange>
          </w:rPr>
          <w:delText xml:space="preserve">identify </w:delText>
        </w:r>
        <w:r w:rsidR="00B17B3B" w:rsidRPr="00164C33" w:rsidDel="00164C33">
          <w:rPr>
            <w:b/>
            <w:sz w:val="18"/>
            <w:rPrChange w:id="1095" w:author="Antonio Giangravè" w:date="2018-08-28T14:52:00Z">
              <w:rPr>
                <w:b/>
              </w:rPr>
            </w:rPrChange>
          </w:rPr>
          <w:delText xml:space="preserve">which of the learning outcomes of the baseline course your specific target-users should get. </w:delText>
        </w:r>
        <w:r w:rsidRPr="00164C33" w:rsidDel="00164C33">
          <w:rPr>
            <w:b/>
            <w:sz w:val="18"/>
            <w:rPrChange w:id="1096" w:author="Antonio Giangravè" w:date="2018-08-28T14:52:00Z">
              <w:rPr>
                <w:b/>
              </w:rPr>
            </w:rPrChange>
          </w:rPr>
          <w:delText>Then</w:delText>
        </w:r>
        <w:r w:rsidR="00FF2C35" w:rsidRPr="00164C33" w:rsidDel="00164C33">
          <w:rPr>
            <w:b/>
            <w:sz w:val="18"/>
            <w:rPrChange w:id="1097" w:author="Antonio Giangravè" w:date="2018-08-28T14:52:00Z">
              <w:rPr>
                <w:b/>
              </w:rPr>
            </w:rPrChange>
          </w:rPr>
          <w:delText>, add these competenc</w:delText>
        </w:r>
        <w:r w:rsidR="00B17B3B" w:rsidRPr="00164C33" w:rsidDel="00164C33">
          <w:rPr>
            <w:b/>
            <w:sz w:val="18"/>
            <w:rPrChange w:id="1098" w:author="Antonio Giangravè" w:date="2018-08-28T14:52:00Z">
              <w:rPr>
                <w:b/>
              </w:rPr>
            </w:rPrChange>
          </w:rPr>
          <w:delText>i</w:delText>
        </w:r>
        <w:r w:rsidR="00FF2C35" w:rsidRPr="00164C33" w:rsidDel="00164C33">
          <w:rPr>
            <w:b/>
            <w:sz w:val="18"/>
            <w:rPrChange w:id="1099" w:author="Antonio Giangravè" w:date="2018-08-28T14:52:00Z">
              <w:rPr>
                <w:b/>
              </w:rPr>
            </w:rPrChange>
          </w:rPr>
          <w:delText xml:space="preserve">es to the </w:delText>
        </w:r>
        <w:r w:rsidR="000E4897" w:rsidRPr="00164C33" w:rsidDel="00164C33">
          <w:rPr>
            <w:b/>
            <w:sz w:val="18"/>
            <w:rPrChange w:id="1100" w:author="Antonio Giangravè" w:date="2018-08-28T14:52:00Z">
              <w:rPr>
                <w:b/>
              </w:rPr>
            </w:rPrChange>
          </w:rPr>
          <w:delText>list of competenc</w:delText>
        </w:r>
        <w:r w:rsidR="00B17B3B" w:rsidRPr="00164C33" w:rsidDel="00164C33">
          <w:rPr>
            <w:b/>
            <w:sz w:val="18"/>
            <w:rPrChange w:id="1101" w:author="Antonio Giangravè" w:date="2018-08-28T14:52:00Z">
              <w:rPr>
                <w:b/>
              </w:rPr>
            </w:rPrChange>
          </w:rPr>
          <w:delText>i</w:delText>
        </w:r>
        <w:r w:rsidR="000E4897" w:rsidRPr="00164C33" w:rsidDel="00164C33">
          <w:rPr>
            <w:b/>
            <w:sz w:val="18"/>
            <w:rPrChange w:id="1102" w:author="Antonio Giangravè" w:date="2018-08-28T14:52:00Z">
              <w:rPr>
                <w:b/>
              </w:rPr>
            </w:rPrChange>
          </w:rPr>
          <w:delText>es just defined in this STEP.</w:delText>
        </w:r>
      </w:del>
    </w:p>
    <w:p w:rsidR="00FF2C35" w:rsidRPr="00164C33" w:rsidDel="00164C33" w:rsidRDefault="00FF2C35" w:rsidP="000E4897">
      <w:pPr>
        <w:rPr>
          <w:del w:id="1103" w:author="Antonio Giangravè" w:date="2018-08-28T14:51:00Z"/>
          <w:sz w:val="18"/>
          <w:rPrChange w:id="1104" w:author="Antonio Giangravè" w:date="2018-08-28T14:52:00Z">
            <w:rPr>
              <w:del w:id="1105" w:author="Antonio Giangravè" w:date="2018-08-28T14:51:00Z"/>
            </w:rPr>
          </w:rPrChange>
        </w:rPr>
      </w:pPr>
    </w:p>
    <w:p w:rsidR="00B2105E" w:rsidRPr="00164C33" w:rsidDel="00164C33" w:rsidRDefault="00B2105E" w:rsidP="00B2105E">
      <w:pPr>
        <w:jc w:val="center"/>
        <w:rPr>
          <w:del w:id="1106" w:author="Antonio Giangravè" w:date="2018-08-28T14:51:00Z"/>
          <w:b/>
          <w:color w:val="FF0000"/>
          <w:sz w:val="24"/>
          <w:rPrChange w:id="1107" w:author="Antonio Giangravè" w:date="2018-08-28T14:52:00Z">
            <w:rPr>
              <w:del w:id="1108" w:author="Antonio Giangravè" w:date="2018-08-28T14:51:00Z"/>
              <w:b/>
              <w:color w:val="FF0000"/>
              <w:sz w:val="32"/>
            </w:rPr>
          </w:rPrChange>
        </w:rPr>
      </w:pPr>
      <w:del w:id="1109" w:author="Antonio Giangravè" w:date="2018-08-28T14:51:00Z">
        <w:r w:rsidRPr="00164C33" w:rsidDel="00164C33">
          <w:rPr>
            <w:b/>
            <w:color w:val="FF0000"/>
            <w:sz w:val="24"/>
            <w:rPrChange w:id="1110" w:author="Antonio Giangravè" w:date="2018-08-28T14:52:00Z">
              <w:rPr>
                <w:b/>
                <w:color w:val="FF0000"/>
                <w:sz w:val="32"/>
              </w:rPr>
            </w:rPrChange>
          </w:rPr>
          <w:delText xml:space="preserve">SCREEN 2C </w:delText>
        </w:r>
      </w:del>
    </w:p>
    <w:p w:rsidR="00B2105E" w:rsidRPr="00164C33" w:rsidDel="00164C33" w:rsidRDefault="00B2105E" w:rsidP="00B2105E">
      <w:pPr>
        <w:jc w:val="center"/>
        <w:rPr>
          <w:del w:id="1111" w:author="Antonio Giangravè" w:date="2018-08-28T14:51:00Z"/>
          <w:sz w:val="18"/>
          <w:rPrChange w:id="1112" w:author="Antonio Giangravè" w:date="2018-08-28T14:52:00Z">
            <w:rPr>
              <w:del w:id="1113" w:author="Antonio Giangravè" w:date="2018-08-28T14:51:00Z"/>
            </w:rPr>
          </w:rPrChange>
        </w:rPr>
      </w:pPr>
      <w:del w:id="1114" w:author="Antonio Giangravè" w:date="2018-08-28T14:51:00Z">
        <w:r w:rsidRPr="00164C33" w:rsidDel="00164C33">
          <w:rPr>
            <w:b/>
            <w:i/>
            <w:iCs/>
            <w:color w:val="7F7F7F" w:themeColor="text1" w:themeTint="80"/>
            <w:sz w:val="32"/>
            <w:rPrChange w:id="1115" w:author="Antonio Giangravè" w:date="2018-08-28T14:52:00Z">
              <w:rPr>
                <w:b/>
                <w:i/>
                <w:iCs/>
                <w:color w:val="7F7F7F" w:themeColor="text1" w:themeTint="80"/>
                <w:sz w:val="40"/>
              </w:rPr>
            </w:rPrChange>
          </w:rPr>
          <w:delText>ACTIVITY 2: LEARNING OUTCOMES IDENTIFICATION</w:delText>
        </w:r>
      </w:del>
    </w:p>
    <w:p w:rsidR="00B2105E" w:rsidRPr="00164C33" w:rsidDel="00164C33" w:rsidRDefault="00B2105E" w:rsidP="00B2105E">
      <w:pPr>
        <w:rPr>
          <w:del w:id="1116" w:author="Antonio Giangravè" w:date="2018-08-28T14:51:00Z"/>
          <w:sz w:val="18"/>
          <w:rPrChange w:id="1117" w:author="Antonio Giangravè" w:date="2018-08-28T14:52:00Z">
            <w:rPr>
              <w:del w:id="1118" w:author="Antonio Giangravè" w:date="2018-08-28T14:51:00Z"/>
            </w:rPr>
          </w:rPrChange>
        </w:rPr>
      </w:pPr>
      <w:del w:id="1119" w:author="Antonio Giangravè" w:date="2018-08-28T14:51:00Z">
        <w:r w:rsidRPr="00164C33" w:rsidDel="00164C33">
          <w:rPr>
            <w:noProof/>
            <w:sz w:val="18"/>
            <w:lang w:val="it-IT" w:eastAsia="it-IT"/>
            <w:rPrChange w:id="1120" w:author="Antonio Giangravè" w:date="2018-08-28T14:52:00Z">
              <w:rPr>
                <w:noProof/>
                <w:lang w:val="it-IT" w:eastAsia="it-IT"/>
              </w:rPr>
            </w:rPrChange>
          </w:rPr>
          <w:drawing>
            <wp:inline distT="0" distB="0" distL="0" distR="0" wp14:anchorId="5FCB8CAA" wp14:editId="1EE04674">
              <wp:extent cx="6334125" cy="1276350"/>
              <wp:effectExtent l="57150" t="0" r="28575" b="0"/>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del>
    </w:p>
    <w:p w:rsidR="00B2105E" w:rsidRPr="00164C33" w:rsidDel="00164C33" w:rsidRDefault="00AC50E0" w:rsidP="00B2105E">
      <w:pPr>
        <w:rPr>
          <w:del w:id="1121" w:author="Antonio Giangravè" w:date="2018-08-28T14:51:00Z"/>
          <w:b/>
          <w:i/>
          <w:sz w:val="18"/>
          <w:rPrChange w:id="1122" w:author="Antonio Giangravè" w:date="2018-08-28T14:52:00Z">
            <w:rPr>
              <w:del w:id="1123" w:author="Antonio Giangravè" w:date="2018-08-28T14:51:00Z"/>
              <w:b/>
              <w:i/>
            </w:rPr>
          </w:rPrChange>
        </w:rPr>
      </w:pPr>
      <w:del w:id="1124" w:author="Antonio Giangravè" w:date="2018-08-28T14:51:00Z">
        <w:r w:rsidRPr="00164C33" w:rsidDel="00164C33">
          <w:rPr>
            <w:noProof/>
            <w:sz w:val="18"/>
            <w:lang w:val="it-IT" w:eastAsia="it-IT"/>
            <w:rPrChange w:id="1125" w:author="Antonio Giangravè" w:date="2018-08-28T14:52:00Z">
              <w:rPr>
                <w:noProof/>
                <w:lang w:val="it-IT" w:eastAsia="it-IT"/>
              </w:rPr>
            </w:rPrChange>
          </w:rPr>
          <mc:AlternateContent>
            <mc:Choice Requires="wps">
              <w:drawing>
                <wp:anchor distT="0" distB="0" distL="114300" distR="114300" simplePos="0" relativeHeight="251624448" behindDoc="0" locked="0" layoutInCell="1" allowOverlap="1" wp14:anchorId="1CFB8AD0" wp14:editId="790909A7">
                  <wp:simplePos x="0" y="0"/>
                  <wp:positionH relativeFrom="column">
                    <wp:posOffset>-43815</wp:posOffset>
                  </wp:positionH>
                  <wp:positionV relativeFrom="paragraph">
                    <wp:posOffset>452120</wp:posOffset>
                  </wp:positionV>
                  <wp:extent cx="419100" cy="371475"/>
                  <wp:effectExtent l="0" t="19050" r="38100" b="47625"/>
                  <wp:wrapNone/>
                  <wp:docPr id="19" name="Freccia a destr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B6489F" id="Freccia a destra 19" o:spid="_x0000_s1026" type="#_x0000_t13" style="position:absolute;margin-left:-3.45pt;margin-top:35.6pt;width:33pt;height:29.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1d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J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" adj="12027" filled="f" strokecolor="#e36c0a [2409]" strokeweight="2pt">
                  <v:path arrowok="t"/>
                </v:shape>
              </w:pict>
            </mc:Fallback>
          </mc:AlternateContent>
        </w:r>
        <w:r w:rsidR="00CF50CF" w:rsidRPr="00164C33" w:rsidDel="00164C33">
          <w:rPr>
            <w:sz w:val="18"/>
            <w:rPrChange w:id="1126" w:author="Antonio Giangravè" w:date="2018-08-28T14:52:00Z">
              <w:rPr/>
            </w:rPrChange>
          </w:rPr>
          <w:delText xml:space="preserve">Take your competencies list and </w:delText>
        </w:r>
      </w:del>
    </w:p>
    <w:p w:rsidR="00D67B74" w:rsidRPr="00164C33" w:rsidDel="00164C33" w:rsidRDefault="00AC50E0" w:rsidP="00FF2C35">
      <w:pPr>
        <w:rPr>
          <w:del w:id="1127" w:author="Antonio Giangravè" w:date="2018-08-28T14:51:00Z"/>
          <w:sz w:val="18"/>
          <w:rPrChange w:id="1128" w:author="Antonio Giangravè" w:date="2018-08-28T14:52:00Z">
            <w:rPr>
              <w:del w:id="1129" w:author="Antonio Giangravè" w:date="2018-08-28T14:51:00Z"/>
            </w:rPr>
          </w:rPrChange>
        </w:rPr>
      </w:pPr>
      <w:del w:id="1130" w:author="Antonio Giangravè" w:date="2018-08-28T14:51:00Z">
        <w:r w:rsidRPr="00164C33" w:rsidDel="00164C33">
          <w:rPr>
            <w:noProof/>
            <w:sz w:val="18"/>
            <w:lang w:val="it-IT" w:eastAsia="it-IT"/>
            <w:rPrChange w:id="1131" w:author="Antonio Giangravè" w:date="2018-08-28T14:52:00Z">
              <w:rPr>
                <w:noProof/>
                <w:lang w:val="it-IT" w:eastAsia="it-IT"/>
              </w:rPr>
            </w:rPrChange>
          </w:rPr>
          <mc:AlternateContent>
            <mc:Choice Requires="wps">
              <w:drawing>
                <wp:anchor distT="0" distB="0" distL="114300" distR="114300" simplePos="0" relativeHeight="251629568" behindDoc="0" locked="0" layoutInCell="1" allowOverlap="1" wp14:anchorId="6AC43F6E" wp14:editId="05C2513B">
                  <wp:simplePos x="0" y="0"/>
                  <wp:positionH relativeFrom="column">
                    <wp:posOffset>375285</wp:posOffset>
                  </wp:positionH>
                  <wp:positionV relativeFrom="paragraph">
                    <wp:posOffset>80645</wp:posOffset>
                  </wp:positionV>
                  <wp:extent cx="5381625" cy="771525"/>
                  <wp:effectExtent l="0" t="0" r="28575" b="28575"/>
                  <wp:wrapNone/>
                  <wp:docPr id="1029" name="Rettangolo arrotondato 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715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43F6E" id="Rettangolo arrotondato 1029" o:spid="_x0000_s1042" style="position:absolute;left:0;text-align:left;margin-left:29.55pt;margin-top:6.35pt;width:423.75pt;height:60.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" filled="f" strokecolor="#e36c0a [2409]" strokeweight="2pt">
                  <v:path arrowok="t"/>
                  <v:textbo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v:textbox>
                </v:roundrect>
              </w:pict>
            </mc:Fallback>
          </mc:AlternateContent>
        </w:r>
      </w:del>
    </w:p>
    <w:p w:rsidR="00D67B74" w:rsidRPr="00164C33" w:rsidDel="00164C33" w:rsidRDefault="00D67B74" w:rsidP="00D67B74">
      <w:pPr>
        <w:rPr>
          <w:del w:id="1132" w:author="Antonio Giangravè" w:date="2018-08-28T14:51:00Z"/>
          <w:sz w:val="18"/>
          <w:rPrChange w:id="1133" w:author="Antonio Giangravè" w:date="2018-08-28T14:52:00Z">
            <w:rPr>
              <w:del w:id="1134" w:author="Antonio Giangravè" w:date="2018-08-28T14:51:00Z"/>
            </w:rPr>
          </w:rPrChange>
        </w:rPr>
      </w:pPr>
    </w:p>
    <w:p w:rsidR="00D67B74" w:rsidRPr="00164C33" w:rsidDel="00164C33" w:rsidRDefault="00D67B74" w:rsidP="00D67B74">
      <w:pPr>
        <w:rPr>
          <w:del w:id="1135" w:author="Antonio Giangravè" w:date="2018-08-28T14:51:00Z"/>
          <w:sz w:val="18"/>
          <w:rPrChange w:id="1136" w:author="Antonio Giangravè" w:date="2018-08-28T14:52:00Z">
            <w:rPr>
              <w:del w:id="1137" w:author="Antonio Giangravè" w:date="2018-08-28T14:51:00Z"/>
            </w:rPr>
          </w:rPrChange>
        </w:rPr>
      </w:pPr>
    </w:p>
    <w:p w:rsidR="00D67B74" w:rsidRPr="00164C33" w:rsidDel="00164C33" w:rsidRDefault="00D67B74" w:rsidP="00D67B74">
      <w:pPr>
        <w:rPr>
          <w:del w:id="1138" w:author="Antonio Giangravè" w:date="2018-08-28T14:51:00Z"/>
          <w:sz w:val="18"/>
          <w:rPrChange w:id="1139" w:author="Antonio Giangravè" w:date="2018-08-28T14:52:00Z">
            <w:rPr>
              <w:del w:id="1140" w:author="Antonio Giangravè" w:date="2018-08-28T14:51:00Z"/>
            </w:rPr>
          </w:rPrChange>
        </w:rPr>
      </w:pPr>
    </w:p>
    <w:p w:rsidR="00D67B74" w:rsidRPr="00164C33" w:rsidDel="00164C33" w:rsidRDefault="00D67B74" w:rsidP="00D67B74">
      <w:pPr>
        <w:jc w:val="center"/>
        <w:rPr>
          <w:del w:id="1141" w:author="Antonio Giangravè" w:date="2018-08-28T14:51:00Z"/>
          <w:b/>
          <w:i/>
          <w:sz w:val="18"/>
          <w:rPrChange w:id="1142" w:author="Antonio Giangravè" w:date="2018-08-28T14:52:00Z">
            <w:rPr>
              <w:del w:id="1143" w:author="Antonio Giangravè" w:date="2018-08-28T14:51:00Z"/>
              <w:b/>
              <w:i/>
            </w:rPr>
          </w:rPrChange>
        </w:rPr>
      </w:pPr>
      <w:del w:id="1144" w:author="Antonio Giangravè" w:date="2018-08-28T14:51:00Z">
        <w:r w:rsidRPr="00164C33" w:rsidDel="00164C33">
          <w:rPr>
            <w:b/>
            <w:i/>
            <w:sz w:val="18"/>
            <w:rPrChange w:id="1145" w:author="Antonio Giangravè" w:date="2018-08-28T14:52:00Z">
              <w:rPr>
                <w:b/>
                <w:i/>
              </w:rPr>
            </w:rPrChange>
          </w:rPr>
          <w:delText>What are knowledge, s</w:delText>
        </w:r>
        <w:r w:rsidR="00CE5166" w:rsidRPr="00164C33" w:rsidDel="00164C33">
          <w:rPr>
            <w:b/>
            <w:i/>
            <w:sz w:val="18"/>
            <w:rPrChange w:id="1146" w:author="Antonio Giangravè" w:date="2018-08-28T14:52:00Z">
              <w:rPr>
                <w:b/>
                <w:i/>
              </w:rPr>
            </w:rPrChange>
          </w:rPr>
          <w:delText xml:space="preserve">kills and transversal </w:delText>
        </w:r>
        <w:r w:rsidRPr="00164C33" w:rsidDel="00164C33">
          <w:rPr>
            <w:b/>
            <w:i/>
            <w:sz w:val="18"/>
            <w:rPrChange w:id="1147" w:author="Antonio Giangravè" w:date="2018-08-28T14:52:00Z">
              <w:rPr>
                <w:b/>
                <w:i/>
              </w:rPr>
            </w:rPrChange>
          </w:rPr>
          <w:delText>and</w:delText>
        </w:r>
        <w:r w:rsidR="006355CE" w:rsidRPr="00164C33" w:rsidDel="00164C33">
          <w:rPr>
            <w:b/>
            <w:i/>
            <w:sz w:val="18"/>
            <w:rPrChange w:id="1148" w:author="Antonio Giangravè" w:date="2018-08-28T14:52:00Z">
              <w:rPr>
                <w:b/>
                <w:i/>
              </w:rPr>
            </w:rPrChange>
          </w:rPr>
          <w:delText xml:space="preserve"> </w:delText>
        </w:r>
        <w:r w:rsidRPr="00164C33" w:rsidDel="00164C33">
          <w:rPr>
            <w:b/>
            <w:i/>
            <w:sz w:val="18"/>
            <w:rPrChange w:id="1149" w:author="Antonio Giangravè" w:date="2018-08-28T14:52:00Z">
              <w:rPr>
                <w:b/>
                <w:i/>
              </w:rPr>
            </w:rPrChange>
          </w:rPr>
          <w:delText>personal competences?</w:delText>
        </w:r>
      </w:del>
    </w:p>
    <w:p w:rsidR="00D67B74" w:rsidRPr="00164C33" w:rsidDel="00164C33" w:rsidRDefault="00485117" w:rsidP="00D67B74">
      <w:pPr>
        <w:rPr>
          <w:del w:id="1150" w:author="Antonio Giangravè" w:date="2018-08-28T14:51:00Z"/>
          <w:color w:val="000000" w:themeColor="text1"/>
          <w:sz w:val="18"/>
          <w:rPrChange w:id="1151" w:author="Antonio Giangravè" w:date="2018-08-28T14:52:00Z">
            <w:rPr>
              <w:del w:id="1152" w:author="Antonio Giangravè" w:date="2018-08-28T14:51:00Z"/>
              <w:color w:val="000000" w:themeColor="text1"/>
            </w:rPr>
          </w:rPrChange>
        </w:rPr>
      </w:pPr>
      <w:del w:id="1153" w:author="Antonio Giangravè" w:date="2018-08-28T14:51:00Z">
        <w:r w:rsidRPr="00164C33" w:rsidDel="00164C33">
          <w:rPr>
            <w:b/>
            <w:color w:val="000000" w:themeColor="text1"/>
            <w:sz w:val="18"/>
            <w:rPrChange w:id="1154" w:author="Antonio Giangravè" w:date="2018-08-28T14:52:00Z">
              <w:rPr>
                <w:b/>
                <w:color w:val="000000" w:themeColor="text1"/>
              </w:rPr>
            </w:rPrChange>
          </w:rPr>
          <w:delText>KNOWLEDGE</w:delText>
        </w:r>
        <w:r w:rsidR="00D67B74" w:rsidRPr="00164C33" w:rsidDel="00164C33">
          <w:rPr>
            <w:color w:val="000000" w:themeColor="text1"/>
            <w:sz w:val="18"/>
            <w:rPrChange w:id="1155" w:author="Antonio Giangravè" w:date="2018-08-28T14:52:00Z">
              <w:rPr>
                <w:color w:val="000000" w:themeColor="text1"/>
              </w:rPr>
            </w:rPrChange>
          </w:rPr>
          <w:delText xml:space="preserve"> means the outcome of the assimilation of information through learning. Knowledge is the body of facts, principles, theories and practices that is related to a field of work or study. </w:delText>
        </w:r>
      </w:del>
    </w:p>
    <w:p w:rsidR="00D67B74" w:rsidRPr="00164C33" w:rsidDel="00164C33" w:rsidRDefault="00485117" w:rsidP="00D67B74">
      <w:pPr>
        <w:rPr>
          <w:del w:id="1156" w:author="Antonio Giangravè" w:date="2018-08-28T14:51:00Z"/>
          <w:color w:val="000000" w:themeColor="text1"/>
          <w:sz w:val="18"/>
          <w:rPrChange w:id="1157" w:author="Antonio Giangravè" w:date="2018-08-28T14:52:00Z">
            <w:rPr>
              <w:del w:id="1158" w:author="Antonio Giangravè" w:date="2018-08-28T14:51:00Z"/>
              <w:color w:val="000000" w:themeColor="text1"/>
            </w:rPr>
          </w:rPrChange>
        </w:rPr>
      </w:pPr>
      <w:del w:id="1159" w:author="Antonio Giangravè" w:date="2018-08-28T14:51:00Z">
        <w:r w:rsidRPr="00164C33" w:rsidDel="00164C33">
          <w:rPr>
            <w:b/>
            <w:color w:val="000000" w:themeColor="text1"/>
            <w:sz w:val="18"/>
            <w:rPrChange w:id="1160" w:author="Antonio Giangravè" w:date="2018-08-28T14:52:00Z">
              <w:rPr>
                <w:b/>
                <w:color w:val="000000" w:themeColor="text1"/>
              </w:rPr>
            </w:rPrChange>
          </w:rPr>
          <w:delText>SKILL</w:delText>
        </w:r>
        <w:r w:rsidR="006355CE" w:rsidRPr="00164C33" w:rsidDel="00164C33">
          <w:rPr>
            <w:b/>
            <w:color w:val="000000" w:themeColor="text1"/>
            <w:sz w:val="18"/>
            <w:rPrChange w:id="1161" w:author="Antonio Giangravè" w:date="2018-08-28T14:52:00Z">
              <w:rPr>
                <w:b/>
                <w:color w:val="000000" w:themeColor="text1"/>
              </w:rPr>
            </w:rPrChange>
          </w:rPr>
          <w:delText xml:space="preserve"> </w:delText>
        </w:r>
        <w:r w:rsidR="00D67B74" w:rsidRPr="00164C33" w:rsidDel="00164C33">
          <w:rPr>
            <w:color w:val="000000" w:themeColor="text1"/>
            <w:sz w:val="18"/>
            <w:rPrChange w:id="1162" w:author="Antonio Giangravè" w:date="2018-08-28T14:52:00Z">
              <w:rPr>
                <w:color w:val="000000" w:themeColor="text1"/>
              </w:rPr>
            </w:rPrChange>
          </w:rPr>
          <w:delText xml:space="preserve">is the ability to apply knowledge and use know-how to complete tasks and solve problems. </w:delText>
        </w:r>
      </w:del>
    </w:p>
    <w:p w:rsidR="00485117" w:rsidRPr="00164C33" w:rsidDel="00164C33" w:rsidRDefault="00485117" w:rsidP="00485117">
      <w:pPr>
        <w:rPr>
          <w:del w:id="1163" w:author="Antonio Giangravè" w:date="2018-08-28T14:51:00Z"/>
          <w:color w:val="000000" w:themeColor="text1"/>
          <w:sz w:val="18"/>
          <w:rPrChange w:id="1164" w:author="Antonio Giangravè" w:date="2018-08-28T14:52:00Z">
            <w:rPr>
              <w:del w:id="1165" w:author="Antonio Giangravè" w:date="2018-08-28T14:51:00Z"/>
              <w:color w:val="000000" w:themeColor="text1"/>
            </w:rPr>
          </w:rPrChange>
        </w:rPr>
      </w:pPr>
      <w:del w:id="1166" w:author="Antonio Giangravè" w:date="2018-08-28T14:51:00Z">
        <w:r w:rsidRPr="00164C33" w:rsidDel="00164C33">
          <w:rPr>
            <w:b/>
            <w:color w:val="000000" w:themeColor="text1"/>
            <w:sz w:val="18"/>
            <w:rPrChange w:id="1167" w:author="Antonio Giangravè" w:date="2018-08-28T14:52:00Z">
              <w:rPr>
                <w:b/>
                <w:color w:val="000000" w:themeColor="text1"/>
              </w:rPr>
            </w:rPrChange>
          </w:rPr>
          <w:delText>Personal Competences</w:delText>
        </w:r>
        <w:r w:rsidRPr="00164C33" w:rsidDel="00164C33">
          <w:rPr>
            <w:color w:val="000000" w:themeColor="text1"/>
            <w:sz w:val="18"/>
            <w:rPrChange w:id="1168" w:author="Antonio Giangravè" w:date="2018-08-28T14:52:00Z">
              <w:rPr>
                <w:color w:val="000000" w:themeColor="text1"/>
              </w:rPr>
            </w:rPrChange>
          </w:rPr>
          <w:delText xml:space="preserve"> comprises personal, social and/or methodological abilities which could be put into play in society and at work. </w:delText>
        </w:r>
      </w:del>
    </w:p>
    <w:p w:rsidR="00485117" w:rsidRPr="00164C33" w:rsidDel="00164C33" w:rsidRDefault="00485117" w:rsidP="00485117">
      <w:pPr>
        <w:rPr>
          <w:del w:id="1169" w:author="Antonio Giangravè" w:date="2018-08-28T14:51:00Z"/>
          <w:color w:val="000000" w:themeColor="text1"/>
          <w:sz w:val="18"/>
          <w:rPrChange w:id="1170" w:author="Antonio Giangravè" w:date="2018-08-28T14:52:00Z">
            <w:rPr>
              <w:del w:id="1171" w:author="Antonio Giangravè" w:date="2018-08-28T14:51:00Z"/>
              <w:color w:val="000000" w:themeColor="text1"/>
            </w:rPr>
          </w:rPrChange>
        </w:rPr>
      </w:pPr>
      <w:del w:id="1172" w:author="Antonio Giangravè" w:date="2018-08-28T14:51:00Z">
        <w:r w:rsidRPr="00164C33" w:rsidDel="00164C33">
          <w:rPr>
            <w:b/>
            <w:color w:val="000000" w:themeColor="text1"/>
            <w:sz w:val="18"/>
            <w:rPrChange w:id="1173" w:author="Antonio Giangravè" w:date="2018-08-28T14:52:00Z">
              <w:rPr>
                <w:b/>
                <w:color w:val="000000" w:themeColor="text1"/>
              </w:rPr>
            </w:rPrChange>
          </w:rPr>
          <w:delText>Transversal Competences</w:delText>
        </w:r>
        <w:r w:rsidRPr="00164C33" w:rsidDel="00164C33">
          <w:rPr>
            <w:color w:val="000000" w:themeColor="text1"/>
            <w:sz w:val="18"/>
            <w:rPrChange w:id="1174" w:author="Antonio Giangravè" w:date="2018-08-28T14:52:00Z">
              <w:rPr>
                <w:color w:val="000000" w:themeColor="text1"/>
              </w:rPr>
            </w:rPrChange>
          </w:rPr>
          <w:delText xml:space="preserve"> are those typically considered as not specifically related to a particular job, task, academic discipline or area of knowledge but as competences that can be used in a wide variety of situations and work settings.</w:delText>
        </w:r>
      </w:del>
    </w:p>
    <w:p w:rsidR="00485117" w:rsidRPr="00164C33" w:rsidDel="00164C33" w:rsidRDefault="00485117" w:rsidP="00485117">
      <w:pPr>
        <w:rPr>
          <w:del w:id="1175" w:author="Antonio Giangravè" w:date="2018-08-28T14:51:00Z"/>
          <w:b/>
          <w:color w:val="000000" w:themeColor="text1"/>
          <w:sz w:val="18"/>
          <w:rPrChange w:id="1176" w:author="Antonio Giangravè" w:date="2018-08-28T14:52:00Z">
            <w:rPr>
              <w:del w:id="1177" w:author="Antonio Giangravè" w:date="2018-08-28T14:51:00Z"/>
              <w:b/>
              <w:color w:val="000000" w:themeColor="text1"/>
            </w:rPr>
          </w:rPrChange>
        </w:rPr>
      </w:pPr>
      <w:del w:id="1178" w:author="Antonio Giangravè" w:date="2018-08-28T14:51:00Z">
        <w:r w:rsidRPr="00164C33" w:rsidDel="00164C33">
          <w:rPr>
            <w:color w:val="000000" w:themeColor="text1"/>
            <w:sz w:val="18"/>
            <w:rPrChange w:id="1179" w:author="Antonio Giangravè" w:date="2018-08-28T14:52:00Z">
              <w:rPr>
                <w:color w:val="000000" w:themeColor="text1"/>
              </w:rPr>
            </w:rPrChange>
          </w:rPr>
          <w:delText xml:space="preserve">In the definition of a “learning outcome” </w:delText>
        </w:r>
        <w:r w:rsidRPr="00164C33" w:rsidDel="00164C33">
          <w:rPr>
            <w:b/>
            <w:color w:val="000000" w:themeColor="text1"/>
            <w:sz w:val="18"/>
            <w:rPrChange w:id="1180" w:author="Antonio Giangravè" w:date="2018-08-28T14:52:00Z">
              <w:rPr>
                <w:b/>
                <w:color w:val="000000" w:themeColor="text1"/>
              </w:rPr>
            </w:rPrChange>
          </w:rPr>
          <w:delText>TRANSVERSAL AND PERSONAL COMPETENCES</w:delText>
        </w:r>
        <w:r w:rsidRPr="00164C33" w:rsidDel="00164C33">
          <w:rPr>
            <w:color w:val="000000" w:themeColor="text1"/>
            <w:sz w:val="18"/>
            <w:rPrChange w:id="1181" w:author="Antonio Giangravè" w:date="2018-08-28T14:52:00Z">
              <w:rPr>
                <w:color w:val="000000" w:themeColor="text1"/>
              </w:rPr>
            </w:rPrChange>
          </w:rPr>
          <w:delText xml:space="preserve"> are described in terms of “competences needed for applying a knowledge and/or a skill in the work </w:delText>
        </w:r>
        <w:r w:rsidRPr="00164C33" w:rsidDel="00164C33">
          <w:rPr>
            <w:b/>
            <w:color w:val="000000" w:themeColor="text1"/>
            <w:sz w:val="18"/>
            <w:rPrChange w:id="1182" w:author="Antonio Giangravè" w:date="2018-08-28T14:52:00Z">
              <w:rPr>
                <w:b/>
                <w:color w:val="000000" w:themeColor="text1"/>
              </w:rPr>
            </w:rPrChange>
          </w:rPr>
          <w:delText>context with a certain level of responsibility and autonomy”.</w:delText>
        </w:r>
      </w:del>
    </w:p>
    <w:p w:rsidR="00485117" w:rsidRPr="00164C33" w:rsidDel="00164C33" w:rsidRDefault="00485117" w:rsidP="00D67B74">
      <w:pPr>
        <w:rPr>
          <w:del w:id="1183" w:author="Antonio Giangravè" w:date="2018-08-28T14:51:00Z"/>
          <w:color w:val="000000" w:themeColor="text1"/>
          <w:sz w:val="18"/>
          <w:highlight w:val="yellow"/>
          <w:rPrChange w:id="1184" w:author="Antonio Giangravè" w:date="2018-08-28T14:52:00Z">
            <w:rPr>
              <w:del w:id="1185" w:author="Antonio Giangravè" w:date="2018-08-28T14:51:00Z"/>
              <w:color w:val="000000" w:themeColor="text1"/>
              <w:highlight w:val="yellow"/>
            </w:rPr>
          </w:rPrChange>
        </w:rPr>
      </w:pPr>
    </w:p>
    <w:p w:rsidR="002B06F7" w:rsidRPr="00164C33" w:rsidDel="00164C33" w:rsidRDefault="002B06F7" w:rsidP="00D67B74">
      <w:pPr>
        <w:rPr>
          <w:del w:id="1186" w:author="Antonio Giangravè" w:date="2018-08-28T14:51:00Z"/>
          <w:sz w:val="18"/>
          <w:rPrChange w:id="1187" w:author="Antonio Giangravè" w:date="2018-08-28T14:52:00Z">
            <w:rPr>
              <w:del w:id="1188" w:author="Antonio Giangravè" w:date="2018-08-28T14:51:00Z"/>
            </w:rPr>
          </w:rPrChange>
        </w:rPr>
      </w:pPr>
      <w:del w:id="1189" w:author="Antonio Giangravè" w:date="2018-08-28T14:51:00Z">
        <w:r w:rsidRPr="00164C33" w:rsidDel="00164C33">
          <w:rPr>
            <w:sz w:val="18"/>
            <w:rPrChange w:id="1190" w:author="Antonio Giangravè" w:date="2018-08-28T14:52:00Z">
              <w:rPr/>
            </w:rPrChange>
          </w:rPr>
          <w:delText xml:space="preserve">To </w:delText>
        </w:r>
        <w:r w:rsidR="00CE5166" w:rsidRPr="00164C33" w:rsidDel="00164C33">
          <w:rPr>
            <w:sz w:val="18"/>
            <w:rPrChange w:id="1191" w:author="Antonio Giangravè" w:date="2018-08-28T14:52:00Z">
              <w:rPr/>
            </w:rPrChange>
          </w:rPr>
          <w:delText>make a list of</w:delText>
        </w:r>
        <w:r w:rsidRPr="00164C33" w:rsidDel="00164C33">
          <w:rPr>
            <w:sz w:val="18"/>
            <w:rPrChange w:id="1192" w:author="Antonio Giangravè" w:date="2018-08-28T14:52:00Z">
              <w:rPr/>
            </w:rPrChange>
          </w:rPr>
          <w:delText xml:space="preserve"> your Learning Outcomes you can follow a template like this (based on results of the EU funder ENhANCE project </w:delText>
        </w:r>
        <w:r w:rsidR="002D1305" w:rsidRPr="00164C33" w:rsidDel="00164C33">
          <w:rPr>
            <w:rStyle w:val="Collegamentoipertestuale"/>
            <w:sz w:val="18"/>
            <w:rPrChange w:id="1193" w:author="Antonio Giangravè" w:date="2018-08-28T14:52:00Z">
              <w:rPr>
                <w:rStyle w:val="Collegamentoipertestuale"/>
              </w:rPr>
            </w:rPrChange>
          </w:rPr>
          <w:fldChar w:fldCharType="begin"/>
        </w:r>
        <w:r w:rsidR="002D1305" w:rsidRPr="00164C33" w:rsidDel="00164C33">
          <w:rPr>
            <w:rStyle w:val="Collegamentoipertestuale"/>
            <w:sz w:val="18"/>
            <w:rPrChange w:id="1194" w:author="Antonio Giangravè" w:date="2018-08-28T14:52:00Z">
              <w:rPr>
                <w:rStyle w:val="Collegamentoipertestuale"/>
              </w:rPr>
            </w:rPrChange>
          </w:rPr>
          <w:delInstrText xml:space="preserve"> </w:delInstrText>
        </w:r>
        <w:r w:rsidR="002D1305" w:rsidRPr="00164C33" w:rsidDel="00164C33">
          <w:rPr>
            <w:rStyle w:val="Collegamentoipertestuale"/>
            <w:sz w:val="18"/>
            <w:rPrChange w:id="1195" w:author="Antonio Giangravè" w:date="2018-08-28T14:52:00Z">
              <w:rPr>
                <w:rStyle w:val="Collegamentoipertestuale"/>
              </w:rPr>
            </w:rPrChange>
          </w:rPr>
          <w:delInstrText xml:space="preserve">HYPERLINK "https://www.enhance-fcn.eu/" </w:delInstrText>
        </w:r>
        <w:r w:rsidR="002D1305" w:rsidRPr="00164C33" w:rsidDel="00164C33">
          <w:rPr>
            <w:rStyle w:val="Collegamentoipertestuale"/>
            <w:sz w:val="18"/>
            <w:rPrChange w:id="1196" w:author="Antonio Giangravè" w:date="2018-08-28T14:52:00Z">
              <w:rPr>
                <w:rStyle w:val="Collegamentoipertestuale"/>
              </w:rPr>
            </w:rPrChange>
          </w:rPr>
          <w:fldChar w:fldCharType="separate"/>
        </w:r>
        <w:r w:rsidRPr="00164C33" w:rsidDel="00164C33">
          <w:rPr>
            <w:rStyle w:val="Collegamentoipertestuale"/>
            <w:sz w:val="18"/>
            <w:rPrChange w:id="1197" w:author="Antonio Giangravè" w:date="2018-08-28T14:52:00Z">
              <w:rPr>
                <w:rStyle w:val="Collegamentoipertestuale"/>
              </w:rPr>
            </w:rPrChange>
          </w:rPr>
          <w:delText>https://www.enhance-fcn.eu/</w:delText>
        </w:r>
        <w:r w:rsidR="002D1305" w:rsidRPr="00164C33" w:rsidDel="00164C33">
          <w:rPr>
            <w:rStyle w:val="Collegamentoipertestuale"/>
            <w:sz w:val="18"/>
            <w:rPrChange w:id="1198" w:author="Antonio Giangravè" w:date="2018-08-28T14:52:00Z">
              <w:rPr>
                <w:rStyle w:val="Collegamentoipertestuale"/>
              </w:rPr>
            </w:rPrChange>
          </w:rPr>
          <w:fldChar w:fldCharType="end"/>
        </w:r>
        <w:r w:rsidRPr="00164C33" w:rsidDel="00164C33">
          <w:rPr>
            <w:sz w:val="18"/>
            <w:rPrChange w:id="1199" w:author="Antonio Giangravè" w:date="2018-08-28T14:52:00Z">
              <w:rPr/>
            </w:rPrChange>
          </w:rPr>
          <w:delText xml:space="preserve">) </w:delText>
        </w:r>
      </w:del>
    </w:p>
    <w:p w:rsidR="002B06F7" w:rsidRPr="00164C33" w:rsidDel="00164C33" w:rsidRDefault="002B06F7" w:rsidP="00D67B74">
      <w:pPr>
        <w:rPr>
          <w:del w:id="1200" w:author="Antonio Giangravè" w:date="2018-08-28T14:51:00Z"/>
          <w:sz w:val="18"/>
          <w:rPrChange w:id="1201" w:author="Antonio Giangravè" w:date="2018-08-28T14:52:00Z">
            <w:rPr>
              <w:del w:id="1202" w:author="Antonio Giangravè" w:date="2018-08-28T14:51:00Z"/>
            </w:rPr>
          </w:rPrChange>
        </w:rPr>
      </w:pP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4678"/>
      </w:tblGrid>
      <w:tr w:rsidR="002B06F7" w:rsidRPr="00164C33" w:rsidDel="00164C33" w:rsidTr="00C135F3">
        <w:trPr>
          <w:trHeight w:val="510"/>
          <w:del w:id="1203" w:author="Antonio Giangravè" w:date="2018-08-28T14:51:00Z"/>
        </w:trPr>
        <w:tc>
          <w:tcPr>
            <w:tcW w:w="9305" w:type="dxa"/>
            <w:gridSpan w:val="2"/>
            <w:shd w:val="clear" w:color="auto" w:fill="FBD4B4" w:themeFill="accent6" w:themeFillTint="66"/>
            <w:tcMar>
              <w:left w:w="57" w:type="dxa"/>
              <w:right w:w="57" w:type="dxa"/>
            </w:tcMar>
            <w:vAlign w:val="center"/>
          </w:tcPr>
          <w:p w:rsidR="002B06F7" w:rsidRPr="00164C33" w:rsidDel="00164C33" w:rsidRDefault="002B06F7" w:rsidP="005101AE">
            <w:pPr>
              <w:snapToGrid w:val="0"/>
              <w:spacing w:before="60" w:after="60"/>
              <w:rPr>
                <w:del w:id="1204" w:author="Antonio Giangravè" w:date="2018-08-28T14:51:00Z"/>
                <w:rFonts w:cs="Arial"/>
                <w:b/>
                <w:sz w:val="18"/>
                <w:rPrChange w:id="1205" w:author="Antonio Giangravè" w:date="2018-08-28T14:52:00Z">
                  <w:rPr>
                    <w:del w:id="1206" w:author="Antonio Giangravè" w:date="2018-08-28T14:51:00Z"/>
                    <w:rFonts w:cs="Arial"/>
                    <w:b/>
                  </w:rPr>
                </w:rPrChange>
              </w:rPr>
            </w:pPr>
            <w:del w:id="1207" w:author="Antonio Giangravè" w:date="2018-08-28T14:51:00Z">
              <w:r w:rsidRPr="00164C33" w:rsidDel="00164C33">
                <w:rPr>
                  <w:rFonts w:cs="Arial"/>
                  <w:b/>
                  <w:sz w:val="18"/>
                  <w:rPrChange w:id="1208" w:author="Antonio Giangravè" w:date="2018-08-28T14:52:00Z">
                    <w:rPr>
                      <w:rFonts w:cs="Arial"/>
                      <w:b/>
                    </w:rPr>
                  </w:rPrChange>
                </w:rPr>
                <w:delText>Learning Outcome: “n”</w:delText>
              </w:r>
            </w:del>
          </w:p>
          <w:p w:rsidR="002B06F7" w:rsidRPr="00164C33" w:rsidDel="00164C33" w:rsidRDefault="002B06F7" w:rsidP="005101AE">
            <w:pPr>
              <w:snapToGrid w:val="0"/>
              <w:spacing w:before="60" w:after="60"/>
              <w:rPr>
                <w:del w:id="1209" w:author="Antonio Giangravè" w:date="2018-08-28T14:51:00Z"/>
                <w:rFonts w:cs="Arial"/>
                <w:b/>
                <w:sz w:val="18"/>
                <w:rPrChange w:id="1210" w:author="Antonio Giangravè" w:date="2018-08-28T14:52:00Z">
                  <w:rPr>
                    <w:del w:id="1211" w:author="Antonio Giangravè" w:date="2018-08-28T14:51:00Z"/>
                    <w:rFonts w:cs="Arial"/>
                    <w:b/>
                  </w:rPr>
                </w:rPrChange>
              </w:rPr>
            </w:pPr>
            <w:del w:id="1212" w:author="Antonio Giangravè" w:date="2018-08-28T14:51:00Z">
              <w:r w:rsidRPr="00164C33" w:rsidDel="00164C33">
                <w:rPr>
                  <w:rFonts w:cs="Arial"/>
                  <w:b/>
                  <w:sz w:val="18"/>
                  <w:rPrChange w:id="1213" w:author="Antonio Giangravè" w:date="2018-08-28T14:52:00Z">
                    <w:rPr>
                      <w:rFonts w:cs="Arial"/>
                      <w:b/>
                    </w:rPr>
                  </w:rPrChange>
                </w:rPr>
                <w:delText>Competency: ….</w:delText>
              </w:r>
            </w:del>
          </w:p>
        </w:tc>
      </w:tr>
      <w:tr w:rsidR="002B06F7" w:rsidRPr="00164C33" w:rsidDel="00164C33" w:rsidTr="002B06F7">
        <w:tblPrEx>
          <w:tblLook w:val="0000" w:firstRow="0" w:lastRow="0" w:firstColumn="0" w:lastColumn="0" w:noHBand="0" w:noVBand="0"/>
        </w:tblPrEx>
        <w:trPr>
          <w:trHeight w:val="232"/>
          <w:del w:id="1214" w:author="Antonio Giangravè" w:date="2018-08-28T14:51:00Z"/>
        </w:trPr>
        <w:tc>
          <w:tcPr>
            <w:tcW w:w="4627" w:type="dxa"/>
            <w:shd w:val="clear" w:color="auto" w:fill="auto"/>
            <w:tcMar>
              <w:left w:w="57" w:type="dxa"/>
              <w:right w:w="57" w:type="dxa"/>
            </w:tcMar>
          </w:tcPr>
          <w:p w:rsidR="002B06F7" w:rsidRPr="00164C33" w:rsidDel="00164C33" w:rsidRDefault="002B06F7" w:rsidP="005101AE">
            <w:pPr>
              <w:snapToGrid w:val="0"/>
              <w:spacing w:before="60" w:after="60"/>
              <w:rPr>
                <w:del w:id="1215" w:author="Antonio Giangravè" w:date="2018-08-28T14:51:00Z"/>
                <w:rFonts w:cs="Arial"/>
                <w:b/>
                <w:sz w:val="18"/>
                <w:rPrChange w:id="1216" w:author="Antonio Giangravè" w:date="2018-08-28T14:52:00Z">
                  <w:rPr>
                    <w:del w:id="1217" w:author="Antonio Giangravè" w:date="2018-08-28T14:51:00Z"/>
                    <w:rFonts w:cs="Arial"/>
                    <w:b/>
                  </w:rPr>
                </w:rPrChange>
              </w:rPr>
            </w:pPr>
            <w:del w:id="1218" w:author="Antonio Giangravè" w:date="2018-08-28T14:51:00Z">
              <w:r w:rsidRPr="00164C33" w:rsidDel="00164C33">
                <w:rPr>
                  <w:rFonts w:cs="Arial"/>
                  <w:b/>
                  <w:sz w:val="18"/>
                  <w:rPrChange w:id="1219" w:author="Antonio Giangravè" w:date="2018-08-28T14:52:00Z">
                    <w:rPr>
                      <w:rFonts w:cs="Arial"/>
                      <w:b/>
                    </w:rPr>
                  </w:rPrChange>
                </w:rPr>
                <w:delText>Knowledge</w:delText>
              </w:r>
            </w:del>
          </w:p>
          <w:p w:rsidR="002B06F7" w:rsidRPr="00164C33" w:rsidDel="00164C33" w:rsidRDefault="002B06F7" w:rsidP="005101AE">
            <w:pPr>
              <w:rPr>
                <w:del w:id="1220" w:author="Antonio Giangravè" w:date="2018-08-28T14:51:00Z"/>
                <w:rFonts w:cs="Arial"/>
                <w:sz w:val="18"/>
                <w:rPrChange w:id="1221" w:author="Antonio Giangravè" w:date="2018-08-28T14:52:00Z">
                  <w:rPr>
                    <w:del w:id="1222" w:author="Antonio Giangravè" w:date="2018-08-28T14:51:00Z"/>
                    <w:rFonts w:cs="Arial"/>
                  </w:rPr>
                </w:rPrChange>
              </w:rPr>
            </w:pPr>
            <w:del w:id="1223" w:author="Antonio Giangravè" w:date="2018-08-28T14:51:00Z">
              <w:r w:rsidRPr="00164C33" w:rsidDel="00164C33">
                <w:rPr>
                  <w:rFonts w:cs="Arial"/>
                  <w:sz w:val="18"/>
                  <w:rPrChange w:id="1224" w:author="Antonio Giangravè" w:date="2018-08-28T14:52:00Z">
                    <w:rPr>
                      <w:rFonts w:cs="Arial"/>
                    </w:rPr>
                  </w:rPrChange>
                </w:rPr>
                <w:delText>He/she is able to:</w:delText>
              </w:r>
            </w:del>
          </w:p>
          <w:p w:rsidR="002B06F7" w:rsidRPr="00164C33" w:rsidDel="00164C33" w:rsidRDefault="002B06F7" w:rsidP="001A5F0B">
            <w:pPr>
              <w:pStyle w:val="Paragrafoelenco"/>
              <w:numPr>
                <w:ilvl w:val="0"/>
                <w:numId w:val="7"/>
              </w:numPr>
              <w:spacing w:before="0"/>
              <w:ind w:left="426"/>
              <w:jc w:val="left"/>
              <w:rPr>
                <w:del w:id="1225" w:author="Antonio Giangravè" w:date="2018-08-28T14:51:00Z"/>
                <w:rFonts w:cs="Arial"/>
                <w:sz w:val="16"/>
                <w:szCs w:val="20"/>
                <w:lang w:val="en-GB"/>
                <w:rPrChange w:id="1226" w:author="Antonio Giangravè" w:date="2018-08-28T14:52:00Z">
                  <w:rPr>
                    <w:del w:id="1227" w:author="Antonio Giangravè" w:date="2018-08-28T14:51:00Z"/>
                    <w:rFonts w:cs="Arial"/>
                    <w:sz w:val="20"/>
                    <w:szCs w:val="20"/>
                    <w:lang w:val="en-GB"/>
                  </w:rPr>
                </w:rPrChange>
              </w:rPr>
            </w:pPr>
            <w:del w:id="1228" w:author="Antonio Giangravè" w:date="2018-08-28T14:51:00Z">
              <w:r w:rsidRPr="00164C33" w:rsidDel="00164C33">
                <w:rPr>
                  <w:rFonts w:cs="Arial"/>
                  <w:sz w:val="16"/>
                  <w:szCs w:val="20"/>
                  <w:lang w:val="en-GB"/>
                  <w:rPrChange w:id="1229" w:author="Antonio Giangravè" w:date="2018-08-28T14:52:00Z">
                    <w:rPr>
                      <w:rFonts w:cs="Arial"/>
                      <w:sz w:val="20"/>
                      <w:szCs w:val="20"/>
                      <w:lang w:val="en-GB"/>
                    </w:rPr>
                  </w:rPrChange>
                </w:rPr>
                <w:delText>&lt; describe knowledge that refers to skills and competencies with active vocabulary like describe, explain etc.&gt;</w:delText>
              </w:r>
            </w:del>
          </w:p>
        </w:tc>
        <w:tc>
          <w:tcPr>
            <w:tcW w:w="4678" w:type="dxa"/>
            <w:shd w:val="clear" w:color="auto" w:fill="auto"/>
            <w:tcMar>
              <w:left w:w="57" w:type="dxa"/>
              <w:right w:w="57" w:type="dxa"/>
            </w:tcMar>
          </w:tcPr>
          <w:p w:rsidR="002B06F7" w:rsidRPr="00164C33" w:rsidDel="00164C33" w:rsidRDefault="002B06F7" w:rsidP="005101AE">
            <w:pPr>
              <w:snapToGrid w:val="0"/>
              <w:spacing w:before="60" w:after="60"/>
              <w:rPr>
                <w:del w:id="1230" w:author="Antonio Giangravè" w:date="2018-08-28T14:51:00Z"/>
                <w:rFonts w:cs="Arial"/>
                <w:b/>
                <w:sz w:val="18"/>
                <w:rPrChange w:id="1231" w:author="Antonio Giangravè" w:date="2018-08-28T14:52:00Z">
                  <w:rPr>
                    <w:del w:id="1232" w:author="Antonio Giangravè" w:date="2018-08-28T14:51:00Z"/>
                    <w:rFonts w:cs="Arial"/>
                    <w:b/>
                  </w:rPr>
                </w:rPrChange>
              </w:rPr>
            </w:pPr>
            <w:del w:id="1233" w:author="Antonio Giangravè" w:date="2018-08-28T14:51:00Z">
              <w:r w:rsidRPr="00164C33" w:rsidDel="00164C33">
                <w:rPr>
                  <w:rFonts w:cs="Arial"/>
                  <w:b/>
                  <w:sz w:val="18"/>
                  <w:rPrChange w:id="1234" w:author="Antonio Giangravè" w:date="2018-08-28T14:52:00Z">
                    <w:rPr>
                      <w:rFonts w:cs="Arial"/>
                      <w:b/>
                    </w:rPr>
                  </w:rPrChange>
                </w:rPr>
                <w:delText>Skills</w:delText>
              </w:r>
            </w:del>
          </w:p>
          <w:p w:rsidR="002B06F7" w:rsidRPr="00164C33" w:rsidDel="00164C33" w:rsidRDefault="002B06F7" w:rsidP="005101AE">
            <w:pPr>
              <w:rPr>
                <w:del w:id="1235" w:author="Antonio Giangravè" w:date="2018-08-28T14:51:00Z"/>
                <w:rFonts w:cs="Arial"/>
                <w:sz w:val="18"/>
                <w:rPrChange w:id="1236" w:author="Antonio Giangravè" w:date="2018-08-28T14:52:00Z">
                  <w:rPr>
                    <w:del w:id="1237" w:author="Antonio Giangravè" w:date="2018-08-28T14:51:00Z"/>
                    <w:rFonts w:cs="Arial"/>
                  </w:rPr>
                </w:rPrChange>
              </w:rPr>
            </w:pPr>
            <w:del w:id="1238" w:author="Antonio Giangravè" w:date="2018-08-28T14:51:00Z">
              <w:r w:rsidRPr="00164C33" w:rsidDel="00164C33">
                <w:rPr>
                  <w:rFonts w:cs="Arial"/>
                  <w:sz w:val="18"/>
                  <w:rPrChange w:id="1239" w:author="Antonio Giangravè" w:date="2018-08-28T14:52:00Z">
                    <w:rPr>
                      <w:rFonts w:cs="Arial"/>
                    </w:rPr>
                  </w:rPrChange>
                </w:rPr>
                <w:delText>He/she is able to:</w:delText>
              </w:r>
            </w:del>
          </w:p>
          <w:p w:rsidR="002B06F7" w:rsidRPr="00164C33" w:rsidDel="00164C33" w:rsidRDefault="002B06F7" w:rsidP="001A5F0B">
            <w:pPr>
              <w:pStyle w:val="Paragrafoelenco"/>
              <w:numPr>
                <w:ilvl w:val="0"/>
                <w:numId w:val="7"/>
              </w:numPr>
              <w:spacing w:before="0"/>
              <w:ind w:left="426"/>
              <w:jc w:val="left"/>
              <w:rPr>
                <w:del w:id="1240" w:author="Antonio Giangravè" w:date="2018-08-28T14:51:00Z"/>
                <w:rFonts w:cs="Arial"/>
                <w:sz w:val="16"/>
                <w:szCs w:val="20"/>
                <w:lang w:val="en-GB"/>
                <w:rPrChange w:id="1241" w:author="Antonio Giangravè" w:date="2018-08-28T14:52:00Z">
                  <w:rPr>
                    <w:del w:id="1242" w:author="Antonio Giangravè" w:date="2018-08-28T14:51:00Z"/>
                    <w:rFonts w:cs="Arial"/>
                    <w:sz w:val="20"/>
                    <w:szCs w:val="20"/>
                    <w:lang w:val="en-GB"/>
                  </w:rPr>
                </w:rPrChange>
              </w:rPr>
            </w:pPr>
            <w:del w:id="1243" w:author="Antonio Giangravè" w:date="2018-08-28T14:51:00Z">
              <w:r w:rsidRPr="00164C33" w:rsidDel="00164C33">
                <w:rPr>
                  <w:rFonts w:cs="Arial"/>
                  <w:sz w:val="16"/>
                  <w:szCs w:val="20"/>
                  <w:lang w:val="en-GB"/>
                  <w:rPrChange w:id="1244" w:author="Antonio Giangravè" w:date="2018-08-28T14:52:00Z">
                    <w:rPr>
                      <w:rFonts w:cs="Arial"/>
                      <w:sz w:val="20"/>
                      <w:szCs w:val="20"/>
                      <w:lang w:val="en-GB"/>
                    </w:rPr>
                  </w:rPrChange>
                </w:rPr>
                <w:delText>&lt; describe functions/part of the work process with active vocabulary and result, if necessary use adverbial determinations&gt;</w:delText>
              </w:r>
            </w:del>
          </w:p>
        </w:tc>
      </w:tr>
      <w:tr w:rsidR="002B06F7" w:rsidRPr="00164C33" w:rsidDel="00164C33" w:rsidTr="002B06F7">
        <w:tblPrEx>
          <w:tblCellMar>
            <w:left w:w="0" w:type="dxa"/>
            <w:right w:w="0" w:type="dxa"/>
          </w:tblCellMar>
          <w:tblLook w:val="0000" w:firstRow="0" w:lastRow="0" w:firstColumn="0" w:lastColumn="0" w:noHBand="0" w:noVBand="0"/>
        </w:tblPrEx>
        <w:trPr>
          <w:trHeight w:val="511"/>
          <w:del w:id="1245" w:author="Antonio Giangravè" w:date="2018-08-28T14:51:00Z"/>
        </w:trPr>
        <w:tc>
          <w:tcPr>
            <w:tcW w:w="9305" w:type="dxa"/>
            <w:gridSpan w:val="2"/>
            <w:shd w:val="clear" w:color="auto" w:fill="auto"/>
            <w:tcMar>
              <w:left w:w="57" w:type="dxa"/>
              <w:right w:w="57" w:type="dxa"/>
            </w:tcMar>
          </w:tcPr>
          <w:p w:rsidR="001100F0" w:rsidRPr="00164C33" w:rsidDel="00164C33" w:rsidRDefault="00BC20E3" w:rsidP="005101AE">
            <w:pPr>
              <w:rPr>
                <w:del w:id="1246" w:author="Antonio Giangravè" w:date="2018-08-28T14:51:00Z"/>
                <w:rFonts w:cs="Arial"/>
                <w:sz w:val="18"/>
                <w:rPrChange w:id="1247" w:author="Antonio Giangravè" w:date="2018-08-28T14:52:00Z">
                  <w:rPr>
                    <w:del w:id="1248" w:author="Antonio Giangravè" w:date="2018-08-28T14:51:00Z"/>
                    <w:rFonts w:cs="Arial"/>
                  </w:rPr>
                </w:rPrChange>
              </w:rPr>
            </w:pPr>
            <w:del w:id="1249" w:author="Antonio Giangravè" w:date="2018-08-28T14:51:00Z">
              <w:r w:rsidRPr="00164C33" w:rsidDel="00164C33">
                <w:rPr>
                  <w:rFonts w:cs="Arial"/>
                  <w:b/>
                  <w:sz w:val="18"/>
                  <w:rPrChange w:id="1250" w:author="Antonio Giangravè" w:date="2018-08-28T14:52:00Z">
                    <w:rPr>
                      <w:rFonts w:cs="Arial"/>
                      <w:b/>
                    </w:rPr>
                  </w:rPrChange>
                </w:rPr>
                <w:delText xml:space="preserve">Transversal, social </w:delText>
              </w:r>
              <w:r w:rsidR="001100F0" w:rsidRPr="00164C33" w:rsidDel="00164C33">
                <w:rPr>
                  <w:rFonts w:cs="Arial"/>
                  <w:b/>
                  <w:sz w:val="18"/>
                  <w:rPrChange w:id="1251" w:author="Antonio Giangravè" w:date="2018-08-28T14:52:00Z">
                    <w:rPr>
                      <w:rFonts w:cs="Arial"/>
                      <w:b/>
                    </w:rPr>
                  </w:rPrChange>
                </w:rPr>
                <w:delText>and personal competences</w:delText>
              </w:r>
            </w:del>
          </w:p>
          <w:p w:rsidR="002B06F7" w:rsidRPr="00164C33" w:rsidDel="00164C33" w:rsidRDefault="002B06F7" w:rsidP="005101AE">
            <w:pPr>
              <w:rPr>
                <w:del w:id="1252" w:author="Antonio Giangravè" w:date="2018-08-28T14:51:00Z"/>
                <w:rFonts w:cs="Arial"/>
                <w:sz w:val="18"/>
                <w:rPrChange w:id="1253" w:author="Antonio Giangravè" w:date="2018-08-28T14:52:00Z">
                  <w:rPr>
                    <w:del w:id="1254" w:author="Antonio Giangravè" w:date="2018-08-28T14:51:00Z"/>
                    <w:rFonts w:cs="Arial"/>
                  </w:rPr>
                </w:rPrChange>
              </w:rPr>
            </w:pPr>
            <w:del w:id="1255" w:author="Antonio Giangravè" w:date="2018-08-28T14:51:00Z">
              <w:r w:rsidRPr="00164C33" w:rsidDel="00164C33">
                <w:rPr>
                  <w:rFonts w:cs="Arial"/>
                  <w:sz w:val="18"/>
                  <w:rPrChange w:id="1256" w:author="Antonio Giangravè" w:date="2018-08-28T14:52:00Z">
                    <w:rPr>
                      <w:rFonts w:cs="Arial"/>
                    </w:rPr>
                  </w:rPrChange>
                </w:rPr>
                <w:delText>He/she is able to:</w:delText>
              </w:r>
            </w:del>
          </w:p>
          <w:p w:rsidR="002B06F7" w:rsidRPr="00164C33" w:rsidDel="00164C33" w:rsidRDefault="00CE5166" w:rsidP="001A5F0B">
            <w:pPr>
              <w:pStyle w:val="Paragrafoelenco"/>
              <w:numPr>
                <w:ilvl w:val="0"/>
                <w:numId w:val="7"/>
              </w:numPr>
              <w:spacing w:before="0"/>
              <w:ind w:left="426"/>
              <w:jc w:val="left"/>
              <w:rPr>
                <w:del w:id="1257" w:author="Antonio Giangravè" w:date="2018-08-28T14:51:00Z"/>
                <w:rFonts w:cs="Arial"/>
                <w:sz w:val="18"/>
                <w:rPrChange w:id="1258" w:author="Antonio Giangravè" w:date="2018-08-28T14:52:00Z">
                  <w:rPr>
                    <w:del w:id="1259" w:author="Antonio Giangravè" w:date="2018-08-28T14:51:00Z"/>
                    <w:rFonts w:cs="Arial"/>
                  </w:rPr>
                </w:rPrChange>
              </w:rPr>
            </w:pPr>
            <w:del w:id="1260" w:author="Antonio Giangravè" w:date="2018-08-28T14:51:00Z">
              <w:r w:rsidRPr="00164C33" w:rsidDel="00164C33">
                <w:rPr>
                  <w:rFonts w:cs="Arial"/>
                  <w:sz w:val="16"/>
                  <w:szCs w:val="20"/>
                  <w:lang w:val="en-GB"/>
                  <w:rPrChange w:id="1261" w:author="Antonio Giangravè" w:date="2018-08-28T14:52:00Z">
                    <w:rPr>
                      <w:rFonts w:cs="Arial"/>
                      <w:sz w:val="20"/>
                      <w:szCs w:val="20"/>
                      <w:lang w:val="en-GB"/>
                    </w:rPr>
                  </w:rPrChange>
                </w:rPr>
                <w:delText xml:space="preserve">&lt; describe transversal </w:delText>
              </w:r>
              <w:r w:rsidR="002B06F7" w:rsidRPr="00164C33" w:rsidDel="00164C33">
                <w:rPr>
                  <w:rFonts w:cs="Arial"/>
                  <w:sz w:val="16"/>
                  <w:szCs w:val="20"/>
                  <w:lang w:val="en-GB"/>
                  <w:rPrChange w:id="1262" w:author="Antonio Giangravè" w:date="2018-08-28T14:52:00Z">
                    <w:rPr>
                      <w:rFonts w:cs="Arial"/>
                      <w:sz w:val="20"/>
                      <w:szCs w:val="20"/>
                      <w:lang w:val="en-GB"/>
                    </w:rPr>
                  </w:rPrChange>
                </w:rPr>
                <w:delText>and personal competences needed for applying the above knowledge and skills in the work context detailing the level of responsibility and autonomy&gt;</w:delText>
              </w:r>
            </w:del>
          </w:p>
        </w:tc>
      </w:tr>
    </w:tbl>
    <w:p w:rsidR="002B06F7" w:rsidRPr="00164C33" w:rsidDel="00164C33" w:rsidRDefault="002B06F7" w:rsidP="00D67B74">
      <w:pPr>
        <w:rPr>
          <w:del w:id="1263" w:author="Antonio Giangravè" w:date="2018-08-28T14:51:00Z"/>
          <w:sz w:val="18"/>
          <w:rPrChange w:id="1264" w:author="Antonio Giangravè" w:date="2018-08-28T14:52:00Z">
            <w:rPr>
              <w:del w:id="1265" w:author="Antonio Giangravè" w:date="2018-08-28T14:51:00Z"/>
            </w:rPr>
          </w:rPrChange>
        </w:rPr>
      </w:pPr>
    </w:p>
    <w:p w:rsidR="002B06F7" w:rsidRPr="00164C33" w:rsidDel="00164C33" w:rsidRDefault="00A45F0D" w:rsidP="002B06F7">
      <w:pPr>
        <w:rPr>
          <w:del w:id="1266" w:author="Antonio Giangravè" w:date="2018-08-28T14:51:00Z"/>
          <w:sz w:val="18"/>
          <w:rPrChange w:id="1267" w:author="Antonio Giangravè" w:date="2018-08-28T14:52:00Z">
            <w:rPr>
              <w:del w:id="1268" w:author="Antonio Giangravè" w:date="2018-08-28T14:51:00Z"/>
            </w:rPr>
          </w:rPrChange>
        </w:rPr>
      </w:pPr>
      <w:del w:id="1269" w:author="Antonio Giangravè" w:date="2018-08-28T14:51:00Z">
        <w:r w:rsidRPr="00164C33" w:rsidDel="00164C33">
          <w:rPr>
            <w:noProof/>
            <w:sz w:val="18"/>
            <w:lang w:val="it-IT" w:eastAsia="it-IT"/>
            <w:rPrChange w:id="1270" w:author="Antonio Giangravè" w:date="2018-08-28T14:52:00Z">
              <w:rPr>
                <w:noProof/>
                <w:lang w:val="it-IT" w:eastAsia="it-IT"/>
              </w:rPr>
            </w:rPrChange>
          </w:rPr>
          <w:drawing>
            <wp:anchor distT="0" distB="0" distL="114300" distR="114300" simplePos="0" relativeHeight="251644928" behindDoc="0" locked="0" layoutInCell="1" allowOverlap="1" wp14:anchorId="0AB2F810" wp14:editId="0EE33710">
              <wp:simplePos x="0" y="0"/>
              <wp:positionH relativeFrom="column">
                <wp:posOffset>3810</wp:posOffset>
              </wp:positionH>
              <wp:positionV relativeFrom="paragraph">
                <wp:posOffset>76200</wp:posOffset>
              </wp:positionV>
              <wp:extent cx="666000" cy="666000"/>
              <wp:effectExtent l="0" t="0" r="1270" b="1270"/>
              <wp:wrapNone/>
              <wp:docPr id="1045" name="Immagine 1045"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2B06F7" w:rsidRPr="00164C33" w:rsidDel="00164C33" w:rsidRDefault="002B06F7" w:rsidP="00A45F0D">
      <w:pPr>
        <w:ind w:left="1416"/>
        <w:rPr>
          <w:del w:id="1271" w:author="Antonio Giangravè" w:date="2018-08-28T14:51:00Z"/>
          <w:b/>
          <w:color w:val="0070C0"/>
          <w:sz w:val="20"/>
          <w:rPrChange w:id="1272" w:author="Antonio Giangravè" w:date="2018-08-28T14:52:00Z">
            <w:rPr>
              <w:del w:id="1273" w:author="Antonio Giangravè" w:date="2018-08-28T14:51:00Z"/>
              <w:b/>
              <w:color w:val="0070C0"/>
              <w:sz w:val="24"/>
            </w:rPr>
          </w:rPrChange>
        </w:rPr>
      </w:pPr>
      <w:del w:id="1274" w:author="Antonio Giangravè" w:date="2018-08-28T14:51:00Z">
        <w:r w:rsidRPr="00164C33" w:rsidDel="00164C33">
          <w:rPr>
            <w:b/>
            <w:color w:val="0070C0"/>
            <w:sz w:val="20"/>
            <w:rPrChange w:id="1275" w:author="Antonio Giangravè" w:date="2018-08-28T14:52:00Z">
              <w:rPr>
                <w:b/>
                <w:color w:val="0070C0"/>
                <w:sz w:val="24"/>
              </w:rPr>
            </w:rPrChange>
          </w:rPr>
          <w:delText xml:space="preserve">Click on the icon to DOWNLOAD a template </w:delText>
        </w:r>
        <w:r w:rsidR="00CE5166" w:rsidRPr="00164C33" w:rsidDel="00164C33">
          <w:rPr>
            <w:b/>
            <w:color w:val="0070C0"/>
            <w:sz w:val="20"/>
            <w:rPrChange w:id="1276" w:author="Antonio Giangravè" w:date="2018-08-28T14:52:00Z">
              <w:rPr>
                <w:b/>
                <w:color w:val="0070C0"/>
                <w:sz w:val="24"/>
              </w:rPr>
            </w:rPrChange>
          </w:rPr>
          <w:delText>for the</w:delText>
        </w:r>
        <w:r w:rsidR="00A45F0D" w:rsidRPr="00164C33" w:rsidDel="00164C33">
          <w:rPr>
            <w:b/>
            <w:color w:val="0070C0"/>
            <w:sz w:val="20"/>
            <w:rPrChange w:id="1277" w:author="Antonio Giangravè" w:date="2018-08-28T14:52:00Z">
              <w:rPr>
                <w:b/>
                <w:color w:val="0070C0"/>
                <w:sz w:val="24"/>
              </w:rPr>
            </w:rPrChange>
          </w:rPr>
          <w:delText xml:space="preserve"> design </w:delText>
        </w:r>
        <w:r w:rsidR="00CE5166" w:rsidRPr="00164C33" w:rsidDel="00164C33">
          <w:rPr>
            <w:b/>
            <w:color w:val="0070C0"/>
            <w:sz w:val="20"/>
            <w:rPrChange w:id="1278" w:author="Antonio Giangravè" w:date="2018-08-28T14:52:00Z">
              <w:rPr>
                <w:b/>
                <w:color w:val="0070C0"/>
                <w:sz w:val="24"/>
              </w:rPr>
            </w:rPrChange>
          </w:rPr>
          <w:delText xml:space="preserve">of </w:delText>
        </w:r>
        <w:r w:rsidR="00A45F0D" w:rsidRPr="00164C33" w:rsidDel="00164C33">
          <w:rPr>
            <w:b/>
            <w:color w:val="0070C0"/>
            <w:sz w:val="20"/>
            <w:rPrChange w:id="1279" w:author="Antonio Giangravè" w:date="2018-08-28T14:52:00Z">
              <w:rPr>
                <w:b/>
                <w:color w:val="0070C0"/>
                <w:sz w:val="24"/>
              </w:rPr>
            </w:rPrChange>
          </w:rPr>
          <w:delText>your learning outcomes</w:delText>
        </w:r>
      </w:del>
    </w:p>
    <w:p w:rsidR="00A45F0D" w:rsidRPr="00164C33" w:rsidDel="00164C33" w:rsidRDefault="00A45F0D" w:rsidP="00A45F0D">
      <w:pPr>
        <w:ind w:left="1416"/>
        <w:rPr>
          <w:del w:id="1280" w:author="Antonio Giangravè" w:date="2018-08-28T14:51:00Z"/>
          <w:b/>
          <w:color w:val="0070C0"/>
          <w:sz w:val="20"/>
          <w:rPrChange w:id="1281" w:author="Antonio Giangravè" w:date="2018-08-28T14:52:00Z">
            <w:rPr>
              <w:del w:id="1282" w:author="Antonio Giangravè" w:date="2018-08-28T14:51:00Z"/>
              <w:b/>
              <w:color w:val="0070C0"/>
              <w:sz w:val="24"/>
            </w:rPr>
          </w:rPrChange>
        </w:rPr>
      </w:pPr>
    </w:p>
    <w:p w:rsidR="002B06F7" w:rsidRPr="00164C33" w:rsidDel="00164C33" w:rsidRDefault="002B06F7" w:rsidP="002B06F7">
      <w:pPr>
        <w:rPr>
          <w:del w:id="1283" w:author="Antonio Giangravè" w:date="2018-08-28T14:51:00Z"/>
          <w:color w:val="FF0000"/>
          <w:sz w:val="18"/>
          <w:rPrChange w:id="1284" w:author="Antonio Giangravè" w:date="2018-08-28T14:52:00Z">
            <w:rPr>
              <w:del w:id="1285" w:author="Antonio Giangravè" w:date="2018-08-28T14:51:00Z"/>
              <w:color w:val="FF0000"/>
            </w:rPr>
          </w:rPrChange>
        </w:rPr>
      </w:pPr>
      <w:del w:id="1286" w:author="Antonio Giangravè" w:date="2018-08-28T14:51:00Z">
        <w:r w:rsidRPr="00164C33" w:rsidDel="00164C33">
          <w:rPr>
            <w:color w:val="FF0000"/>
            <w:sz w:val="18"/>
            <w:rPrChange w:id="1287" w:author="Antonio Giangravè" w:date="2018-08-28T14:52:00Z">
              <w:rPr>
                <w:color w:val="FF0000"/>
              </w:rPr>
            </w:rPrChange>
          </w:rPr>
          <w:delText>[</w:delText>
        </w:r>
        <w:r w:rsidR="00CE030D" w:rsidRPr="00164C33" w:rsidDel="00164C33">
          <w:rPr>
            <w:color w:val="FF0000"/>
            <w:sz w:val="18"/>
            <w:rPrChange w:id="1288" w:author="Antonio Giangravè" w:date="2018-08-28T14:52:00Z">
              <w:rPr>
                <w:color w:val="FF0000"/>
              </w:rPr>
            </w:rPrChange>
          </w:rPr>
          <w:delText xml:space="preserve">DOWNLOAD 1 </w:delText>
        </w:r>
        <w:r w:rsidR="000A1471" w:rsidRPr="00164C33" w:rsidDel="00164C33">
          <w:rPr>
            <w:color w:val="FF0000"/>
            <w:sz w:val="18"/>
            <w:rPrChange w:id="1289" w:author="Antonio Giangravè" w:date="2018-08-28T14:52:00Z">
              <w:rPr>
                <w:color w:val="FF0000"/>
              </w:rPr>
            </w:rPrChange>
          </w:rPr>
          <w:delText>–see ANNEX 1</w:delText>
        </w:r>
        <w:r w:rsidRPr="00164C33" w:rsidDel="00164C33">
          <w:rPr>
            <w:color w:val="FF0000"/>
            <w:sz w:val="18"/>
            <w:rPrChange w:id="1290" w:author="Antonio Giangravè" w:date="2018-08-28T14:52:00Z">
              <w:rPr>
                <w:color w:val="FF0000"/>
              </w:rPr>
            </w:rPrChange>
          </w:rPr>
          <w:delText>]</w:delText>
        </w:r>
      </w:del>
    </w:p>
    <w:p w:rsidR="002B06F7" w:rsidRPr="00164C33" w:rsidDel="00164C33" w:rsidRDefault="002B06F7" w:rsidP="00D67B74">
      <w:pPr>
        <w:rPr>
          <w:del w:id="1291" w:author="Antonio Giangravè" w:date="2018-08-28T14:51:00Z"/>
          <w:sz w:val="18"/>
          <w:rPrChange w:id="1292" w:author="Antonio Giangravè" w:date="2018-08-28T14:52:00Z">
            <w:rPr>
              <w:del w:id="1293" w:author="Antonio Giangravè" w:date="2018-08-28T14:51:00Z"/>
            </w:rPr>
          </w:rPrChange>
        </w:rPr>
      </w:pPr>
    </w:p>
    <w:p w:rsidR="005227A2" w:rsidRPr="00164C33" w:rsidDel="00164C33" w:rsidRDefault="00AC50E0" w:rsidP="00D67B74">
      <w:pPr>
        <w:rPr>
          <w:del w:id="1294" w:author="Antonio Giangravè" w:date="2018-08-28T14:51:00Z"/>
          <w:sz w:val="18"/>
          <w:rPrChange w:id="1295" w:author="Antonio Giangravè" w:date="2018-08-28T14:52:00Z">
            <w:rPr>
              <w:del w:id="1296" w:author="Antonio Giangravè" w:date="2018-08-28T14:51:00Z"/>
            </w:rPr>
          </w:rPrChange>
        </w:rPr>
      </w:pPr>
      <w:del w:id="1297" w:author="Antonio Giangravè" w:date="2018-08-28T14:51:00Z">
        <w:r w:rsidRPr="00164C33" w:rsidDel="00164C33">
          <w:rPr>
            <w:noProof/>
            <w:sz w:val="18"/>
            <w:lang w:val="it-IT" w:eastAsia="it-IT"/>
            <w:rPrChange w:id="1298" w:author="Antonio Giangravè" w:date="2018-08-28T14:52:00Z">
              <w:rPr>
                <w:noProof/>
                <w:lang w:val="it-IT" w:eastAsia="it-IT"/>
              </w:rPr>
            </w:rPrChange>
          </w:rPr>
          <mc:AlternateContent>
            <mc:Choice Requires="wps">
              <w:drawing>
                <wp:anchor distT="0" distB="0" distL="114300" distR="114300" simplePos="0" relativeHeight="251634688" behindDoc="0" locked="0" layoutInCell="1" allowOverlap="1" wp14:anchorId="3DC40B99" wp14:editId="24FDBB8F">
                  <wp:simplePos x="0" y="0"/>
                  <wp:positionH relativeFrom="column">
                    <wp:posOffset>-43815</wp:posOffset>
                  </wp:positionH>
                  <wp:positionV relativeFrom="paragraph">
                    <wp:posOffset>5080</wp:posOffset>
                  </wp:positionV>
                  <wp:extent cx="6019800" cy="1362075"/>
                  <wp:effectExtent l="57150" t="38100" r="76200" b="104775"/>
                  <wp:wrapNone/>
                  <wp:docPr id="1041" name="Rettangolo arrotondato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3620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DC40B99" id="Rettangolo arrotondato 1041" o:spid="_x0000_s1043" style="position:absolute;left:0;text-align:left;margin-left:-3.45pt;margin-top:.4pt;width:474pt;height:107.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" fillcolor="#fbcaa2 [1625]" strokecolor="#f68c36 [3049]">
                  <v:fill color2="#fdefe3 [505]" rotate="t" angle="180" colors="0 #ffbe86;22938f #ffd0aa;1 #ffebdb" focus="100%" type="gradient"/>
                  <v:shadow on="t" color="black" opacity="24903f" origin=",.5" offset="0,.55556mm"/>
                  <v:path arrowok="t"/>
                  <v:textbo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v:textbox>
                </v:roundrect>
              </w:pict>
            </mc:Fallback>
          </mc:AlternateContent>
        </w:r>
      </w:del>
    </w:p>
    <w:p w:rsidR="005227A2" w:rsidRPr="00164C33" w:rsidDel="00164C33" w:rsidRDefault="005227A2" w:rsidP="00D67B74">
      <w:pPr>
        <w:rPr>
          <w:del w:id="1299" w:author="Antonio Giangravè" w:date="2018-08-28T14:51:00Z"/>
          <w:sz w:val="18"/>
          <w:rPrChange w:id="1300" w:author="Antonio Giangravè" w:date="2018-08-28T14:52:00Z">
            <w:rPr>
              <w:del w:id="1301" w:author="Antonio Giangravè" w:date="2018-08-28T14:51:00Z"/>
            </w:rPr>
          </w:rPrChange>
        </w:rPr>
      </w:pPr>
      <w:del w:id="1302" w:author="Antonio Giangravè" w:date="2018-08-28T14:51:00Z">
        <w:r w:rsidRPr="00164C33" w:rsidDel="00164C33">
          <w:rPr>
            <w:noProof/>
            <w:sz w:val="18"/>
            <w:lang w:val="it-IT" w:eastAsia="it-IT"/>
            <w:rPrChange w:id="1303" w:author="Antonio Giangravè" w:date="2018-08-28T14:52:00Z">
              <w:rPr>
                <w:noProof/>
                <w:lang w:val="it-IT" w:eastAsia="it-IT"/>
              </w:rPr>
            </w:rPrChange>
          </w:rPr>
          <w:drawing>
            <wp:anchor distT="0" distB="0" distL="114300" distR="114300" simplePos="0" relativeHeight="251639808" behindDoc="0" locked="0" layoutInCell="1" allowOverlap="1" wp14:anchorId="351121A9" wp14:editId="6D451986">
              <wp:simplePos x="0" y="0"/>
              <wp:positionH relativeFrom="column">
                <wp:posOffset>3810</wp:posOffset>
              </wp:positionH>
              <wp:positionV relativeFrom="paragraph">
                <wp:posOffset>158750</wp:posOffset>
              </wp:positionV>
              <wp:extent cx="704850" cy="704850"/>
              <wp:effectExtent l="0" t="0" r="0" b="0"/>
              <wp:wrapNone/>
              <wp:docPr id="1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xtLst/>
                    </pic:spPr>
                  </pic:pic>
                </a:graphicData>
              </a:graphic>
            </wp:anchor>
          </w:drawing>
        </w:r>
      </w:del>
    </w:p>
    <w:p w:rsidR="005227A2" w:rsidRPr="00164C33" w:rsidDel="00164C33" w:rsidRDefault="005227A2" w:rsidP="00D67B74">
      <w:pPr>
        <w:rPr>
          <w:del w:id="1304" w:author="Antonio Giangravè" w:date="2018-08-28T14:51:00Z"/>
          <w:sz w:val="18"/>
          <w:rPrChange w:id="1305" w:author="Antonio Giangravè" w:date="2018-08-28T14:52:00Z">
            <w:rPr>
              <w:del w:id="1306" w:author="Antonio Giangravè" w:date="2018-08-28T14:51:00Z"/>
            </w:rPr>
          </w:rPrChange>
        </w:rPr>
      </w:pPr>
    </w:p>
    <w:p w:rsidR="005227A2" w:rsidRPr="00164C33" w:rsidDel="00164C33" w:rsidRDefault="005227A2" w:rsidP="00D67B74">
      <w:pPr>
        <w:rPr>
          <w:del w:id="1307" w:author="Antonio Giangravè" w:date="2018-08-28T14:51:00Z"/>
          <w:sz w:val="18"/>
          <w:rPrChange w:id="1308" w:author="Antonio Giangravè" w:date="2018-08-28T14:52:00Z">
            <w:rPr>
              <w:del w:id="1309" w:author="Antonio Giangravè" w:date="2018-08-28T14:51:00Z"/>
            </w:rPr>
          </w:rPrChange>
        </w:rPr>
      </w:pPr>
    </w:p>
    <w:p w:rsidR="005227A2" w:rsidRPr="00164C33" w:rsidDel="00164C33" w:rsidRDefault="005227A2" w:rsidP="00D67B74">
      <w:pPr>
        <w:rPr>
          <w:del w:id="1310" w:author="Antonio Giangravè" w:date="2018-08-28T14:51:00Z"/>
          <w:sz w:val="18"/>
          <w:rPrChange w:id="1311" w:author="Antonio Giangravè" w:date="2018-08-28T14:52:00Z">
            <w:rPr>
              <w:del w:id="1312" w:author="Antonio Giangravè" w:date="2018-08-28T14:51:00Z"/>
            </w:rPr>
          </w:rPrChange>
        </w:rPr>
      </w:pPr>
    </w:p>
    <w:p w:rsidR="00D67B74" w:rsidRPr="00164C33" w:rsidDel="00164C33" w:rsidRDefault="00D67B74" w:rsidP="00D67B74">
      <w:pPr>
        <w:rPr>
          <w:del w:id="1313" w:author="Antonio Giangravè" w:date="2018-08-28T14:51:00Z"/>
          <w:color w:val="000000" w:themeColor="text1"/>
          <w:sz w:val="18"/>
          <w:rPrChange w:id="1314" w:author="Antonio Giangravè" w:date="2018-08-28T14:52:00Z">
            <w:rPr>
              <w:del w:id="1315" w:author="Antonio Giangravè" w:date="2018-08-28T14:51:00Z"/>
              <w:color w:val="000000" w:themeColor="text1"/>
            </w:rPr>
          </w:rPrChange>
        </w:rPr>
      </w:pPr>
    </w:p>
    <w:p w:rsidR="00185A8C" w:rsidRPr="00164C33" w:rsidDel="00164C33" w:rsidRDefault="00185A8C" w:rsidP="00185A8C">
      <w:pPr>
        <w:jc w:val="center"/>
        <w:rPr>
          <w:del w:id="1316" w:author="Antonio Giangravè" w:date="2018-08-28T14:51:00Z"/>
          <w:b/>
          <w:i/>
          <w:sz w:val="18"/>
          <w:rPrChange w:id="1317" w:author="Antonio Giangravè" w:date="2018-08-28T14:52:00Z">
            <w:rPr>
              <w:del w:id="1318" w:author="Antonio Giangravè" w:date="2018-08-28T14:51:00Z"/>
              <w:b/>
              <w:i/>
            </w:rPr>
          </w:rPrChange>
        </w:rPr>
      </w:pPr>
      <w:del w:id="1319" w:author="Antonio Giangravè" w:date="2018-08-28T14:51:00Z">
        <w:r w:rsidRPr="00164C33" w:rsidDel="00164C33">
          <w:rPr>
            <w:b/>
            <w:i/>
            <w:sz w:val="18"/>
            <w:rPrChange w:id="1320" w:author="Antonio Giangravè" w:date="2018-08-28T14:52:00Z">
              <w:rPr>
                <w:b/>
                <w:i/>
              </w:rPr>
            </w:rPrChange>
          </w:rPr>
          <w:delText xml:space="preserve">How </w:delText>
        </w:r>
        <w:r w:rsidR="00CE5166" w:rsidRPr="00164C33" w:rsidDel="00164C33">
          <w:rPr>
            <w:b/>
            <w:i/>
            <w:sz w:val="18"/>
            <w:rPrChange w:id="1321" w:author="Antonio Giangravè" w:date="2018-08-28T14:52:00Z">
              <w:rPr>
                <w:b/>
                <w:i/>
              </w:rPr>
            </w:rPrChange>
          </w:rPr>
          <w:delText>can you</w:delText>
        </w:r>
        <w:r w:rsidRPr="00164C33" w:rsidDel="00164C33">
          <w:rPr>
            <w:b/>
            <w:i/>
            <w:sz w:val="18"/>
            <w:rPrChange w:id="1322" w:author="Antonio Giangravè" w:date="2018-08-28T14:52:00Z">
              <w:rPr>
                <w:b/>
                <w:i/>
              </w:rPr>
            </w:rPrChange>
          </w:rPr>
          <w:delText xml:space="preserve"> formulate your Learning Outcomes?</w:delText>
        </w:r>
      </w:del>
    </w:p>
    <w:p w:rsidR="00185A8C" w:rsidRPr="00164C33" w:rsidDel="00164C33" w:rsidRDefault="00185A8C" w:rsidP="00185A8C">
      <w:pPr>
        <w:rPr>
          <w:del w:id="1323" w:author="Antonio Giangravè" w:date="2018-08-28T14:51:00Z"/>
          <w:sz w:val="18"/>
          <w:rPrChange w:id="1324" w:author="Antonio Giangravè" w:date="2018-08-28T14:52:00Z">
            <w:rPr>
              <w:del w:id="1325" w:author="Antonio Giangravè" w:date="2018-08-28T14:51:00Z"/>
            </w:rPr>
          </w:rPrChange>
        </w:rPr>
      </w:pPr>
      <w:del w:id="1326" w:author="Antonio Giangravè" w:date="2018-08-28T14:51:00Z">
        <w:r w:rsidRPr="00164C33" w:rsidDel="00164C33">
          <w:rPr>
            <w:color w:val="000000" w:themeColor="text1"/>
            <w:sz w:val="18"/>
            <w:rPrChange w:id="1327" w:author="Antonio Giangravè" w:date="2018-08-28T14:52:00Z">
              <w:rPr>
                <w:color w:val="000000" w:themeColor="text1"/>
              </w:rPr>
            </w:rPrChange>
          </w:rPr>
          <w:delText>Basically, learning outcomes should be understandable,</w:delText>
        </w:r>
        <w:r w:rsidR="006355CE" w:rsidRPr="00164C33" w:rsidDel="00164C33">
          <w:rPr>
            <w:color w:val="000000" w:themeColor="text1"/>
            <w:sz w:val="18"/>
            <w:rPrChange w:id="1328" w:author="Antonio Giangravè" w:date="2018-08-28T14:52:00Z">
              <w:rPr>
                <w:color w:val="000000" w:themeColor="text1"/>
              </w:rPr>
            </w:rPrChange>
          </w:rPr>
          <w:delText xml:space="preserve"> </w:delText>
        </w:r>
        <w:r w:rsidRPr="00164C33" w:rsidDel="00164C33">
          <w:rPr>
            <w:sz w:val="18"/>
            <w:rPrChange w:id="1329" w:author="Antonio Giangravè" w:date="2018-08-28T14:52:00Z">
              <w:rPr/>
            </w:rPrChange>
          </w:rPr>
          <w:delText xml:space="preserve">verifiable and assessable, in order to enable learners and teachers to judge whether the results have actually been achieved. </w:delText>
        </w:r>
      </w:del>
    </w:p>
    <w:p w:rsidR="00185A8C" w:rsidRPr="00164C33" w:rsidDel="00164C33" w:rsidRDefault="00185A8C" w:rsidP="00185A8C">
      <w:pPr>
        <w:rPr>
          <w:del w:id="1330" w:author="Antonio Giangravè" w:date="2018-08-28T14:51:00Z"/>
          <w:sz w:val="18"/>
          <w:rPrChange w:id="1331" w:author="Antonio Giangravè" w:date="2018-08-28T14:52:00Z">
            <w:rPr>
              <w:del w:id="1332" w:author="Antonio Giangravè" w:date="2018-08-28T14:51:00Z"/>
            </w:rPr>
          </w:rPrChange>
        </w:rPr>
      </w:pPr>
      <w:del w:id="1333" w:author="Antonio Giangravè" w:date="2018-08-28T14:51:00Z">
        <w:r w:rsidRPr="00164C33" w:rsidDel="00164C33">
          <w:rPr>
            <w:noProof/>
            <w:sz w:val="18"/>
            <w:lang w:val="it-IT" w:eastAsia="it-IT"/>
            <w:rPrChange w:id="1334" w:author="Antonio Giangravè" w:date="2018-08-28T14:52:00Z">
              <w:rPr>
                <w:noProof/>
                <w:lang w:val="it-IT" w:eastAsia="it-IT"/>
              </w:rPr>
            </w:rPrChange>
          </w:rPr>
          <w:drawing>
            <wp:anchor distT="0" distB="0" distL="114300" distR="114300" simplePos="0" relativeHeight="251650048" behindDoc="0" locked="0" layoutInCell="1" allowOverlap="1" wp14:anchorId="0EF10E50" wp14:editId="50BEC471">
              <wp:simplePos x="0" y="0"/>
              <wp:positionH relativeFrom="column">
                <wp:posOffset>3810</wp:posOffset>
              </wp:positionH>
              <wp:positionV relativeFrom="paragraph">
                <wp:posOffset>76200</wp:posOffset>
              </wp:positionV>
              <wp:extent cx="666000" cy="666000"/>
              <wp:effectExtent l="0" t="0" r="1270" b="1270"/>
              <wp:wrapNone/>
              <wp:docPr id="1046" name="Immagine 1046"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185A8C" w:rsidRPr="00164C33" w:rsidDel="00164C33" w:rsidRDefault="00185A8C" w:rsidP="00185A8C">
      <w:pPr>
        <w:ind w:left="1416"/>
        <w:rPr>
          <w:del w:id="1335" w:author="Antonio Giangravè" w:date="2018-08-28T14:51:00Z"/>
          <w:b/>
          <w:color w:val="0070C0"/>
          <w:sz w:val="20"/>
          <w:rPrChange w:id="1336" w:author="Antonio Giangravè" w:date="2018-08-28T14:52:00Z">
            <w:rPr>
              <w:del w:id="1337" w:author="Antonio Giangravè" w:date="2018-08-28T14:51:00Z"/>
              <w:b/>
              <w:color w:val="0070C0"/>
              <w:sz w:val="24"/>
            </w:rPr>
          </w:rPrChange>
        </w:rPr>
      </w:pPr>
      <w:del w:id="1338" w:author="Antonio Giangravè" w:date="2018-08-28T14:51:00Z">
        <w:r w:rsidRPr="00164C33" w:rsidDel="00164C33">
          <w:rPr>
            <w:b/>
            <w:color w:val="0070C0"/>
            <w:sz w:val="20"/>
            <w:rPrChange w:id="1339" w:author="Antonio Giangravè" w:date="2018-08-28T14:52:00Z">
              <w:rPr>
                <w:b/>
                <w:color w:val="0070C0"/>
                <w:sz w:val="24"/>
              </w:rPr>
            </w:rPrChange>
          </w:rPr>
          <w:delText xml:space="preserve">Click on the icon to DOWNLOAD some practical hints for formulating </w:delText>
        </w:r>
        <w:r w:rsidR="00CE030D" w:rsidRPr="00164C33" w:rsidDel="00164C33">
          <w:rPr>
            <w:b/>
            <w:color w:val="0070C0"/>
            <w:sz w:val="20"/>
            <w:rPrChange w:id="1340" w:author="Antonio Giangravè" w:date="2018-08-28T14:52:00Z">
              <w:rPr>
                <w:b/>
                <w:color w:val="0070C0"/>
                <w:sz w:val="24"/>
              </w:rPr>
            </w:rPrChange>
          </w:rPr>
          <w:delText>your Learning Outcomes</w:delText>
        </w:r>
      </w:del>
    </w:p>
    <w:p w:rsidR="00185A8C" w:rsidRPr="00164C33" w:rsidDel="00164C33" w:rsidRDefault="00185A8C" w:rsidP="00D67B74">
      <w:pPr>
        <w:rPr>
          <w:del w:id="1341" w:author="Antonio Giangravè" w:date="2018-08-28T14:51:00Z"/>
          <w:color w:val="000000" w:themeColor="text1"/>
          <w:sz w:val="18"/>
          <w:rPrChange w:id="1342" w:author="Antonio Giangravè" w:date="2018-08-28T14:52:00Z">
            <w:rPr>
              <w:del w:id="1343" w:author="Antonio Giangravè" w:date="2018-08-28T14:51:00Z"/>
              <w:color w:val="000000" w:themeColor="text1"/>
            </w:rPr>
          </w:rPrChange>
        </w:rPr>
      </w:pPr>
    </w:p>
    <w:p w:rsidR="00CE030D" w:rsidRPr="00164C33" w:rsidDel="00164C33" w:rsidRDefault="00CE030D" w:rsidP="00CE030D">
      <w:pPr>
        <w:rPr>
          <w:del w:id="1344" w:author="Antonio Giangravè" w:date="2018-08-28T14:51:00Z"/>
          <w:color w:val="FF0000"/>
          <w:sz w:val="18"/>
          <w:rPrChange w:id="1345" w:author="Antonio Giangravè" w:date="2018-08-28T14:52:00Z">
            <w:rPr>
              <w:del w:id="1346" w:author="Antonio Giangravè" w:date="2018-08-28T14:51:00Z"/>
              <w:color w:val="FF0000"/>
            </w:rPr>
          </w:rPrChange>
        </w:rPr>
      </w:pPr>
      <w:del w:id="1347" w:author="Antonio Giangravè" w:date="2018-08-28T14:51:00Z">
        <w:r w:rsidRPr="00164C33" w:rsidDel="00164C33">
          <w:rPr>
            <w:color w:val="FF0000"/>
            <w:sz w:val="18"/>
            <w:rPrChange w:id="1348" w:author="Antonio Giangravè" w:date="2018-08-28T14:52:00Z">
              <w:rPr>
                <w:color w:val="FF0000"/>
              </w:rPr>
            </w:rPrChange>
          </w:rPr>
          <w:delText>[DOWNLOAD 2 – SEE ANNEX 2]</w:delText>
        </w:r>
      </w:del>
    </w:p>
    <w:p w:rsidR="00CE030D" w:rsidRPr="00164C33" w:rsidDel="00164C33" w:rsidRDefault="00CE030D" w:rsidP="00D67B74">
      <w:pPr>
        <w:rPr>
          <w:del w:id="1349" w:author="Antonio Giangravè" w:date="2018-08-28T14:51:00Z"/>
          <w:color w:val="000000" w:themeColor="text1"/>
          <w:sz w:val="18"/>
          <w:rPrChange w:id="1350" w:author="Antonio Giangravè" w:date="2018-08-28T14:52:00Z">
            <w:rPr>
              <w:del w:id="1351" w:author="Antonio Giangravè" w:date="2018-08-28T14:51:00Z"/>
              <w:color w:val="000000" w:themeColor="text1"/>
            </w:rPr>
          </w:rPrChange>
        </w:rPr>
      </w:pPr>
    </w:p>
    <w:p w:rsidR="00DF1A15" w:rsidRPr="00164C33" w:rsidDel="00164C33" w:rsidRDefault="00DF1A15" w:rsidP="00D67B74">
      <w:pPr>
        <w:rPr>
          <w:del w:id="1352" w:author="Antonio Giangravè" w:date="2018-08-28T14:51:00Z"/>
          <w:color w:val="000000" w:themeColor="text1"/>
          <w:sz w:val="18"/>
          <w:rPrChange w:id="1353" w:author="Antonio Giangravè" w:date="2018-08-28T14:52:00Z">
            <w:rPr>
              <w:del w:id="1354" w:author="Antonio Giangravè" w:date="2018-08-28T14:51:00Z"/>
              <w:color w:val="000000" w:themeColor="text1"/>
            </w:rPr>
          </w:rPrChange>
        </w:rPr>
      </w:pPr>
    </w:p>
    <w:p w:rsidR="00DF1A15" w:rsidRPr="00164C33" w:rsidDel="00164C33" w:rsidRDefault="00DF1A15" w:rsidP="00D67B74">
      <w:pPr>
        <w:rPr>
          <w:del w:id="1355" w:author="Antonio Giangravè" w:date="2018-08-28T14:51:00Z"/>
          <w:color w:val="000000" w:themeColor="text1"/>
          <w:sz w:val="18"/>
          <w:rPrChange w:id="1356" w:author="Antonio Giangravè" w:date="2018-08-28T14:52:00Z">
            <w:rPr>
              <w:del w:id="1357" w:author="Antonio Giangravè" w:date="2018-08-28T14:51:00Z"/>
              <w:color w:val="000000" w:themeColor="text1"/>
            </w:rPr>
          </w:rPrChange>
        </w:rPr>
        <w:sectPr w:rsidR="00DF1A15" w:rsidRPr="00164C33" w:rsidDel="00164C33" w:rsidSect="002B06F7">
          <w:pgSz w:w="11906" w:h="16838"/>
          <w:pgMar w:top="1418" w:right="1134" w:bottom="851" w:left="1134" w:header="709" w:footer="284" w:gutter="0"/>
          <w:cols w:space="708"/>
          <w:titlePg/>
          <w:docGrid w:linePitch="360"/>
        </w:sectPr>
      </w:pPr>
    </w:p>
    <w:p w:rsidR="00DF1A15" w:rsidRPr="00164C33" w:rsidDel="00164C33" w:rsidRDefault="00DF1A15" w:rsidP="00DF1A15">
      <w:pPr>
        <w:jc w:val="center"/>
        <w:rPr>
          <w:del w:id="1358" w:author="Antonio Giangravè" w:date="2018-08-28T14:51:00Z"/>
          <w:b/>
          <w:color w:val="FF0000"/>
          <w:sz w:val="24"/>
          <w:rPrChange w:id="1359" w:author="Antonio Giangravè" w:date="2018-08-28T14:52:00Z">
            <w:rPr>
              <w:del w:id="1360" w:author="Antonio Giangravè" w:date="2018-08-28T14:51:00Z"/>
              <w:b/>
              <w:color w:val="FF0000"/>
              <w:sz w:val="32"/>
            </w:rPr>
          </w:rPrChange>
        </w:rPr>
      </w:pPr>
      <w:del w:id="1361" w:author="Antonio Giangravè" w:date="2018-08-28T14:51:00Z">
        <w:r w:rsidRPr="00164C33" w:rsidDel="00164C33">
          <w:rPr>
            <w:b/>
            <w:color w:val="FF0000"/>
            <w:sz w:val="24"/>
            <w:rPrChange w:id="1362" w:author="Antonio Giangravè" w:date="2018-08-28T14:52:00Z">
              <w:rPr>
                <w:b/>
                <w:color w:val="FF0000"/>
                <w:sz w:val="32"/>
              </w:rPr>
            </w:rPrChange>
          </w:rPr>
          <w:delText xml:space="preserve">SCREEN 2D </w:delText>
        </w:r>
      </w:del>
    </w:p>
    <w:p w:rsidR="00DF1A15" w:rsidRPr="00164C33" w:rsidDel="00164C33" w:rsidRDefault="00DF1A15" w:rsidP="00DF1A15">
      <w:pPr>
        <w:jc w:val="center"/>
        <w:rPr>
          <w:del w:id="1363" w:author="Antonio Giangravè" w:date="2018-08-28T14:51:00Z"/>
          <w:sz w:val="18"/>
          <w:rPrChange w:id="1364" w:author="Antonio Giangravè" w:date="2018-08-28T14:52:00Z">
            <w:rPr>
              <w:del w:id="1365" w:author="Antonio Giangravè" w:date="2018-08-28T14:51:00Z"/>
            </w:rPr>
          </w:rPrChange>
        </w:rPr>
      </w:pPr>
      <w:del w:id="1366" w:author="Antonio Giangravè" w:date="2018-08-28T14:51:00Z">
        <w:r w:rsidRPr="00164C33" w:rsidDel="00164C33">
          <w:rPr>
            <w:b/>
            <w:i/>
            <w:iCs/>
            <w:color w:val="7F7F7F" w:themeColor="text1" w:themeTint="80"/>
            <w:sz w:val="32"/>
            <w:rPrChange w:id="1367" w:author="Antonio Giangravè" w:date="2018-08-28T14:52:00Z">
              <w:rPr>
                <w:b/>
                <w:i/>
                <w:iCs/>
                <w:color w:val="7F7F7F" w:themeColor="text1" w:themeTint="80"/>
                <w:sz w:val="40"/>
              </w:rPr>
            </w:rPrChange>
          </w:rPr>
          <w:delText>ACTIVITY 2: LEARNING OUTCOMES IDENTIFICATION</w:delText>
        </w:r>
      </w:del>
    </w:p>
    <w:p w:rsidR="00DF1A15" w:rsidRPr="00164C33" w:rsidDel="00164C33" w:rsidRDefault="00DF1A15" w:rsidP="00D67B74">
      <w:pPr>
        <w:rPr>
          <w:del w:id="1368" w:author="Antonio Giangravè" w:date="2018-08-28T14:51:00Z"/>
          <w:color w:val="000000" w:themeColor="text1"/>
          <w:sz w:val="18"/>
          <w:rPrChange w:id="1369" w:author="Antonio Giangravè" w:date="2018-08-28T14:52:00Z">
            <w:rPr>
              <w:del w:id="1370" w:author="Antonio Giangravè" w:date="2018-08-28T14:51:00Z"/>
              <w:color w:val="000000" w:themeColor="text1"/>
            </w:rPr>
          </w:rPrChange>
        </w:rPr>
      </w:pPr>
      <w:del w:id="1371" w:author="Antonio Giangravè" w:date="2018-08-28T14:51:00Z">
        <w:r w:rsidRPr="00164C33" w:rsidDel="00164C33">
          <w:rPr>
            <w:noProof/>
            <w:sz w:val="18"/>
            <w:lang w:val="it-IT" w:eastAsia="it-IT"/>
            <w:rPrChange w:id="1372" w:author="Antonio Giangravè" w:date="2018-08-28T14:52:00Z">
              <w:rPr>
                <w:noProof/>
                <w:lang w:val="it-IT" w:eastAsia="it-IT"/>
              </w:rPr>
            </w:rPrChange>
          </w:rPr>
          <w:drawing>
            <wp:inline distT="0" distB="0" distL="0" distR="0" wp14:anchorId="4182F16D" wp14:editId="5774BC49">
              <wp:extent cx="6120130" cy="1233229"/>
              <wp:effectExtent l="57150" t="0" r="33020" b="0"/>
              <wp:docPr id="1055" name="Diagramma 10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del>
    </w:p>
    <w:p w:rsidR="00F80A6A" w:rsidRPr="00164C33" w:rsidDel="00164C33" w:rsidRDefault="00F80A6A" w:rsidP="00F80A6A">
      <w:pPr>
        <w:jc w:val="center"/>
        <w:rPr>
          <w:del w:id="1373" w:author="Antonio Giangravè" w:date="2018-08-28T14:51:00Z"/>
          <w:b/>
          <w:i/>
          <w:sz w:val="18"/>
          <w:rPrChange w:id="1374" w:author="Antonio Giangravè" w:date="2018-08-28T14:52:00Z">
            <w:rPr>
              <w:del w:id="1375" w:author="Antonio Giangravè" w:date="2018-08-28T14:51:00Z"/>
              <w:b/>
              <w:i/>
            </w:rPr>
          </w:rPrChange>
        </w:rPr>
      </w:pPr>
      <w:del w:id="1376" w:author="Antonio Giangravè" w:date="2018-08-28T14:51:00Z">
        <w:r w:rsidRPr="00164C33" w:rsidDel="00164C33">
          <w:rPr>
            <w:b/>
            <w:i/>
            <w:sz w:val="18"/>
            <w:rPrChange w:id="1377" w:author="Antonio Giangravè" w:date="2018-08-28T14:52:00Z">
              <w:rPr>
                <w:b/>
                <w:i/>
              </w:rPr>
            </w:rPrChange>
          </w:rPr>
          <w:delText>What are Learning Units?</w:delText>
        </w:r>
      </w:del>
    </w:p>
    <w:p w:rsidR="00F80A6A" w:rsidRPr="00164C33" w:rsidDel="00164C33" w:rsidRDefault="00F80A6A" w:rsidP="00F80A6A">
      <w:pPr>
        <w:rPr>
          <w:del w:id="1378" w:author="Antonio Giangravè" w:date="2018-08-28T14:51:00Z"/>
          <w:color w:val="000000" w:themeColor="text1"/>
          <w:sz w:val="18"/>
          <w:rPrChange w:id="1379" w:author="Antonio Giangravè" w:date="2018-08-28T14:52:00Z">
            <w:rPr>
              <w:del w:id="1380" w:author="Antonio Giangravè" w:date="2018-08-28T14:51:00Z"/>
              <w:color w:val="000000" w:themeColor="text1"/>
            </w:rPr>
          </w:rPrChange>
        </w:rPr>
      </w:pPr>
      <w:del w:id="1381" w:author="Antonio Giangravè" w:date="2018-08-28T14:51:00Z">
        <w:r w:rsidRPr="00164C33" w:rsidDel="00164C33">
          <w:rPr>
            <w:color w:val="000000" w:themeColor="text1"/>
            <w:sz w:val="18"/>
            <w:rPrChange w:id="1382" w:author="Antonio Giangravè" w:date="2018-08-28T14:52:00Z">
              <w:rPr>
                <w:color w:val="000000" w:themeColor="text1"/>
              </w:rPr>
            </w:rPrChange>
          </w:rPr>
          <w:delText xml:space="preserve">They are </w:delText>
        </w:r>
        <w:r w:rsidR="00CE5166" w:rsidRPr="00164C33" w:rsidDel="00164C33">
          <w:rPr>
            <w:color w:val="000000" w:themeColor="text1"/>
            <w:sz w:val="18"/>
            <w:rPrChange w:id="1383" w:author="Antonio Giangravè" w:date="2018-08-28T14:52:00Z">
              <w:rPr>
                <w:color w:val="000000" w:themeColor="text1"/>
              </w:rPr>
            </w:rPrChange>
          </w:rPr>
          <w:delText xml:space="preserve">the </w:delText>
        </w:r>
        <w:r w:rsidR="00C135F3" w:rsidRPr="00164C33" w:rsidDel="00164C33">
          <w:rPr>
            <w:color w:val="000000" w:themeColor="text1"/>
            <w:sz w:val="18"/>
            <w:rPrChange w:id="1384" w:author="Antonio Giangravè" w:date="2018-08-28T14:52:00Z">
              <w:rPr>
                <w:color w:val="000000" w:themeColor="text1"/>
              </w:rPr>
            </w:rPrChange>
          </w:rPr>
          <w:delText>c</w:delText>
        </w:r>
        <w:r w:rsidRPr="00164C33" w:rsidDel="00164C33">
          <w:rPr>
            <w:color w:val="000000" w:themeColor="text1"/>
            <w:sz w:val="18"/>
            <w:rPrChange w:id="1385" w:author="Antonio Giangravè" w:date="2018-08-28T14:52:00Z">
              <w:rPr>
                <w:color w:val="000000" w:themeColor="text1"/>
              </w:rPr>
            </w:rPrChange>
          </w:rPr>
          <w:delText>omponent</w:delText>
        </w:r>
        <w:r w:rsidR="00CE5166" w:rsidRPr="00164C33" w:rsidDel="00164C33">
          <w:rPr>
            <w:color w:val="000000" w:themeColor="text1"/>
            <w:sz w:val="18"/>
            <w:rPrChange w:id="1386" w:author="Antonio Giangravè" w:date="2018-08-28T14:52:00Z">
              <w:rPr>
                <w:color w:val="000000" w:themeColor="text1"/>
              </w:rPr>
            </w:rPrChange>
          </w:rPr>
          <w:delText>s</w:delText>
        </w:r>
        <w:r w:rsidRPr="00164C33" w:rsidDel="00164C33">
          <w:rPr>
            <w:color w:val="000000" w:themeColor="text1"/>
            <w:sz w:val="18"/>
            <w:rPrChange w:id="1387" w:author="Antonio Giangravè" w:date="2018-08-28T14:52:00Z">
              <w:rPr>
                <w:color w:val="000000" w:themeColor="text1"/>
              </w:rPr>
            </w:rPrChange>
          </w:rPr>
          <w:delText xml:space="preserve"> of a qualification, consisting of a coherent set of knowledge, skills and competence, which can be assessed and validated</w:delText>
        </w:r>
      </w:del>
      <w:ins w:id="1388" w:author="Sara Villagrá" w:date="2018-08-14T11:01:00Z">
        <w:del w:id="1389" w:author="Antonio Giangravè" w:date="2018-08-28T14:51:00Z">
          <w:r w:rsidR="00446C8E" w:rsidRPr="00164C33" w:rsidDel="00164C33">
            <w:rPr>
              <w:color w:val="000000" w:themeColor="text1"/>
              <w:sz w:val="18"/>
              <w:rPrChange w:id="1390" w:author="Antonio Giangravè" w:date="2018-08-28T14:52:00Z">
                <w:rPr>
                  <w:color w:val="000000" w:themeColor="text1"/>
                </w:rPr>
              </w:rPrChange>
            </w:rPr>
            <w:delText>.</w:delText>
          </w:r>
        </w:del>
      </w:ins>
    </w:p>
    <w:p w:rsidR="00F80A6A" w:rsidRPr="00164C33" w:rsidDel="00164C33" w:rsidRDefault="00F80A6A" w:rsidP="00F80A6A">
      <w:pPr>
        <w:rPr>
          <w:del w:id="1391" w:author="Antonio Giangravè" w:date="2018-08-28T14:51:00Z"/>
          <w:sz w:val="18"/>
          <w:rPrChange w:id="1392" w:author="Antonio Giangravè" w:date="2018-08-28T14:52:00Z">
            <w:rPr>
              <w:del w:id="1393" w:author="Antonio Giangravè" w:date="2018-08-28T14:51:00Z"/>
            </w:rPr>
          </w:rPrChange>
        </w:rPr>
      </w:pPr>
      <w:del w:id="1394" w:author="Antonio Giangravè" w:date="2018-08-28T14:51:00Z">
        <w:r w:rsidRPr="00164C33" w:rsidDel="00164C33">
          <w:rPr>
            <w:sz w:val="18"/>
            <w:rPrChange w:id="1395" w:author="Antonio Giangravè" w:date="2018-08-28T14:52:00Z">
              <w:rPr/>
            </w:rPrChange>
          </w:rPr>
          <w:delText xml:space="preserve">To compose Learning Units, sets of learning outcomes with a specific connection </w:delText>
        </w:r>
        <w:r w:rsidR="00CE5166" w:rsidRPr="00164C33" w:rsidDel="00164C33">
          <w:rPr>
            <w:sz w:val="18"/>
            <w:rPrChange w:id="1396" w:author="Antonio Giangravè" w:date="2018-08-28T14:52:00Z">
              <w:rPr/>
            </w:rPrChange>
          </w:rPr>
          <w:delText xml:space="preserve">must be pooled together. These learning outcomes may be </w:delText>
        </w:r>
        <w:r w:rsidRPr="00164C33" w:rsidDel="00164C33">
          <w:rPr>
            <w:sz w:val="18"/>
            <w:rPrChange w:id="1397" w:author="Antonio Giangravè" w:date="2018-08-28T14:52:00Z">
              <w:rPr/>
            </w:rPrChange>
          </w:rPr>
          <w:delText>part of a specific specialization (such as beverages, accounting, labour legislation, etc.) or relate to the fulfilment of a defined professional task (such as hair</w:delText>
        </w:r>
        <w:r w:rsidR="00CE5166" w:rsidRPr="00164C33" w:rsidDel="00164C33">
          <w:rPr>
            <w:sz w:val="18"/>
            <w:rPrChange w:id="1398" w:author="Antonio Giangravè" w:date="2018-08-28T14:52:00Z">
              <w:rPr/>
            </w:rPrChange>
          </w:rPr>
          <w:delText>dyeing</w:delText>
        </w:r>
        <w:r w:rsidRPr="00164C33" w:rsidDel="00164C33">
          <w:rPr>
            <w:sz w:val="18"/>
            <w:rPrChange w:id="1399" w:author="Antonio Giangravè" w:date="2018-08-28T14:52:00Z">
              <w:rPr/>
            </w:rPrChange>
          </w:rPr>
          <w:delText>, bread</w:delText>
        </w:r>
        <w:r w:rsidR="00CE5166" w:rsidRPr="00164C33" w:rsidDel="00164C33">
          <w:rPr>
            <w:sz w:val="18"/>
            <w:rPrChange w:id="1400" w:author="Antonio Giangravè" w:date="2018-08-28T14:52:00Z">
              <w:rPr/>
            </w:rPrChange>
          </w:rPr>
          <w:delText>baking</w:delText>
        </w:r>
        <w:r w:rsidRPr="00164C33" w:rsidDel="00164C33">
          <w:rPr>
            <w:sz w:val="18"/>
            <w:rPrChange w:id="1401" w:author="Antonio Giangravè" w:date="2018-08-28T14:52:00Z">
              <w:rPr/>
            </w:rPrChange>
          </w:rPr>
          <w:delText>, compiling financial statements, etc.).</w:delText>
        </w:r>
      </w:del>
    </w:p>
    <w:p w:rsidR="00F80A6A" w:rsidRPr="00164C33" w:rsidDel="00164C33" w:rsidRDefault="00AC50E0" w:rsidP="00F80A6A">
      <w:pPr>
        <w:spacing w:before="100" w:beforeAutospacing="1"/>
        <w:rPr>
          <w:del w:id="1402" w:author="Antonio Giangravè" w:date="2018-08-28T14:51:00Z"/>
          <w:sz w:val="18"/>
          <w:rPrChange w:id="1403" w:author="Antonio Giangravè" w:date="2018-08-28T14:52:00Z">
            <w:rPr>
              <w:del w:id="1404" w:author="Antonio Giangravè" w:date="2018-08-28T14:51:00Z"/>
            </w:rPr>
          </w:rPrChange>
        </w:rPr>
      </w:pPr>
      <w:del w:id="1405" w:author="Antonio Giangravè" w:date="2018-08-28T14:51:00Z">
        <w:r w:rsidRPr="00164C33" w:rsidDel="00164C33">
          <w:rPr>
            <w:noProof/>
            <w:sz w:val="18"/>
            <w:lang w:val="it-IT" w:eastAsia="it-IT"/>
            <w:rPrChange w:id="1406" w:author="Antonio Giangravè" w:date="2018-08-28T14:52:00Z">
              <w:rPr>
                <w:noProof/>
                <w:lang w:val="it-IT" w:eastAsia="it-IT"/>
              </w:rPr>
            </w:rPrChange>
          </w:rPr>
          <mc:AlternateContent>
            <mc:Choice Requires="wps">
              <w:drawing>
                <wp:anchor distT="0" distB="0" distL="114300" distR="114300" simplePos="0" relativeHeight="251701248" behindDoc="0" locked="0" layoutInCell="1" allowOverlap="1" wp14:anchorId="3468269E" wp14:editId="1A9E5D08">
                  <wp:simplePos x="0" y="0"/>
                  <wp:positionH relativeFrom="column">
                    <wp:posOffset>403860</wp:posOffset>
                  </wp:positionH>
                  <wp:positionV relativeFrom="paragraph">
                    <wp:posOffset>114300</wp:posOffset>
                  </wp:positionV>
                  <wp:extent cx="4791075" cy="619125"/>
                  <wp:effectExtent l="0" t="0" r="28575" b="28575"/>
                  <wp:wrapNone/>
                  <wp:docPr id="1057" name="Rettangolo arrotondato 1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269E" id="Rettangolo arrotondato 1057" o:spid="_x0000_s1044" style="position:absolute;left:0;text-align:left;margin-left:31.8pt;margin-top:9pt;width:377.25pt;height:4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" filled="f" strokecolor="#e36c0a [2409]" strokeweight="2pt">
                  <v:path arrowok="t"/>
                  <v:textbo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v:textbox>
                </v:roundrect>
              </w:pict>
            </mc:Fallback>
          </mc:AlternateContent>
        </w:r>
        <w:r w:rsidRPr="00164C33" w:rsidDel="00164C33">
          <w:rPr>
            <w:noProof/>
            <w:sz w:val="18"/>
            <w:lang w:val="it-IT" w:eastAsia="it-IT"/>
            <w:rPrChange w:id="1407" w:author="Antonio Giangravè" w:date="2018-08-28T14:52:00Z">
              <w:rPr>
                <w:noProof/>
                <w:lang w:val="it-IT" w:eastAsia="it-IT"/>
              </w:rPr>
            </w:rPrChange>
          </w:rPr>
          <mc:AlternateContent>
            <mc:Choice Requires="wps">
              <w:drawing>
                <wp:anchor distT="0" distB="0" distL="114300" distR="114300" simplePos="0" relativeHeight="251696128" behindDoc="0" locked="0" layoutInCell="1" allowOverlap="1" wp14:anchorId="4863C962" wp14:editId="37318766">
                  <wp:simplePos x="0" y="0"/>
                  <wp:positionH relativeFrom="column">
                    <wp:posOffset>-15240</wp:posOffset>
                  </wp:positionH>
                  <wp:positionV relativeFrom="paragraph">
                    <wp:posOffset>240030</wp:posOffset>
                  </wp:positionV>
                  <wp:extent cx="419100" cy="371475"/>
                  <wp:effectExtent l="0" t="19050" r="38100" b="47625"/>
                  <wp:wrapNone/>
                  <wp:docPr id="1056" name="Freccia a destra 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7C1E40" id="Freccia a destra 1056" o:spid="_x0000_s1026" type="#_x0000_t13" style="position:absolute;margin-left:-1.2pt;margin-top:18.9pt;width:33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" adj="12027" filled="f" strokecolor="#e36c0a [2409]" strokeweight="2pt">
                  <v:path arrowok="t"/>
                </v:shape>
              </w:pict>
            </mc:Fallback>
          </mc:AlternateContent>
        </w:r>
      </w:del>
    </w:p>
    <w:p w:rsidR="00F80A6A" w:rsidRPr="00164C33" w:rsidDel="00164C33" w:rsidRDefault="00F80A6A" w:rsidP="00F80A6A">
      <w:pPr>
        <w:spacing w:before="100" w:beforeAutospacing="1"/>
        <w:rPr>
          <w:del w:id="1408" w:author="Antonio Giangravè" w:date="2018-08-28T14:51:00Z"/>
          <w:sz w:val="18"/>
          <w:rPrChange w:id="1409" w:author="Antonio Giangravè" w:date="2018-08-28T14:52:00Z">
            <w:rPr>
              <w:del w:id="1410" w:author="Antonio Giangravè" w:date="2018-08-28T14:51:00Z"/>
            </w:rPr>
          </w:rPrChange>
        </w:rPr>
      </w:pPr>
    </w:p>
    <w:p w:rsidR="00C135F3" w:rsidRPr="00164C33" w:rsidDel="00164C33" w:rsidRDefault="00F80A6A" w:rsidP="00F80A6A">
      <w:pPr>
        <w:spacing w:before="100" w:beforeAutospacing="1"/>
        <w:rPr>
          <w:del w:id="1411" w:author="Antonio Giangravè" w:date="2018-08-28T14:51:00Z"/>
          <w:sz w:val="18"/>
          <w:rPrChange w:id="1412" w:author="Antonio Giangravè" w:date="2018-08-28T14:52:00Z">
            <w:rPr>
              <w:del w:id="1413" w:author="Antonio Giangravè" w:date="2018-08-28T14:51:00Z"/>
            </w:rPr>
          </w:rPrChange>
        </w:rPr>
      </w:pPr>
      <w:del w:id="1414" w:author="Antonio Giangravè" w:date="2018-08-28T14:51:00Z">
        <w:r w:rsidRPr="00164C33" w:rsidDel="00164C33">
          <w:rPr>
            <w:sz w:val="18"/>
            <w:rPrChange w:id="1415" w:author="Antonio Giangravè" w:date="2018-08-28T14:52:00Z">
              <w:rPr/>
            </w:rPrChange>
          </w:rPr>
          <w:delText xml:space="preserve">The previous template could include the </w:delText>
        </w:r>
        <w:r w:rsidR="00CE5166" w:rsidRPr="00164C33" w:rsidDel="00164C33">
          <w:rPr>
            <w:sz w:val="18"/>
            <w:rPrChange w:id="1416" w:author="Antonio Giangravè" w:date="2018-08-28T14:52:00Z">
              <w:rPr/>
            </w:rPrChange>
          </w:rPr>
          <w:delText>following definition of Learning Units:</w:delText>
        </w:r>
      </w:del>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25"/>
        <w:gridCol w:w="4653"/>
      </w:tblGrid>
      <w:tr w:rsidR="00F80A6A" w:rsidRPr="00164C33" w:rsidDel="00164C33" w:rsidTr="00C135F3">
        <w:trPr>
          <w:trHeight w:val="510"/>
          <w:del w:id="1417" w:author="Antonio Giangravè" w:date="2018-08-28T14:51:00Z"/>
        </w:trPr>
        <w:tc>
          <w:tcPr>
            <w:tcW w:w="9305" w:type="dxa"/>
            <w:gridSpan w:val="3"/>
            <w:shd w:val="clear" w:color="auto" w:fill="FABF8F" w:themeFill="accent6" w:themeFillTint="99"/>
            <w:tcMar>
              <w:left w:w="57" w:type="dxa"/>
              <w:right w:w="57" w:type="dxa"/>
            </w:tcMar>
            <w:vAlign w:val="center"/>
          </w:tcPr>
          <w:p w:rsidR="00F80A6A" w:rsidRPr="00164C33" w:rsidDel="00164C33" w:rsidRDefault="00F80A6A" w:rsidP="00F80A6A">
            <w:pPr>
              <w:snapToGrid w:val="0"/>
              <w:spacing w:before="60" w:after="60"/>
              <w:rPr>
                <w:del w:id="1418" w:author="Antonio Giangravè" w:date="2018-08-28T14:51:00Z"/>
                <w:rFonts w:cs="Arial"/>
                <w:b/>
                <w:sz w:val="18"/>
                <w:rPrChange w:id="1419" w:author="Antonio Giangravè" w:date="2018-08-28T14:52:00Z">
                  <w:rPr>
                    <w:del w:id="1420" w:author="Antonio Giangravè" w:date="2018-08-28T14:51:00Z"/>
                    <w:rFonts w:cs="Arial"/>
                    <w:b/>
                  </w:rPr>
                </w:rPrChange>
              </w:rPr>
            </w:pPr>
            <w:del w:id="1421" w:author="Antonio Giangravè" w:date="2018-08-28T14:51:00Z">
              <w:r w:rsidRPr="00164C33" w:rsidDel="00164C33">
                <w:rPr>
                  <w:rFonts w:cs="Arial"/>
                  <w:b/>
                  <w:sz w:val="18"/>
                  <w:rPrChange w:id="1422" w:author="Antonio Giangravè" w:date="2018-08-28T14:52:00Z">
                    <w:rPr>
                      <w:rFonts w:cs="Arial"/>
                      <w:b/>
                    </w:rPr>
                  </w:rPrChange>
                </w:rPr>
                <w:delText xml:space="preserve">TITLE OF THE UNIT: </w:delText>
              </w:r>
            </w:del>
          </w:p>
        </w:tc>
      </w:tr>
      <w:tr w:rsidR="00C135F3" w:rsidRPr="00164C33" w:rsidDel="00164C33" w:rsidTr="00C135F3">
        <w:trPr>
          <w:trHeight w:val="510"/>
          <w:del w:id="1423" w:author="Antonio Giangravè" w:date="2018-08-28T14:51:00Z"/>
        </w:trPr>
        <w:tc>
          <w:tcPr>
            <w:tcW w:w="9305" w:type="dxa"/>
            <w:gridSpan w:val="3"/>
            <w:shd w:val="clear" w:color="auto" w:fill="FBD4B4" w:themeFill="accent6" w:themeFillTint="66"/>
            <w:tcMar>
              <w:left w:w="57" w:type="dxa"/>
              <w:right w:w="57" w:type="dxa"/>
            </w:tcMar>
            <w:vAlign w:val="center"/>
          </w:tcPr>
          <w:p w:rsidR="00C135F3" w:rsidRPr="00164C33" w:rsidDel="00164C33" w:rsidRDefault="00C135F3" w:rsidP="005101AE">
            <w:pPr>
              <w:snapToGrid w:val="0"/>
              <w:spacing w:before="60" w:after="60"/>
              <w:rPr>
                <w:del w:id="1424" w:author="Antonio Giangravè" w:date="2018-08-28T14:51:00Z"/>
                <w:rFonts w:cs="Arial"/>
                <w:b/>
                <w:sz w:val="18"/>
                <w:rPrChange w:id="1425" w:author="Antonio Giangravè" w:date="2018-08-28T14:52:00Z">
                  <w:rPr>
                    <w:del w:id="1426" w:author="Antonio Giangravè" w:date="2018-08-28T14:51:00Z"/>
                    <w:rFonts w:cs="Arial"/>
                    <w:b/>
                  </w:rPr>
                </w:rPrChange>
              </w:rPr>
            </w:pPr>
            <w:del w:id="1427" w:author="Antonio Giangravè" w:date="2018-08-28T14:51:00Z">
              <w:r w:rsidRPr="00164C33" w:rsidDel="00164C33">
                <w:rPr>
                  <w:rFonts w:cs="Arial"/>
                  <w:b/>
                  <w:sz w:val="18"/>
                  <w:rPrChange w:id="1428" w:author="Antonio Giangravè" w:date="2018-08-28T14:52:00Z">
                    <w:rPr>
                      <w:rFonts w:cs="Arial"/>
                      <w:b/>
                    </w:rPr>
                  </w:rPrChange>
                </w:rPr>
                <w:delText>Competency: ….</w:delText>
              </w:r>
            </w:del>
          </w:p>
        </w:tc>
      </w:tr>
      <w:tr w:rsidR="00F80A6A" w:rsidRPr="00164C33" w:rsidDel="00164C33" w:rsidTr="00C135F3">
        <w:trPr>
          <w:trHeight w:val="510"/>
          <w:del w:id="1429" w:author="Antonio Giangravè" w:date="2018-08-28T14:51:00Z"/>
        </w:trPr>
        <w:tc>
          <w:tcPr>
            <w:tcW w:w="9305" w:type="dxa"/>
            <w:gridSpan w:val="3"/>
            <w:shd w:val="clear" w:color="auto" w:fill="FDE9D9" w:themeFill="accent6" w:themeFillTint="33"/>
            <w:tcMar>
              <w:left w:w="57" w:type="dxa"/>
              <w:right w:w="57" w:type="dxa"/>
            </w:tcMar>
            <w:vAlign w:val="center"/>
          </w:tcPr>
          <w:p w:rsidR="00F80A6A" w:rsidRPr="00164C33" w:rsidDel="00164C33" w:rsidRDefault="00F80A6A" w:rsidP="00C135F3">
            <w:pPr>
              <w:snapToGrid w:val="0"/>
              <w:spacing w:before="60" w:after="60"/>
              <w:rPr>
                <w:del w:id="1430" w:author="Antonio Giangravè" w:date="2018-08-28T14:51:00Z"/>
                <w:rFonts w:cs="Arial"/>
                <w:b/>
                <w:sz w:val="18"/>
                <w:rPrChange w:id="1431" w:author="Antonio Giangravè" w:date="2018-08-28T14:52:00Z">
                  <w:rPr>
                    <w:del w:id="1432" w:author="Antonio Giangravè" w:date="2018-08-28T14:51:00Z"/>
                    <w:rFonts w:cs="Arial"/>
                    <w:b/>
                  </w:rPr>
                </w:rPrChange>
              </w:rPr>
            </w:pPr>
            <w:del w:id="1433" w:author="Antonio Giangravè" w:date="2018-08-28T14:51:00Z">
              <w:r w:rsidRPr="00164C33" w:rsidDel="00164C33">
                <w:rPr>
                  <w:rFonts w:cs="Arial"/>
                  <w:b/>
                  <w:sz w:val="18"/>
                  <w:rPrChange w:id="1434" w:author="Antonio Giangravè" w:date="2018-08-28T14:52:00Z">
                    <w:rPr>
                      <w:rFonts w:cs="Arial"/>
                      <w:b/>
                    </w:rPr>
                  </w:rPrChange>
                </w:rPr>
                <w:delText>Learning Outcome: “n”</w:delText>
              </w:r>
            </w:del>
          </w:p>
        </w:tc>
      </w:tr>
      <w:tr w:rsidR="00F80A6A" w:rsidRPr="00164C33" w:rsidDel="00164C33" w:rsidTr="005101AE">
        <w:tblPrEx>
          <w:tblLook w:val="0000" w:firstRow="0" w:lastRow="0" w:firstColumn="0" w:lastColumn="0" w:noHBand="0" w:noVBand="0"/>
        </w:tblPrEx>
        <w:trPr>
          <w:trHeight w:val="232"/>
          <w:del w:id="1435" w:author="Antonio Giangravè" w:date="2018-08-28T14:51:00Z"/>
        </w:trPr>
        <w:tc>
          <w:tcPr>
            <w:tcW w:w="4627" w:type="dxa"/>
            <w:shd w:val="clear" w:color="auto" w:fill="auto"/>
            <w:tcMar>
              <w:left w:w="57" w:type="dxa"/>
              <w:right w:w="57" w:type="dxa"/>
            </w:tcMar>
          </w:tcPr>
          <w:p w:rsidR="00F80A6A" w:rsidRPr="00164C33" w:rsidDel="00164C33" w:rsidRDefault="00F80A6A" w:rsidP="005101AE">
            <w:pPr>
              <w:snapToGrid w:val="0"/>
              <w:spacing w:before="60" w:after="60"/>
              <w:rPr>
                <w:del w:id="1436" w:author="Antonio Giangravè" w:date="2018-08-28T14:51:00Z"/>
                <w:rFonts w:cs="Arial"/>
                <w:b/>
                <w:sz w:val="18"/>
                <w:rPrChange w:id="1437" w:author="Antonio Giangravè" w:date="2018-08-28T14:52:00Z">
                  <w:rPr>
                    <w:del w:id="1438" w:author="Antonio Giangravè" w:date="2018-08-28T14:51:00Z"/>
                    <w:rFonts w:cs="Arial"/>
                    <w:b/>
                  </w:rPr>
                </w:rPrChange>
              </w:rPr>
            </w:pPr>
            <w:del w:id="1439" w:author="Antonio Giangravè" w:date="2018-08-28T14:51:00Z">
              <w:r w:rsidRPr="00164C33" w:rsidDel="00164C33">
                <w:rPr>
                  <w:rFonts w:cs="Arial"/>
                  <w:b/>
                  <w:sz w:val="18"/>
                  <w:rPrChange w:id="1440" w:author="Antonio Giangravè" w:date="2018-08-28T14:52:00Z">
                    <w:rPr>
                      <w:rFonts w:cs="Arial"/>
                      <w:b/>
                    </w:rPr>
                  </w:rPrChange>
                </w:rPr>
                <w:delText>Knowledge</w:delText>
              </w:r>
            </w:del>
          </w:p>
          <w:p w:rsidR="00F80A6A" w:rsidRPr="00164C33" w:rsidDel="00164C33" w:rsidRDefault="00F80A6A" w:rsidP="005101AE">
            <w:pPr>
              <w:rPr>
                <w:del w:id="1441" w:author="Antonio Giangravè" w:date="2018-08-28T14:51:00Z"/>
                <w:rFonts w:cs="Arial"/>
                <w:sz w:val="18"/>
                <w:rPrChange w:id="1442" w:author="Antonio Giangravè" w:date="2018-08-28T14:52:00Z">
                  <w:rPr>
                    <w:del w:id="1443" w:author="Antonio Giangravè" w:date="2018-08-28T14:51:00Z"/>
                    <w:rFonts w:cs="Arial"/>
                  </w:rPr>
                </w:rPrChange>
              </w:rPr>
            </w:pPr>
            <w:del w:id="1444" w:author="Antonio Giangravè" w:date="2018-08-28T14:51:00Z">
              <w:r w:rsidRPr="00164C33" w:rsidDel="00164C33">
                <w:rPr>
                  <w:rFonts w:cs="Arial"/>
                  <w:sz w:val="18"/>
                  <w:rPrChange w:id="1445" w:author="Antonio Giangravè" w:date="2018-08-28T14:52:00Z">
                    <w:rPr>
                      <w:rFonts w:cs="Arial"/>
                    </w:rPr>
                  </w:rPrChange>
                </w:rPr>
                <w:delText>He/she is able to:</w:delText>
              </w:r>
            </w:del>
          </w:p>
          <w:p w:rsidR="00F80A6A" w:rsidRPr="00164C33" w:rsidDel="00164C33" w:rsidRDefault="00F80A6A" w:rsidP="001A5F0B">
            <w:pPr>
              <w:pStyle w:val="Paragrafoelenco"/>
              <w:numPr>
                <w:ilvl w:val="0"/>
                <w:numId w:val="7"/>
              </w:numPr>
              <w:spacing w:before="0"/>
              <w:ind w:left="426"/>
              <w:jc w:val="left"/>
              <w:rPr>
                <w:del w:id="1446" w:author="Antonio Giangravè" w:date="2018-08-28T14:51:00Z"/>
                <w:rFonts w:cs="Arial"/>
                <w:sz w:val="16"/>
                <w:szCs w:val="20"/>
                <w:lang w:val="en-GB"/>
                <w:rPrChange w:id="1447" w:author="Antonio Giangravè" w:date="2018-08-28T14:52:00Z">
                  <w:rPr>
                    <w:del w:id="1448" w:author="Antonio Giangravè" w:date="2018-08-28T14:51:00Z"/>
                    <w:rFonts w:cs="Arial"/>
                    <w:sz w:val="20"/>
                    <w:szCs w:val="20"/>
                    <w:lang w:val="en-GB"/>
                  </w:rPr>
                </w:rPrChange>
              </w:rPr>
            </w:pPr>
            <w:del w:id="1449" w:author="Antonio Giangravè" w:date="2018-08-28T14:51:00Z">
              <w:r w:rsidRPr="00164C33" w:rsidDel="00164C33">
                <w:rPr>
                  <w:rFonts w:cs="Arial"/>
                  <w:sz w:val="16"/>
                  <w:szCs w:val="20"/>
                  <w:lang w:val="en-GB"/>
                  <w:rPrChange w:id="1450" w:author="Antonio Giangravè" w:date="2018-08-28T14:52:00Z">
                    <w:rPr>
                      <w:rFonts w:cs="Arial"/>
                      <w:sz w:val="20"/>
                      <w:szCs w:val="20"/>
                      <w:lang w:val="en-GB"/>
                    </w:rPr>
                  </w:rPrChange>
                </w:rPr>
                <w:delText>&lt; describe knowledge that refers to skills and competencies with active vocabulary like describe, explain etc.&gt;</w:delText>
              </w:r>
            </w:del>
          </w:p>
        </w:tc>
        <w:tc>
          <w:tcPr>
            <w:tcW w:w="4678" w:type="dxa"/>
            <w:gridSpan w:val="2"/>
            <w:shd w:val="clear" w:color="auto" w:fill="auto"/>
            <w:tcMar>
              <w:left w:w="57" w:type="dxa"/>
              <w:right w:w="57" w:type="dxa"/>
            </w:tcMar>
          </w:tcPr>
          <w:p w:rsidR="00F80A6A" w:rsidRPr="00164C33" w:rsidDel="00164C33" w:rsidRDefault="00F80A6A" w:rsidP="005101AE">
            <w:pPr>
              <w:snapToGrid w:val="0"/>
              <w:spacing w:before="60" w:after="60"/>
              <w:rPr>
                <w:del w:id="1451" w:author="Antonio Giangravè" w:date="2018-08-28T14:51:00Z"/>
                <w:rFonts w:cs="Arial"/>
                <w:b/>
                <w:sz w:val="18"/>
                <w:rPrChange w:id="1452" w:author="Antonio Giangravè" w:date="2018-08-28T14:52:00Z">
                  <w:rPr>
                    <w:del w:id="1453" w:author="Antonio Giangravè" w:date="2018-08-28T14:51:00Z"/>
                    <w:rFonts w:cs="Arial"/>
                    <w:b/>
                  </w:rPr>
                </w:rPrChange>
              </w:rPr>
            </w:pPr>
            <w:del w:id="1454" w:author="Antonio Giangravè" w:date="2018-08-28T14:51:00Z">
              <w:r w:rsidRPr="00164C33" w:rsidDel="00164C33">
                <w:rPr>
                  <w:rFonts w:cs="Arial"/>
                  <w:b/>
                  <w:sz w:val="18"/>
                  <w:rPrChange w:id="1455" w:author="Antonio Giangravè" w:date="2018-08-28T14:52:00Z">
                    <w:rPr>
                      <w:rFonts w:cs="Arial"/>
                      <w:b/>
                    </w:rPr>
                  </w:rPrChange>
                </w:rPr>
                <w:delText>Skills</w:delText>
              </w:r>
            </w:del>
          </w:p>
          <w:p w:rsidR="00F80A6A" w:rsidRPr="00164C33" w:rsidDel="00164C33" w:rsidRDefault="00F80A6A" w:rsidP="005101AE">
            <w:pPr>
              <w:rPr>
                <w:del w:id="1456" w:author="Antonio Giangravè" w:date="2018-08-28T14:51:00Z"/>
                <w:rFonts w:cs="Arial"/>
                <w:sz w:val="18"/>
                <w:rPrChange w:id="1457" w:author="Antonio Giangravè" w:date="2018-08-28T14:52:00Z">
                  <w:rPr>
                    <w:del w:id="1458" w:author="Antonio Giangravè" w:date="2018-08-28T14:51:00Z"/>
                    <w:rFonts w:cs="Arial"/>
                  </w:rPr>
                </w:rPrChange>
              </w:rPr>
            </w:pPr>
            <w:del w:id="1459" w:author="Antonio Giangravè" w:date="2018-08-28T14:51:00Z">
              <w:r w:rsidRPr="00164C33" w:rsidDel="00164C33">
                <w:rPr>
                  <w:rFonts w:cs="Arial"/>
                  <w:sz w:val="18"/>
                  <w:rPrChange w:id="1460" w:author="Antonio Giangravè" w:date="2018-08-28T14:52:00Z">
                    <w:rPr>
                      <w:rFonts w:cs="Arial"/>
                    </w:rPr>
                  </w:rPrChange>
                </w:rPr>
                <w:delText>He/she is able to:</w:delText>
              </w:r>
            </w:del>
          </w:p>
          <w:p w:rsidR="00F80A6A" w:rsidRPr="00164C33" w:rsidDel="00164C33" w:rsidRDefault="00F80A6A" w:rsidP="001A5F0B">
            <w:pPr>
              <w:pStyle w:val="Paragrafoelenco"/>
              <w:numPr>
                <w:ilvl w:val="0"/>
                <w:numId w:val="7"/>
              </w:numPr>
              <w:spacing w:before="0"/>
              <w:ind w:left="426"/>
              <w:jc w:val="left"/>
              <w:rPr>
                <w:del w:id="1461" w:author="Antonio Giangravè" w:date="2018-08-28T14:51:00Z"/>
                <w:rFonts w:cs="Arial"/>
                <w:sz w:val="16"/>
                <w:szCs w:val="20"/>
                <w:lang w:val="en-GB"/>
                <w:rPrChange w:id="1462" w:author="Antonio Giangravè" w:date="2018-08-28T14:52:00Z">
                  <w:rPr>
                    <w:del w:id="1463" w:author="Antonio Giangravè" w:date="2018-08-28T14:51:00Z"/>
                    <w:rFonts w:cs="Arial"/>
                    <w:sz w:val="20"/>
                    <w:szCs w:val="20"/>
                    <w:lang w:val="en-GB"/>
                  </w:rPr>
                </w:rPrChange>
              </w:rPr>
            </w:pPr>
            <w:del w:id="1464" w:author="Antonio Giangravè" w:date="2018-08-28T14:51:00Z">
              <w:r w:rsidRPr="00164C33" w:rsidDel="00164C33">
                <w:rPr>
                  <w:rFonts w:cs="Arial"/>
                  <w:sz w:val="16"/>
                  <w:szCs w:val="20"/>
                  <w:lang w:val="en-GB"/>
                  <w:rPrChange w:id="1465" w:author="Antonio Giangravè" w:date="2018-08-28T14:52:00Z">
                    <w:rPr>
                      <w:rFonts w:cs="Arial"/>
                      <w:sz w:val="20"/>
                      <w:szCs w:val="20"/>
                      <w:lang w:val="en-GB"/>
                    </w:rPr>
                  </w:rPrChange>
                </w:rPr>
                <w:delText>&lt; describe functions/part of the work process with active vocabulary and result, if necessary use adverbial determinations&gt;</w:delText>
              </w:r>
            </w:del>
          </w:p>
        </w:tc>
      </w:tr>
      <w:tr w:rsidR="00F80A6A" w:rsidRPr="00164C33" w:rsidDel="00164C33" w:rsidTr="005101AE">
        <w:tblPrEx>
          <w:tblCellMar>
            <w:left w:w="0" w:type="dxa"/>
            <w:right w:w="0" w:type="dxa"/>
          </w:tblCellMar>
          <w:tblLook w:val="0000" w:firstRow="0" w:lastRow="0" w:firstColumn="0" w:lastColumn="0" w:noHBand="0" w:noVBand="0"/>
        </w:tblPrEx>
        <w:trPr>
          <w:trHeight w:val="510"/>
          <w:del w:id="1466" w:author="Antonio Giangravè" w:date="2018-08-28T14:51:00Z"/>
        </w:trPr>
        <w:tc>
          <w:tcPr>
            <w:tcW w:w="9305" w:type="dxa"/>
            <w:gridSpan w:val="3"/>
            <w:shd w:val="clear" w:color="auto" w:fill="F2F2F2" w:themeFill="background1" w:themeFillShade="F2"/>
            <w:tcMar>
              <w:left w:w="57" w:type="dxa"/>
              <w:right w:w="57" w:type="dxa"/>
            </w:tcMar>
            <w:vAlign w:val="center"/>
          </w:tcPr>
          <w:p w:rsidR="00F80A6A" w:rsidRPr="00164C33" w:rsidDel="00164C33" w:rsidRDefault="0054490E" w:rsidP="005101AE">
            <w:pPr>
              <w:snapToGrid w:val="0"/>
              <w:spacing w:before="60" w:after="60"/>
              <w:rPr>
                <w:del w:id="1467" w:author="Antonio Giangravè" w:date="2018-08-28T14:51:00Z"/>
                <w:rFonts w:cs="Arial"/>
                <w:b/>
                <w:sz w:val="18"/>
                <w:rPrChange w:id="1468" w:author="Antonio Giangravè" w:date="2018-08-28T14:52:00Z">
                  <w:rPr>
                    <w:del w:id="1469" w:author="Antonio Giangravè" w:date="2018-08-28T14:51:00Z"/>
                    <w:rFonts w:cs="Arial"/>
                    <w:b/>
                  </w:rPr>
                </w:rPrChange>
              </w:rPr>
            </w:pPr>
            <w:del w:id="1470" w:author="Antonio Giangravè" w:date="2018-08-28T14:51:00Z">
              <w:r w:rsidRPr="00164C33" w:rsidDel="00164C33">
                <w:rPr>
                  <w:rFonts w:cs="Arial"/>
                  <w:b/>
                  <w:sz w:val="18"/>
                  <w:rPrChange w:id="1471" w:author="Antonio Giangravè" w:date="2018-08-28T14:52:00Z">
                    <w:rPr>
                      <w:rFonts w:cs="Arial"/>
                      <w:b/>
                    </w:rPr>
                  </w:rPrChange>
                </w:rPr>
                <w:delText xml:space="preserve">Transversal </w:delText>
              </w:r>
              <w:r w:rsidR="00F80A6A" w:rsidRPr="00164C33" w:rsidDel="00164C33">
                <w:rPr>
                  <w:rFonts w:cs="Arial"/>
                  <w:b/>
                  <w:sz w:val="18"/>
                  <w:rPrChange w:id="1472" w:author="Antonio Giangravè" w:date="2018-08-28T14:52:00Z">
                    <w:rPr>
                      <w:rFonts w:cs="Arial"/>
                      <w:b/>
                    </w:rPr>
                  </w:rPrChange>
                </w:rPr>
                <w:delText>and personal competences</w:delText>
              </w:r>
            </w:del>
          </w:p>
        </w:tc>
      </w:tr>
      <w:tr w:rsidR="00F80A6A" w:rsidRPr="00164C33" w:rsidDel="00164C33" w:rsidTr="005101AE">
        <w:tblPrEx>
          <w:tblCellMar>
            <w:left w:w="0" w:type="dxa"/>
            <w:right w:w="0" w:type="dxa"/>
          </w:tblCellMar>
          <w:tblLook w:val="0000" w:firstRow="0" w:lastRow="0" w:firstColumn="0" w:lastColumn="0" w:noHBand="0" w:noVBand="0"/>
        </w:tblPrEx>
        <w:trPr>
          <w:trHeight w:val="511"/>
          <w:del w:id="1473" w:author="Antonio Giangravè" w:date="2018-08-28T14:51:00Z"/>
        </w:trPr>
        <w:tc>
          <w:tcPr>
            <w:tcW w:w="9305" w:type="dxa"/>
            <w:gridSpan w:val="3"/>
            <w:shd w:val="clear" w:color="auto" w:fill="auto"/>
            <w:tcMar>
              <w:left w:w="57" w:type="dxa"/>
              <w:right w:w="57" w:type="dxa"/>
            </w:tcMar>
          </w:tcPr>
          <w:p w:rsidR="00F80A6A" w:rsidRPr="00164C33" w:rsidDel="00164C33" w:rsidRDefault="00F80A6A" w:rsidP="005101AE">
            <w:pPr>
              <w:rPr>
                <w:del w:id="1474" w:author="Antonio Giangravè" w:date="2018-08-28T14:51:00Z"/>
                <w:rFonts w:cs="Arial"/>
                <w:sz w:val="18"/>
                <w:rPrChange w:id="1475" w:author="Antonio Giangravè" w:date="2018-08-28T14:52:00Z">
                  <w:rPr>
                    <w:del w:id="1476" w:author="Antonio Giangravè" w:date="2018-08-28T14:51:00Z"/>
                    <w:rFonts w:cs="Arial"/>
                  </w:rPr>
                </w:rPrChange>
              </w:rPr>
            </w:pPr>
            <w:del w:id="1477" w:author="Antonio Giangravè" w:date="2018-08-28T14:51:00Z">
              <w:r w:rsidRPr="00164C33" w:rsidDel="00164C33">
                <w:rPr>
                  <w:rFonts w:cs="Arial"/>
                  <w:sz w:val="18"/>
                  <w:rPrChange w:id="1478" w:author="Antonio Giangravè" w:date="2018-08-28T14:52:00Z">
                    <w:rPr>
                      <w:rFonts w:cs="Arial"/>
                    </w:rPr>
                  </w:rPrChange>
                </w:rPr>
                <w:delText>He/she is able to:</w:delText>
              </w:r>
            </w:del>
          </w:p>
          <w:p w:rsidR="00F80A6A" w:rsidRPr="00164C33" w:rsidDel="00164C33" w:rsidRDefault="00CE5166" w:rsidP="001A5F0B">
            <w:pPr>
              <w:pStyle w:val="Paragrafoelenco"/>
              <w:numPr>
                <w:ilvl w:val="0"/>
                <w:numId w:val="7"/>
              </w:numPr>
              <w:spacing w:before="0"/>
              <w:ind w:left="426"/>
              <w:jc w:val="left"/>
              <w:rPr>
                <w:del w:id="1479" w:author="Antonio Giangravè" w:date="2018-08-28T14:51:00Z"/>
                <w:rFonts w:cs="Arial"/>
                <w:sz w:val="18"/>
                <w:rPrChange w:id="1480" w:author="Antonio Giangravè" w:date="2018-08-28T14:52:00Z">
                  <w:rPr>
                    <w:del w:id="1481" w:author="Antonio Giangravè" w:date="2018-08-28T14:51:00Z"/>
                    <w:rFonts w:cs="Arial"/>
                  </w:rPr>
                </w:rPrChange>
              </w:rPr>
            </w:pPr>
            <w:del w:id="1482" w:author="Antonio Giangravè" w:date="2018-08-28T14:51:00Z">
              <w:r w:rsidRPr="00164C33" w:rsidDel="00164C33">
                <w:rPr>
                  <w:rFonts w:cs="Arial"/>
                  <w:sz w:val="16"/>
                  <w:szCs w:val="20"/>
                  <w:lang w:val="en-GB"/>
                  <w:rPrChange w:id="1483" w:author="Antonio Giangravè" w:date="2018-08-28T14:52:00Z">
                    <w:rPr>
                      <w:rFonts w:cs="Arial"/>
                      <w:sz w:val="20"/>
                      <w:szCs w:val="20"/>
                      <w:lang w:val="en-GB"/>
                    </w:rPr>
                  </w:rPrChange>
                </w:rPr>
                <w:delText xml:space="preserve">&lt; describe transversal </w:delText>
              </w:r>
              <w:r w:rsidR="00F80A6A" w:rsidRPr="00164C33" w:rsidDel="00164C33">
                <w:rPr>
                  <w:rFonts w:cs="Arial"/>
                  <w:sz w:val="16"/>
                  <w:szCs w:val="20"/>
                  <w:lang w:val="en-GB"/>
                  <w:rPrChange w:id="1484" w:author="Antonio Giangravè" w:date="2018-08-28T14:52:00Z">
                    <w:rPr>
                      <w:rFonts w:cs="Arial"/>
                      <w:sz w:val="20"/>
                      <w:szCs w:val="20"/>
                      <w:lang w:val="en-GB"/>
                    </w:rPr>
                  </w:rPrChange>
                </w:rPr>
                <w:delText>and personal competences needed for applying the above knowledge and skills in the work context detailing the level of responsibility and autonomy&gt;</w:delText>
              </w:r>
            </w:del>
          </w:p>
        </w:tc>
      </w:tr>
      <w:tr w:rsidR="00F80A6A" w:rsidRPr="00164C33" w:rsidDel="00164C33" w:rsidTr="005101AE">
        <w:tblPrEx>
          <w:tblCellMar>
            <w:left w:w="0" w:type="dxa"/>
            <w:right w:w="0" w:type="dxa"/>
          </w:tblCellMar>
          <w:tblLook w:val="0000" w:firstRow="0" w:lastRow="0" w:firstColumn="0" w:lastColumn="0" w:noHBand="0" w:noVBand="0"/>
        </w:tblPrEx>
        <w:trPr>
          <w:trHeight w:val="511"/>
          <w:del w:id="1485" w:author="Antonio Giangravè" w:date="2018-08-28T14:51:00Z"/>
        </w:trPr>
        <w:tc>
          <w:tcPr>
            <w:tcW w:w="9305" w:type="dxa"/>
            <w:gridSpan w:val="3"/>
            <w:shd w:val="clear" w:color="auto" w:fill="auto"/>
            <w:tcMar>
              <w:left w:w="57" w:type="dxa"/>
              <w:right w:w="57" w:type="dxa"/>
            </w:tcMar>
            <w:vAlign w:val="center"/>
          </w:tcPr>
          <w:p w:rsidR="00F80A6A" w:rsidRPr="00164C33" w:rsidDel="00164C33" w:rsidRDefault="00F80A6A" w:rsidP="005101AE">
            <w:pPr>
              <w:snapToGrid w:val="0"/>
              <w:spacing w:before="60" w:after="60"/>
              <w:rPr>
                <w:del w:id="1486" w:author="Antonio Giangravè" w:date="2018-08-28T14:51:00Z"/>
                <w:rFonts w:cs="Arial"/>
                <w:b/>
                <w:sz w:val="18"/>
                <w:rPrChange w:id="1487" w:author="Antonio Giangravè" w:date="2018-08-28T14:52:00Z">
                  <w:rPr>
                    <w:del w:id="1488" w:author="Antonio Giangravè" w:date="2018-08-28T14:51:00Z"/>
                    <w:rFonts w:cs="Arial"/>
                    <w:b/>
                  </w:rPr>
                </w:rPrChange>
              </w:rPr>
            </w:pPr>
            <w:del w:id="1489" w:author="Antonio Giangravè" w:date="2018-08-28T14:51:00Z">
              <w:r w:rsidRPr="00164C33" w:rsidDel="00164C33">
                <w:rPr>
                  <w:rFonts w:cs="Arial"/>
                  <w:b/>
                  <w:sz w:val="18"/>
                  <w:rPrChange w:id="1490" w:author="Antonio Giangravè" w:date="2018-08-28T14:52:00Z">
                    <w:rPr>
                      <w:rFonts w:cs="Arial"/>
                      <w:b/>
                    </w:rPr>
                  </w:rPrChange>
                </w:rPr>
                <w:delText>Learning Outcome: “n”</w:delText>
              </w:r>
            </w:del>
          </w:p>
          <w:p w:rsidR="00F80A6A" w:rsidRPr="00164C33" w:rsidDel="00164C33" w:rsidRDefault="00F80A6A" w:rsidP="005101AE">
            <w:pPr>
              <w:snapToGrid w:val="0"/>
              <w:spacing w:before="60" w:after="60"/>
              <w:rPr>
                <w:del w:id="1491" w:author="Antonio Giangravè" w:date="2018-08-28T14:51:00Z"/>
                <w:rFonts w:cs="Arial"/>
                <w:b/>
                <w:sz w:val="18"/>
                <w:rPrChange w:id="1492" w:author="Antonio Giangravè" w:date="2018-08-28T14:52:00Z">
                  <w:rPr>
                    <w:del w:id="1493" w:author="Antonio Giangravè" w:date="2018-08-28T14:51:00Z"/>
                    <w:rFonts w:cs="Arial"/>
                    <w:b/>
                  </w:rPr>
                </w:rPrChange>
              </w:rPr>
            </w:pPr>
            <w:del w:id="1494" w:author="Antonio Giangravè" w:date="2018-08-28T14:51:00Z">
              <w:r w:rsidRPr="00164C33" w:rsidDel="00164C33">
                <w:rPr>
                  <w:rFonts w:cs="Arial"/>
                  <w:b/>
                  <w:sz w:val="18"/>
                  <w:rPrChange w:id="1495" w:author="Antonio Giangravè" w:date="2018-08-28T14:52:00Z">
                    <w:rPr>
                      <w:rFonts w:cs="Arial"/>
                      <w:b/>
                    </w:rPr>
                  </w:rPrChange>
                </w:rPr>
                <w:delText>Competency: ….</w:delText>
              </w:r>
            </w:del>
          </w:p>
        </w:tc>
      </w:tr>
      <w:tr w:rsidR="00F80A6A" w:rsidRPr="00164C33" w:rsidDel="00164C33" w:rsidTr="005101AE">
        <w:tblPrEx>
          <w:tblCellMar>
            <w:left w:w="0" w:type="dxa"/>
            <w:right w:w="0" w:type="dxa"/>
          </w:tblCellMar>
          <w:tblLook w:val="0000" w:firstRow="0" w:lastRow="0" w:firstColumn="0" w:lastColumn="0" w:noHBand="0" w:noVBand="0"/>
        </w:tblPrEx>
        <w:trPr>
          <w:trHeight w:val="511"/>
          <w:del w:id="1496" w:author="Antonio Giangravè" w:date="2018-08-28T14:51:00Z"/>
        </w:trPr>
        <w:tc>
          <w:tcPr>
            <w:tcW w:w="4652" w:type="dxa"/>
            <w:gridSpan w:val="2"/>
            <w:shd w:val="clear" w:color="auto" w:fill="auto"/>
            <w:tcMar>
              <w:left w:w="57" w:type="dxa"/>
              <w:right w:w="57" w:type="dxa"/>
            </w:tcMar>
          </w:tcPr>
          <w:p w:rsidR="00F80A6A" w:rsidRPr="00164C33" w:rsidDel="00164C33" w:rsidRDefault="00F80A6A" w:rsidP="005101AE">
            <w:pPr>
              <w:snapToGrid w:val="0"/>
              <w:spacing w:before="60" w:after="60"/>
              <w:rPr>
                <w:del w:id="1497" w:author="Antonio Giangravè" w:date="2018-08-28T14:51:00Z"/>
                <w:rFonts w:cs="Arial"/>
                <w:b/>
                <w:sz w:val="18"/>
                <w:rPrChange w:id="1498" w:author="Antonio Giangravè" w:date="2018-08-28T14:52:00Z">
                  <w:rPr>
                    <w:del w:id="1499" w:author="Antonio Giangravè" w:date="2018-08-28T14:51:00Z"/>
                    <w:rFonts w:cs="Arial"/>
                    <w:b/>
                  </w:rPr>
                </w:rPrChange>
              </w:rPr>
            </w:pPr>
            <w:del w:id="1500" w:author="Antonio Giangravè" w:date="2018-08-28T14:51:00Z">
              <w:r w:rsidRPr="00164C33" w:rsidDel="00164C33">
                <w:rPr>
                  <w:rFonts w:cs="Arial"/>
                  <w:b/>
                  <w:sz w:val="18"/>
                  <w:rPrChange w:id="1501" w:author="Antonio Giangravè" w:date="2018-08-28T14:52:00Z">
                    <w:rPr>
                      <w:rFonts w:cs="Arial"/>
                      <w:b/>
                    </w:rPr>
                  </w:rPrChange>
                </w:rPr>
                <w:delText>Knowledge</w:delText>
              </w:r>
            </w:del>
          </w:p>
          <w:p w:rsidR="00F80A6A" w:rsidRPr="00164C33" w:rsidDel="00164C33" w:rsidRDefault="00F80A6A" w:rsidP="005101AE">
            <w:pPr>
              <w:rPr>
                <w:del w:id="1502" w:author="Antonio Giangravè" w:date="2018-08-28T14:51:00Z"/>
                <w:rFonts w:cs="Arial"/>
                <w:sz w:val="18"/>
                <w:rPrChange w:id="1503" w:author="Antonio Giangravè" w:date="2018-08-28T14:52:00Z">
                  <w:rPr>
                    <w:del w:id="1504" w:author="Antonio Giangravè" w:date="2018-08-28T14:51:00Z"/>
                    <w:rFonts w:cs="Arial"/>
                  </w:rPr>
                </w:rPrChange>
              </w:rPr>
            </w:pPr>
            <w:del w:id="1505" w:author="Antonio Giangravè" w:date="2018-08-28T14:51:00Z">
              <w:r w:rsidRPr="00164C33" w:rsidDel="00164C33">
                <w:rPr>
                  <w:rFonts w:cs="Arial"/>
                  <w:sz w:val="18"/>
                  <w:rPrChange w:id="1506" w:author="Antonio Giangravè" w:date="2018-08-28T14:52:00Z">
                    <w:rPr>
                      <w:rFonts w:cs="Arial"/>
                    </w:rPr>
                  </w:rPrChange>
                </w:rPr>
                <w:delText>He/she is able to:</w:delText>
              </w:r>
            </w:del>
          </w:p>
          <w:p w:rsidR="00F80A6A" w:rsidRPr="00164C33" w:rsidDel="00164C33" w:rsidRDefault="00F80A6A" w:rsidP="001A5F0B">
            <w:pPr>
              <w:pStyle w:val="Paragrafoelenco"/>
              <w:numPr>
                <w:ilvl w:val="0"/>
                <w:numId w:val="7"/>
              </w:numPr>
              <w:spacing w:before="0"/>
              <w:ind w:left="426"/>
              <w:jc w:val="left"/>
              <w:rPr>
                <w:del w:id="1507" w:author="Antonio Giangravè" w:date="2018-08-28T14:51:00Z"/>
                <w:rFonts w:cs="Arial"/>
                <w:sz w:val="16"/>
                <w:szCs w:val="20"/>
                <w:lang w:val="en-GB"/>
                <w:rPrChange w:id="1508" w:author="Antonio Giangravè" w:date="2018-08-28T14:52:00Z">
                  <w:rPr>
                    <w:del w:id="1509" w:author="Antonio Giangravè" w:date="2018-08-28T14:51:00Z"/>
                    <w:rFonts w:cs="Arial"/>
                    <w:sz w:val="20"/>
                    <w:szCs w:val="20"/>
                    <w:lang w:val="en-GB"/>
                  </w:rPr>
                </w:rPrChange>
              </w:rPr>
            </w:pPr>
            <w:del w:id="1510" w:author="Antonio Giangravè" w:date="2018-08-28T14:51:00Z">
              <w:r w:rsidRPr="00164C33" w:rsidDel="00164C33">
                <w:rPr>
                  <w:rFonts w:cs="Arial"/>
                  <w:sz w:val="16"/>
                  <w:szCs w:val="20"/>
                  <w:lang w:val="en-GB"/>
                  <w:rPrChange w:id="1511" w:author="Antonio Giangravè" w:date="2018-08-28T14:52:00Z">
                    <w:rPr>
                      <w:rFonts w:cs="Arial"/>
                      <w:sz w:val="20"/>
                      <w:szCs w:val="20"/>
                      <w:lang w:val="en-GB"/>
                    </w:rPr>
                  </w:rPrChange>
                </w:rPr>
                <w:delText>&lt; describe knowledge that refers to skills and competencies with active vocabulary like describe, explain etc.&gt;</w:delText>
              </w:r>
            </w:del>
          </w:p>
        </w:tc>
        <w:tc>
          <w:tcPr>
            <w:tcW w:w="4653" w:type="dxa"/>
            <w:shd w:val="clear" w:color="auto" w:fill="auto"/>
          </w:tcPr>
          <w:p w:rsidR="00BD0E7D" w:rsidRPr="00164C33" w:rsidDel="00164C33" w:rsidRDefault="00BD0E7D" w:rsidP="00BD0E7D">
            <w:pPr>
              <w:snapToGrid w:val="0"/>
              <w:spacing w:before="60" w:after="60"/>
              <w:rPr>
                <w:del w:id="1512" w:author="Antonio Giangravè" w:date="2018-08-28T14:51:00Z"/>
                <w:rFonts w:cs="Arial"/>
                <w:b/>
                <w:sz w:val="18"/>
                <w:rPrChange w:id="1513" w:author="Antonio Giangravè" w:date="2018-08-28T14:52:00Z">
                  <w:rPr>
                    <w:del w:id="1514" w:author="Antonio Giangravè" w:date="2018-08-28T14:51:00Z"/>
                    <w:rFonts w:cs="Arial"/>
                    <w:b/>
                  </w:rPr>
                </w:rPrChange>
              </w:rPr>
            </w:pPr>
            <w:del w:id="1515" w:author="Antonio Giangravè" w:date="2018-08-28T14:51:00Z">
              <w:r w:rsidRPr="00164C33" w:rsidDel="00164C33">
                <w:rPr>
                  <w:rFonts w:cs="Arial"/>
                  <w:b/>
                  <w:sz w:val="18"/>
                  <w:rPrChange w:id="1516" w:author="Antonio Giangravè" w:date="2018-08-28T14:52:00Z">
                    <w:rPr>
                      <w:rFonts w:cs="Arial"/>
                      <w:b/>
                    </w:rPr>
                  </w:rPrChange>
                </w:rPr>
                <w:delText>Skills</w:delText>
              </w:r>
            </w:del>
          </w:p>
          <w:p w:rsidR="00BD0E7D" w:rsidRPr="00164C33" w:rsidDel="00164C33" w:rsidRDefault="00BD0E7D" w:rsidP="00BD0E7D">
            <w:pPr>
              <w:rPr>
                <w:del w:id="1517" w:author="Antonio Giangravè" w:date="2018-08-28T14:51:00Z"/>
                <w:rFonts w:cs="Arial"/>
                <w:sz w:val="18"/>
                <w:rPrChange w:id="1518" w:author="Antonio Giangravè" w:date="2018-08-28T14:52:00Z">
                  <w:rPr>
                    <w:del w:id="1519" w:author="Antonio Giangravè" w:date="2018-08-28T14:51:00Z"/>
                    <w:rFonts w:cs="Arial"/>
                  </w:rPr>
                </w:rPrChange>
              </w:rPr>
            </w:pPr>
            <w:del w:id="1520" w:author="Antonio Giangravè" w:date="2018-08-28T14:51:00Z">
              <w:r w:rsidRPr="00164C33" w:rsidDel="00164C33">
                <w:rPr>
                  <w:rFonts w:cs="Arial"/>
                  <w:sz w:val="18"/>
                  <w:rPrChange w:id="1521" w:author="Antonio Giangravè" w:date="2018-08-28T14:52:00Z">
                    <w:rPr>
                      <w:rFonts w:cs="Arial"/>
                    </w:rPr>
                  </w:rPrChange>
                </w:rPr>
                <w:delText>He/she is able to:</w:delText>
              </w:r>
            </w:del>
          </w:p>
          <w:p w:rsidR="00F80A6A" w:rsidRPr="00164C33" w:rsidDel="00164C33" w:rsidRDefault="00BD0E7D" w:rsidP="001A5F0B">
            <w:pPr>
              <w:pStyle w:val="Paragrafoelenco"/>
              <w:numPr>
                <w:ilvl w:val="0"/>
                <w:numId w:val="7"/>
              </w:numPr>
              <w:spacing w:before="0"/>
              <w:ind w:left="426"/>
              <w:jc w:val="left"/>
              <w:rPr>
                <w:del w:id="1522" w:author="Antonio Giangravè" w:date="2018-08-28T14:51:00Z"/>
                <w:rFonts w:cs="Arial"/>
                <w:sz w:val="16"/>
                <w:szCs w:val="20"/>
                <w:lang w:val="en-GB"/>
                <w:rPrChange w:id="1523" w:author="Antonio Giangravè" w:date="2018-08-28T14:52:00Z">
                  <w:rPr>
                    <w:del w:id="1524" w:author="Antonio Giangravè" w:date="2018-08-28T14:51:00Z"/>
                    <w:rFonts w:cs="Arial"/>
                    <w:sz w:val="20"/>
                    <w:szCs w:val="20"/>
                    <w:lang w:val="en-GB"/>
                  </w:rPr>
                </w:rPrChange>
              </w:rPr>
            </w:pPr>
            <w:del w:id="1525" w:author="Antonio Giangravè" w:date="2018-08-28T14:51:00Z">
              <w:r w:rsidRPr="00164C33" w:rsidDel="00164C33">
                <w:rPr>
                  <w:rFonts w:cs="Arial"/>
                  <w:sz w:val="16"/>
                  <w:szCs w:val="20"/>
                  <w:lang w:val="en-GB"/>
                  <w:rPrChange w:id="1526" w:author="Antonio Giangravè" w:date="2018-08-28T14:52:00Z">
                    <w:rPr>
                      <w:rFonts w:cs="Arial"/>
                      <w:sz w:val="20"/>
                      <w:szCs w:val="20"/>
                      <w:lang w:val="en-GB"/>
                    </w:rPr>
                  </w:rPrChange>
                </w:rPr>
                <w:delText>&lt; describe functions/part of the work process with active vocabulary and result, if necessary use adverbial determinations&gt;</w:delText>
              </w:r>
            </w:del>
          </w:p>
        </w:tc>
      </w:tr>
      <w:tr w:rsidR="00F80A6A" w:rsidRPr="00164C33" w:rsidDel="00164C33" w:rsidTr="005101AE">
        <w:tblPrEx>
          <w:tblCellMar>
            <w:left w:w="0" w:type="dxa"/>
            <w:right w:w="0" w:type="dxa"/>
          </w:tblCellMar>
          <w:tblLook w:val="0000" w:firstRow="0" w:lastRow="0" w:firstColumn="0" w:lastColumn="0" w:noHBand="0" w:noVBand="0"/>
        </w:tblPrEx>
        <w:trPr>
          <w:trHeight w:val="511"/>
          <w:del w:id="1527" w:author="Antonio Giangravè" w:date="2018-08-28T14:51:00Z"/>
        </w:trPr>
        <w:tc>
          <w:tcPr>
            <w:tcW w:w="9305" w:type="dxa"/>
            <w:gridSpan w:val="3"/>
            <w:shd w:val="clear" w:color="auto" w:fill="auto"/>
            <w:tcMar>
              <w:left w:w="57" w:type="dxa"/>
              <w:right w:w="57" w:type="dxa"/>
            </w:tcMar>
            <w:vAlign w:val="center"/>
          </w:tcPr>
          <w:p w:rsidR="00F80A6A" w:rsidRPr="00164C33" w:rsidDel="00164C33" w:rsidRDefault="0054490E" w:rsidP="005101AE">
            <w:pPr>
              <w:snapToGrid w:val="0"/>
              <w:spacing w:before="60" w:after="60"/>
              <w:rPr>
                <w:del w:id="1528" w:author="Antonio Giangravè" w:date="2018-08-28T14:51:00Z"/>
                <w:rFonts w:cs="Arial"/>
                <w:b/>
                <w:sz w:val="18"/>
                <w:rPrChange w:id="1529" w:author="Antonio Giangravè" w:date="2018-08-28T14:52:00Z">
                  <w:rPr>
                    <w:del w:id="1530" w:author="Antonio Giangravè" w:date="2018-08-28T14:51:00Z"/>
                    <w:rFonts w:cs="Arial"/>
                    <w:b/>
                  </w:rPr>
                </w:rPrChange>
              </w:rPr>
            </w:pPr>
            <w:del w:id="1531" w:author="Antonio Giangravè" w:date="2018-08-28T14:51:00Z">
              <w:r w:rsidRPr="00164C33" w:rsidDel="00164C33">
                <w:rPr>
                  <w:rFonts w:cs="Arial"/>
                  <w:b/>
                  <w:sz w:val="18"/>
                  <w:rPrChange w:id="1532" w:author="Antonio Giangravè" w:date="2018-08-28T14:52:00Z">
                    <w:rPr>
                      <w:rFonts w:cs="Arial"/>
                      <w:b/>
                    </w:rPr>
                  </w:rPrChange>
                </w:rPr>
                <w:delText xml:space="preserve">Transversal </w:delText>
              </w:r>
              <w:r w:rsidR="00F80A6A" w:rsidRPr="00164C33" w:rsidDel="00164C33">
                <w:rPr>
                  <w:rFonts w:cs="Arial"/>
                  <w:b/>
                  <w:sz w:val="18"/>
                  <w:rPrChange w:id="1533" w:author="Antonio Giangravè" w:date="2018-08-28T14:52:00Z">
                    <w:rPr>
                      <w:rFonts w:cs="Arial"/>
                      <w:b/>
                    </w:rPr>
                  </w:rPrChange>
                </w:rPr>
                <w:delText>and personal competences</w:delText>
              </w:r>
            </w:del>
          </w:p>
        </w:tc>
      </w:tr>
      <w:tr w:rsidR="00F80A6A" w:rsidRPr="00164C33" w:rsidDel="00164C33" w:rsidTr="005101AE">
        <w:tblPrEx>
          <w:tblCellMar>
            <w:left w:w="0" w:type="dxa"/>
            <w:right w:w="0" w:type="dxa"/>
          </w:tblCellMar>
          <w:tblLook w:val="0000" w:firstRow="0" w:lastRow="0" w:firstColumn="0" w:lastColumn="0" w:noHBand="0" w:noVBand="0"/>
        </w:tblPrEx>
        <w:trPr>
          <w:trHeight w:val="511"/>
          <w:del w:id="1534" w:author="Antonio Giangravè" w:date="2018-08-28T14:51:00Z"/>
        </w:trPr>
        <w:tc>
          <w:tcPr>
            <w:tcW w:w="9305" w:type="dxa"/>
            <w:gridSpan w:val="3"/>
            <w:shd w:val="clear" w:color="auto" w:fill="auto"/>
            <w:tcMar>
              <w:left w:w="57" w:type="dxa"/>
              <w:right w:w="57" w:type="dxa"/>
            </w:tcMar>
          </w:tcPr>
          <w:p w:rsidR="00F80A6A" w:rsidRPr="00164C33" w:rsidDel="00164C33" w:rsidRDefault="00F80A6A" w:rsidP="005101AE">
            <w:pPr>
              <w:rPr>
                <w:del w:id="1535" w:author="Antonio Giangravè" w:date="2018-08-28T14:51:00Z"/>
                <w:rFonts w:cs="Arial"/>
                <w:sz w:val="18"/>
                <w:rPrChange w:id="1536" w:author="Antonio Giangravè" w:date="2018-08-28T14:52:00Z">
                  <w:rPr>
                    <w:del w:id="1537" w:author="Antonio Giangravè" w:date="2018-08-28T14:51:00Z"/>
                    <w:rFonts w:cs="Arial"/>
                  </w:rPr>
                </w:rPrChange>
              </w:rPr>
            </w:pPr>
            <w:del w:id="1538" w:author="Antonio Giangravè" w:date="2018-08-28T14:51:00Z">
              <w:r w:rsidRPr="00164C33" w:rsidDel="00164C33">
                <w:rPr>
                  <w:rFonts w:cs="Arial"/>
                  <w:sz w:val="18"/>
                  <w:rPrChange w:id="1539" w:author="Antonio Giangravè" w:date="2018-08-28T14:52:00Z">
                    <w:rPr>
                      <w:rFonts w:cs="Arial"/>
                    </w:rPr>
                  </w:rPrChange>
                </w:rPr>
                <w:delText>He/she is able to:</w:delText>
              </w:r>
            </w:del>
          </w:p>
          <w:p w:rsidR="00F80A6A" w:rsidRPr="00164C33" w:rsidDel="00164C33" w:rsidRDefault="00CE5166" w:rsidP="001A5F0B">
            <w:pPr>
              <w:pStyle w:val="Paragrafoelenco"/>
              <w:numPr>
                <w:ilvl w:val="0"/>
                <w:numId w:val="7"/>
              </w:numPr>
              <w:spacing w:before="0"/>
              <w:ind w:left="426"/>
              <w:jc w:val="left"/>
              <w:rPr>
                <w:del w:id="1540" w:author="Antonio Giangravè" w:date="2018-08-28T14:51:00Z"/>
                <w:rFonts w:cs="Arial"/>
                <w:sz w:val="18"/>
                <w:rPrChange w:id="1541" w:author="Antonio Giangravè" w:date="2018-08-28T14:52:00Z">
                  <w:rPr>
                    <w:del w:id="1542" w:author="Antonio Giangravè" w:date="2018-08-28T14:51:00Z"/>
                    <w:rFonts w:cs="Arial"/>
                  </w:rPr>
                </w:rPrChange>
              </w:rPr>
            </w:pPr>
            <w:del w:id="1543" w:author="Antonio Giangravè" w:date="2018-08-28T14:51:00Z">
              <w:r w:rsidRPr="00164C33" w:rsidDel="00164C33">
                <w:rPr>
                  <w:rFonts w:cs="Arial"/>
                  <w:sz w:val="16"/>
                  <w:szCs w:val="20"/>
                  <w:lang w:val="en-GB"/>
                  <w:rPrChange w:id="1544" w:author="Antonio Giangravè" w:date="2018-08-28T14:52:00Z">
                    <w:rPr>
                      <w:rFonts w:cs="Arial"/>
                      <w:sz w:val="20"/>
                      <w:szCs w:val="20"/>
                      <w:lang w:val="en-GB"/>
                    </w:rPr>
                  </w:rPrChange>
                </w:rPr>
                <w:delText xml:space="preserve">&lt; describe transversal </w:delText>
              </w:r>
              <w:r w:rsidR="00F80A6A" w:rsidRPr="00164C33" w:rsidDel="00164C33">
                <w:rPr>
                  <w:rFonts w:cs="Arial"/>
                  <w:sz w:val="16"/>
                  <w:szCs w:val="20"/>
                  <w:lang w:val="en-GB"/>
                  <w:rPrChange w:id="1545" w:author="Antonio Giangravè" w:date="2018-08-28T14:52:00Z">
                    <w:rPr>
                      <w:rFonts w:cs="Arial"/>
                      <w:sz w:val="20"/>
                      <w:szCs w:val="20"/>
                      <w:lang w:val="en-GB"/>
                    </w:rPr>
                  </w:rPrChange>
                </w:rPr>
                <w:delText>and personal competences needed for applying the above knowledge and skills in the work context detailing the level of responsibility and autonomy&gt;</w:delText>
              </w:r>
            </w:del>
          </w:p>
        </w:tc>
      </w:tr>
      <w:tr w:rsidR="00C135F3" w:rsidRPr="00164C33" w:rsidDel="00164C33" w:rsidTr="00C135F3">
        <w:tblPrEx>
          <w:tblCellMar>
            <w:left w:w="0" w:type="dxa"/>
            <w:right w:w="0" w:type="dxa"/>
          </w:tblCellMar>
          <w:tblLook w:val="0000" w:firstRow="0" w:lastRow="0" w:firstColumn="0" w:lastColumn="0" w:noHBand="0" w:noVBand="0"/>
        </w:tblPrEx>
        <w:trPr>
          <w:trHeight w:val="511"/>
          <w:del w:id="1546" w:author="Antonio Giangravè" w:date="2018-08-28T14:51:00Z"/>
        </w:trPr>
        <w:tc>
          <w:tcPr>
            <w:tcW w:w="9305" w:type="dxa"/>
            <w:gridSpan w:val="3"/>
            <w:shd w:val="clear" w:color="auto" w:fill="FBD4B4" w:themeFill="accent6" w:themeFillTint="66"/>
            <w:tcMar>
              <w:left w:w="57" w:type="dxa"/>
              <w:right w:w="57" w:type="dxa"/>
            </w:tcMar>
          </w:tcPr>
          <w:p w:rsidR="00C135F3" w:rsidRPr="00164C33" w:rsidDel="00164C33" w:rsidRDefault="00C135F3" w:rsidP="005101AE">
            <w:pPr>
              <w:rPr>
                <w:del w:id="1547" w:author="Antonio Giangravè" w:date="2018-08-28T14:51:00Z"/>
                <w:rFonts w:cs="Arial"/>
                <w:sz w:val="18"/>
                <w:rPrChange w:id="1548" w:author="Antonio Giangravè" w:date="2018-08-28T14:52:00Z">
                  <w:rPr>
                    <w:del w:id="1549" w:author="Antonio Giangravè" w:date="2018-08-28T14:51:00Z"/>
                    <w:rFonts w:cs="Arial"/>
                  </w:rPr>
                </w:rPrChange>
              </w:rPr>
            </w:pPr>
            <w:del w:id="1550" w:author="Antonio Giangravè" w:date="2018-08-28T14:51:00Z">
              <w:r w:rsidRPr="00164C33" w:rsidDel="00164C33">
                <w:rPr>
                  <w:rFonts w:cs="Arial"/>
                  <w:b/>
                  <w:sz w:val="18"/>
                  <w:rPrChange w:id="1551" w:author="Antonio Giangravè" w:date="2018-08-28T14:52:00Z">
                    <w:rPr>
                      <w:rFonts w:cs="Arial"/>
                      <w:b/>
                    </w:rPr>
                  </w:rPrChange>
                </w:rPr>
                <w:delText>Learning Outcome: “n+1”</w:delText>
              </w:r>
            </w:del>
          </w:p>
        </w:tc>
      </w:tr>
      <w:tr w:rsidR="00C135F3" w:rsidRPr="00164C33" w:rsidDel="00164C33" w:rsidTr="00C135F3">
        <w:tblPrEx>
          <w:tblCellMar>
            <w:left w:w="0" w:type="dxa"/>
            <w:right w:w="0" w:type="dxa"/>
          </w:tblCellMar>
          <w:tblLook w:val="0000" w:firstRow="0" w:lastRow="0" w:firstColumn="0" w:lastColumn="0" w:noHBand="0" w:noVBand="0"/>
        </w:tblPrEx>
        <w:trPr>
          <w:trHeight w:val="511"/>
          <w:del w:id="1552" w:author="Antonio Giangravè" w:date="2018-08-28T14:51:00Z"/>
        </w:trPr>
        <w:tc>
          <w:tcPr>
            <w:tcW w:w="9305" w:type="dxa"/>
            <w:gridSpan w:val="3"/>
            <w:shd w:val="clear" w:color="auto" w:fill="FFFFFF" w:themeFill="background1"/>
            <w:tcMar>
              <w:left w:w="57" w:type="dxa"/>
              <w:right w:w="57" w:type="dxa"/>
            </w:tcMar>
          </w:tcPr>
          <w:p w:rsidR="00C135F3" w:rsidRPr="00164C33" w:rsidDel="00164C33" w:rsidRDefault="00C135F3" w:rsidP="005101AE">
            <w:pPr>
              <w:rPr>
                <w:del w:id="1553" w:author="Antonio Giangravè" w:date="2018-08-28T14:51:00Z"/>
                <w:rFonts w:cs="Arial"/>
                <w:b/>
                <w:sz w:val="18"/>
                <w:rPrChange w:id="1554" w:author="Antonio Giangravè" w:date="2018-08-28T14:52:00Z">
                  <w:rPr>
                    <w:del w:id="1555" w:author="Antonio Giangravè" w:date="2018-08-28T14:51:00Z"/>
                    <w:rFonts w:cs="Arial"/>
                    <w:b/>
                  </w:rPr>
                </w:rPrChange>
              </w:rPr>
            </w:pPr>
            <w:del w:id="1556" w:author="Antonio Giangravè" w:date="2018-08-28T14:51:00Z">
              <w:r w:rsidRPr="00164C33" w:rsidDel="00164C33">
                <w:rPr>
                  <w:rFonts w:cs="Arial"/>
                  <w:b/>
                  <w:sz w:val="18"/>
                  <w:rPrChange w:id="1557" w:author="Antonio Giangravè" w:date="2018-08-28T14:52:00Z">
                    <w:rPr>
                      <w:rFonts w:cs="Arial"/>
                      <w:b/>
                    </w:rPr>
                  </w:rPrChange>
                </w:rPr>
                <w:delText>…….</w:delText>
              </w:r>
            </w:del>
          </w:p>
        </w:tc>
      </w:tr>
    </w:tbl>
    <w:p w:rsidR="00B64E14" w:rsidRPr="00164C33" w:rsidDel="00164C33" w:rsidRDefault="00B64E14" w:rsidP="00F80A6A">
      <w:pPr>
        <w:rPr>
          <w:del w:id="1558" w:author="Antonio Giangravè" w:date="2018-08-28T14:51:00Z"/>
          <w:sz w:val="18"/>
          <w:rPrChange w:id="1559" w:author="Antonio Giangravè" w:date="2018-08-28T14:52:00Z">
            <w:rPr>
              <w:del w:id="1560" w:author="Antonio Giangravè" w:date="2018-08-28T14:51:00Z"/>
            </w:rPr>
          </w:rPrChange>
        </w:rPr>
      </w:pPr>
    </w:p>
    <w:p w:rsidR="00F80A6A" w:rsidRPr="00164C33" w:rsidDel="00164C33" w:rsidRDefault="00F80A6A" w:rsidP="00F80A6A">
      <w:pPr>
        <w:rPr>
          <w:del w:id="1561" w:author="Antonio Giangravè" w:date="2018-08-28T14:51:00Z"/>
          <w:sz w:val="18"/>
          <w:rPrChange w:id="1562" w:author="Antonio Giangravè" w:date="2018-08-28T14:52:00Z">
            <w:rPr>
              <w:del w:id="1563" w:author="Antonio Giangravè" w:date="2018-08-28T14:51:00Z"/>
            </w:rPr>
          </w:rPrChange>
        </w:rPr>
      </w:pPr>
      <w:del w:id="1564" w:author="Antonio Giangravè" w:date="2018-08-28T14:51:00Z">
        <w:r w:rsidRPr="00164C33" w:rsidDel="00164C33">
          <w:rPr>
            <w:noProof/>
            <w:sz w:val="18"/>
            <w:lang w:val="it-IT" w:eastAsia="it-IT"/>
            <w:rPrChange w:id="1565" w:author="Antonio Giangravè" w:date="2018-08-28T14:52:00Z">
              <w:rPr>
                <w:noProof/>
                <w:lang w:val="it-IT" w:eastAsia="it-IT"/>
              </w:rPr>
            </w:rPrChange>
          </w:rPr>
          <w:drawing>
            <wp:anchor distT="0" distB="0" distL="114300" distR="114300" simplePos="0" relativeHeight="251706368" behindDoc="0" locked="0" layoutInCell="1" allowOverlap="1" wp14:anchorId="022422E2" wp14:editId="3F5AEEE0">
              <wp:simplePos x="0" y="0"/>
              <wp:positionH relativeFrom="column">
                <wp:posOffset>3810</wp:posOffset>
              </wp:positionH>
              <wp:positionV relativeFrom="paragraph">
                <wp:posOffset>76200</wp:posOffset>
              </wp:positionV>
              <wp:extent cx="666000" cy="666000"/>
              <wp:effectExtent l="0" t="0" r="1270" b="1270"/>
              <wp:wrapNone/>
              <wp:docPr id="1058" name="Immagine 1058"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F80A6A" w:rsidRPr="00164C33" w:rsidDel="00164C33" w:rsidRDefault="00F80A6A" w:rsidP="00F80A6A">
      <w:pPr>
        <w:ind w:left="1416"/>
        <w:rPr>
          <w:del w:id="1566" w:author="Antonio Giangravè" w:date="2018-08-28T14:51:00Z"/>
          <w:b/>
          <w:color w:val="0070C0"/>
          <w:sz w:val="20"/>
          <w:rPrChange w:id="1567" w:author="Antonio Giangravè" w:date="2018-08-28T14:52:00Z">
            <w:rPr>
              <w:del w:id="1568" w:author="Antonio Giangravè" w:date="2018-08-28T14:51:00Z"/>
              <w:b/>
              <w:color w:val="0070C0"/>
              <w:sz w:val="24"/>
            </w:rPr>
          </w:rPrChange>
        </w:rPr>
      </w:pPr>
      <w:del w:id="1569" w:author="Antonio Giangravè" w:date="2018-08-28T14:51:00Z">
        <w:r w:rsidRPr="00164C33" w:rsidDel="00164C33">
          <w:rPr>
            <w:b/>
            <w:color w:val="0070C0"/>
            <w:sz w:val="20"/>
            <w:rPrChange w:id="1570" w:author="Antonio Giangravè" w:date="2018-08-28T14:52:00Z">
              <w:rPr>
                <w:b/>
                <w:color w:val="0070C0"/>
                <w:sz w:val="24"/>
              </w:rPr>
            </w:rPrChange>
          </w:rPr>
          <w:delText xml:space="preserve">Click on the icon to DOWNLOAD a </w:delText>
        </w:r>
        <w:r w:rsidR="00CE5166" w:rsidRPr="00164C33" w:rsidDel="00164C33">
          <w:rPr>
            <w:b/>
            <w:color w:val="0070C0"/>
            <w:sz w:val="20"/>
            <w:rPrChange w:id="1571" w:author="Antonio Giangravè" w:date="2018-08-28T14:52:00Z">
              <w:rPr>
                <w:b/>
                <w:color w:val="0070C0"/>
                <w:sz w:val="24"/>
              </w:rPr>
            </w:rPrChange>
          </w:rPr>
          <w:delText xml:space="preserve">blank </w:delText>
        </w:r>
        <w:r w:rsidRPr="00164C33" w:rsidDel="00164C33">
          <w:rPr>
            <w:b/>
            <w:color w:val="0070C0"/>
            <w:sz w:val="20"/>
            <w:rPrChange w:id="1572" w:author="Antonio Giangravè" w:date="2018-08-28T14:52:00Z">
              <w:rPr>
                <w:b/>
                <w:color w:val="0070C0"/>
                <w:sz w:val="24"/>
              </w:rPr>
            </w:rPrChange>
          </w:rPr>
          <w:delText xml:space="preserve">template </w:delText>
        </w:r>
        <w:r w:rsidR="00CE5166" w:rsidRPr="00164C33" w:rsidDel="00164C33">
          <w:rPr>
            <w:b/>
            <w:color w:val="0070C0"/>
            <w:sz w:val="20"/>
            <w:rPrChange w:id="1573" w:author="Antonio Giangravè" w:date="2018-08-28T14:52:00Z">
              <w:rPr>
                <w:b/>
                <w:color w:val="0070C0"/>
                <w:sz w:val="24"/>
              </w:rPr>
            </w:rPrChange>
          </w:rPr>
          <w:delText>for pooling</w:delText>
        </w:r>
        <w:r w:rsidRPr="00164C33" w:rsidDel="00164C33">
          <w:rPr>
            <w:b/>
            <w:color w:val="0070C0"/>
            <w:sz w:val="20"/>
            <w:rPrChange w:id="1574" w:author="Antonio Giangravè" w:date="2018-08-28T14:52:00Z">
              <w:rPr>
                <w:b/>
                <w:color w:val="0070C0"/>
                <w:sz w:val="24"/>
              </w:rPr>
            </w:rPrChange>
          </w:rPr>
          <w:delText xml:space="preserve"> together the learning outcomes into learning units</w:delText>
        </w:r>
      </w:del>
    </w:p>
    <w:p w:rsidR="00F80A6A" w:rsidRPr="00164C33" w:rsidDel="00164C33" w:rsidRDefault="00F80A6A" w:rsidP="00F80A6A">
      <w:pPr>
        <w:rPr>
          <w:del w:id="1575" w:author="Antonio Giangravè" w:date="2018-08-28T14:51:00Z"/>
          <w:color w:val="FF0000"/>
          <w:sz w:val="18"/>
          <w:rPrChange w:id="1576" w:author="Antonio Giangravè" w:date="2018-08-28T14:52:00Z">
            <w:rPr>
              <w:del w:id="1577" w:author="Antonio Giangravè" w:date="2018-08-28T14:51:00Z"/>
              <w:color w:val="FF0000"/>
            </w:rPr>
          </w:rPrChange>
        </w:rPr>
      </w:pPr>
    </w:p>
    <w:p w:rsidR="00F80A6A" w:rsidRPr="00164C33" w:rsidDel="00164C33" w:rsidRDefault="00F80A6A" w:rsidP="00F80A6A">
      <w:pPr>
        <w:rPr>
          <w:del w:id="1578" w:author="Antonio Giangravè" w:date="2018-08-28T14:51:00Z"/>
          <w:color w:val="FF0000"/>
          <w:sz w:val="18"/>
          <w:rPrChange w:id="1579" w:author="Antonio Giangravè" w:date="2018-08-28T14:52:00Z">
            <w:rPr>
              <w:del w:id="1580" w:author="Antonio Giangravè" w:date="2018-08-28T14:51:00Z"/>
              <w:color w:val="FF0000"/>
            </w:rPr>
          </w:rPrChange>
        </w:rPr>
      </w:pPr>
      <w:del w:id="1581" w:author="Antonio Giangravè" w:date="2018-08-28T14:51:00Z">
        <w:r w:rsidRPr="00164C33" w:rsidDel="00164C33">
          <w:rPr>
            <w:color w:val="FF0000"/>
            <w:sz w:val="18"/>
            <w:rPrChange w:id="1582" w:author="Antonio Giangravè" w:date="2018-08-28T14:52:00Z">
              <w:rPr>
                <w:color w:val="FF0000"/>
              </w:rPr>
            </w:rPrChange>
          </w:rPr>
          <w:delText xml:space="preserve">[DOWNLOAD 3 - </w:delText>
        </w:r>
        <w:r w:rsidR="006519BF" w:rsidRPr="00164C33" w:rsidDel="00164C33">
          <w:rPr>
            <w:color w:val="FF0000"/>
            <w:sz w:val="18"/>
            <w:rPrChange w:id="1583" w:author="Antonio Giangravè" w:date="2018-08-28T14:52:00Z">
              <w:rPr>
                <w:color w:val="FF0000"/>
              </w:rPr>
            </w:rPrChange>
          </w:rPr>
          <w:delText>SEE ANNEX 3</w:delText>
        </w:r>
        <w:r w:rsidRPr="00164C33" w:rsidDel="00164C33">
          <w:rPr>
            <w:color w:val="FF0000"/>
            <w:sz w:val="18"/>
            <w:rPrChange w:id="1584" w:author="Antonio Giangravè" w:date="2018-08-28T14:52:00Z">
              <w:rPr>
                <w:color w:val="FF0000"/>
              </w:rPr>
            </w:rPrChange>
          </w:rPr>
          <w:delText>]</w:delText>
        </w:r>
      </w:del>
    </w:p>
    <w:p w:rsidR="00B64E14" w:rsidRPr="00164C33" w:rsidDel="00164C33" w:rsidRDefault="00B64E14" w:rsidP="00F80A6A">
      <w:pPr>
        <w:rPr>
          <w:del w:id="1585" w:author="Antonio Giangravè" w:date="2018-08-28T14:51:00Z"/>
          <w:color w:val="FF0000"/>
          <w:sz w:val="18"/>
          <w:rPrChange w:id="1586" w:author="Antonio Giangravè" w:date="2018-08-28T14:52:00Z">
            <w:rPr>
              <w:del w:id="1587" w:author="Antonio Giangravè" w:date="2018-08-28T14:51:00Z"/>
              <w:color w:val="FF0000"/>
            </w:rPr>
          </w:rPrChange>
        </w:rPr>
      </w:pPr>
    </w:p>
    <w:p w:rsidR="00B64E14" w:rsidRPr="00164C33" w:rsidDel="00164C33" w:rsidRDefault="00B64E14" w:rsidP="00B64E14">
      <w:pPr>
        <w:rPr>
          <w:del w:id="1588" w:author="Antonio Giangravè" w:date="2018-08-28T14:51:00Z"/>
          <w:sz w:val="18"/>
          <w:rPrChange w:id="1589" w:author="Antonio Giangravè" w:date="2018-08-28T14:52:00Z">
            <w:rPr>
              <w:del w:id="1590" w:author="Antonio Giangravè" w:date="2018-08-28T14:51:00Z"/>
            </w:rPr>
          </w:rPrChange>
        </w:rPr>
      </w:pPr>
      <w:del w:id="1591" w:author="Antonio Giangravè" w:date="2018-08-28T14:51:00Z">
        <w:r w:rsidRPr="00164C33" w:rsidDel="00164C33">
          <w:rPr>
            <w:sz w:val="18"/>
            <w:rPrChange w:id="1592" w:author="Antonio Giangravè" w:date="2018-08-28T14:52:00Z">
              <w:rPr/>
            </w:rPrChange>
          </w:rPr>
          <w:delText>The title of a unit of learning outcomes should be clear and comprehensible) and it should reflect the content of the unit. Furthermore, the level of the unit of learning outcomes is to be noted separately.</w:delText>
        </w:r>
      </w:del>
    </w:p>
    <w:p w:rsidR="00B64E14" w:rsidRPr="00164C33" w:rsidDel="00164C33" w:rsidRDefault="00CE5166" w:rsidP="00B64E14">
      <w:pPr>
        <w:rPr>
          <w:del w:id="1593" w:author="Antonio Giangravè" w:date="2018-08-28T14:51:00Z"/>
          <w:sz w:val="18"/>
          <w:rPrChange w:id="1594" w:author="Antonio Giangravè" w:date="2018-08-28T14:52:00Z">
            <w:rPr>
              <w:del w:id="1595" w:author="Antonio Giangravè" w:date="2018-08-28T14:51:00Z"/>
            </w:rPr>
          </w:rPrChange>
        </w:rPr>
      </w:pPr>
      <w:del w:id="1596" w:author="Antonio Giangravè" w:date="2018-08-28T14:51:00Z">
        <w:r w:rsidRPr="00164C33" w:rsidDel="00164C33">
          <w:rPr>
            <w:sz w:val="18"/>
            <w:rPrChange w:id="1597" w:author="Antonio Giangravè" w:date="2018-08-28T14:52:00Z">
              <w:rPr/>
            </w:rPrChange>
          </w:rPr>
          <w:delText>The designer must consider the fact that each learning outcome (or the acquired knowledge, skills and competences) should be assessable on their own, that is separate from the other learning units.</w:delText>
        </w:r>
      </w:del>
    </w:p>
    <w:p w:rsidR="00CE5166" w:rsidRPr="00164C33" w:rsidDel="00164C33" w:rsidRDefault="00CE5166" w:rsidP="00B64E14">
      <w:pPr>
        <w:ind w:left="1416"/>
        <w:rPr>
          <w:del w:id="1598" w:author="Antonio Giangravè" w:date="2018-08-28T14:51:00Z"/>
          <w:b/>
          <w:color w:val="0070C0"/>
          <w:sz w:val="20"/>
          <w:rPrChange w:id="1599" w:author="Antonio Giangravè" w:date="2018-08-28T14:52:00Z">
            <w:rPr>
              <w:del w:id="1600" w:author="Antonio Giangravè" w:date="2018-08-28T14:51:00Z"/>
              <w:b/>
              <w:color w:val="0070C0"/>
              <w:sz w:val="24"/>
            </w:rPr>
          </w:rPrChange>
        </w:rPr>
      </w:pPr>
    </w:p>
    <w:p w:rsidR="00B64E14" w:rsidRPr="00164C33" w:rsidDel="00164C33" w:rsidRDefault="00CE5166" w:rsidP="00B64E14">
      <w:pPr>
        <w:ind w:left="1416"/>
        <w:rPr>
          <w:del w:id="1601" w:author="Antonio Giangravè" w:date="2018-08-28T14:51:00Z"/>
          <w:sz w:val="18"/>
          <w:rPrChange w:id="1602" w:author="Antonio Giangravè" w:date="2018-08-28T14:52:00Z">
            <w:rPr>
              <w:del w:id="1603" w:author="Antonio Giangravè" w:date="2018-08-28T14:51:00Z"/>
            </w:rPr>
          </w:rPrChange>
        </w:rPr>
      </w:pPr>
      <w:del w:id="1604" w:author="Antonio Giangravè" w:date="2018-08-28T14:51:00Z">
        <w:r w:rsidRPr="00164C33" w:rsidDel="00164C33">
          <w:rPr>
            <w:noProof/>
            <w:sz w:val="18"/>
            <w:lang w:val="it-IT" w:eastAsia="it-IT"/>
            <w:rPrChange w:id="1605" w:author="Antonio Giangravè" w:date="2018-08-28T14:52:00Z">
              <w:rPr>
                <w:noProof/>
                <w:lang w:val="it-IT" w:eastAsia="it-IT"/>
              </w:rPr>
            </w:rPrChange>
          </w:rPr>
          <w:drawing>
            <wp:anchor distT="0" distB="0" distL="114300" distR="114300" simplePos="0" relativeHeight="251711488" behindDoc="0" locked="0" layoutInCell="1" allowOverlap="1">
              <wp:simplePos x="0" y="0"/>
              <wp:positionH relativeFrom="column">
                <wp:posOffset>3810</wp:posOffset>
              </wp:positionH>
              <wp:positionV relativeFrom="paragraph">
                <wp:posOffset>49530</wp:posOffset>
              </wp:positionV>
              <wp:extent cx="665480" cy="665480"/>
              <wp:effectExtent l="0" t="0" r="1270" b="1270"/>
              <wp:wrapNone/>
              <wp:docPr id="1059" name="Immagine 1059"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r w:rsidR="00B64E14" w:rsidRPr="00164C33" w:rsidDel="00164C33">
          <w:rPr>
            <w:b/>
            <w:color w:val="0070C0"/>
            <w:sz w:val="20"/>
            <w:rPrChange w:id="1606" w:author="Antonio Giangravè" w:date="2018-08-28T14:52:00Z">
              <w:rPr>
                <w:b/>
                <w:color w:val="0070C0"/>
                <w:sz w:val="24"/>
              </w:rPr>
            </w:rPrChange>
          </w:rPr>
          <w:delText>Click on the icon to DOWNLOAD some practical hints for defining the UNITS of Learning Outcomes</w:delText>
        </w:r>
      </w:del>
    </w:p>
    <w:p w:rsidR="00B64E14" w:rsidRPr="00164C33" w:rsidDel="00164C33" w:rsidRDefault="00B64E14" w:rsidP="00F80A6A">
      <w:pPr>
        <w:rPr>
          <w:del w:id="1607" w:author="Antonio Giangravè" w:date="2018-08-28T14:51:00Z"/>
          <w:color w:val="FF0000"/>
          <w:sz w:val="18"/>
          <w:rPrChange w:id="1608" w:author="Antonio Giangravè" w:date="2018-08-28T14:52:00Z">
            <w:rPr>
              <w:del w:id="1609" w:author="Antonio Giangravè" w:date="2018-08-28T14:51:00Z"/>
              <w:color w:val="FF0000"/>
            </w:rPr>
          </w:rPrChange>
        </w:rPr>
      </w:pPr>
      <w:del w:id="1610" w:author="Antonio Giangravè" w:date="2018-08-28T14:51:00Z">
        <w:r w:rsidRPr="00164C33" w:rsidDel="00164C33">
          <w:rPr>
            <w:color w:val="FF0000"/>
            <w:sz w:val="18"/>
            <w:rPrChange w:id="1611" w:author="Antonio Giangravè" w:date="2018-08-28T14:52:00Z">
              <w:rPr>
                <w:color w:val="FF0000"/>
              </w:rPr>
            </w:rPrChange>
          </w:rPr>
          <w:tab/>
        </w:r>
      </w:del>
    </w:p>
    <w:p w:rsidR="00B64E14" w:rsidRPr="00164C33" w:rsidDel="00164C33" w:rsidRDefault="00B64E14" w:rsidP="00B64E14">
      <w:pPr>
        <w:rPr>
          <w:del w:id="1612" w:author="Antonio Giangravè" w:date="2018-08-28T14:51:00Z"/>
          <w:color w:val="FF0000"/>
          <w:sz w:val="18"/>
          <w:rPrChange w:id="1613" w:author="Antonio Giangravè" w:date="2018-08-28T14:52:00Z">
            <w:rPr>
              <w:del w:id="1614" w:author="Antonio Giangravè" w:date="2018-08-28T14:51:00Z"/>
              <w:color w:val="FF0000"/>
            </w:rPr>
          </w:rPrChange>
        </w:rPr>
      </w:pPr>
      <w:del w:id="1615" w:author="Antonio Giangravè" w:date="2018-08-28T14:51:00Z">
        <w:r w:rsidRPr="00164C33" w:rsidDel="00164C33">
          <w:rPr>
            <w:color w:val="FF0000"/>
            <w:sz w:val="18"/>
            <w:rPrChange w:id="1616" w:author="Antonio Giangravè" w:date="2018-08-28T14:52:00Z">
              <w:rPr>
                <w:color w:val="FF0000"/>
              </w:rPr>
            </w:rPrChange>
          </w:rPr>
          <w:delText>[DOWNLOAD 4 – SEE ANNEX 4]</w:delText>
        </w:r>
      </w:del>
    </w:p>
    <w:p w:rsidR="00826FE0" w:rsidRPr="00164C33" w:rsidDel="00164C33" w:rsidRDefault="00826FE0" w:rsidP="00F80A6A">
      <w:pPr>
        <w:rPr>
          <w:del w:id="1617" w:author="Antonio Giangravè" w:date="2018-08-28T14:51:00Z"/>
          <w:color w:val="FF0000"/>
          <w:sz w:val="18"/>
          <w:rPrChange w:id="1618" w:author="Antonio Giangravè" w:date="2018-08-28T14:52:00Z">
            <w:rPr>
              <w:del w:id="1619" w:author="Antonio Giangravè" w:date="2018-08-28T14:51:00Z"/>
              <w:color w:val="FF0000"/>
            </w:rPr>
          </w:rPrChange>
        </w:rPr>
        <w:sectPr w:rsidR="00826FE0" w:rsidRPr="00164C33" w:rsidDel="00164C33" w:rsidSect="00BE2FC8">
          <w:pgSz w:w="11906" w:h="16838"/>
          <w:pgMar w:top="1417" w:right="1134" w:bottom="851" w:left="1134" w:header="708" w:footer="283" w:gutter="0"/>
          <w:cols w:space="708"/>
          <w:docGrid w:linePitch="360"/>
        </w:sectPr>
      </w:pPr>
    </w:p>
    <w:p w:rsidR="00826FE0" w:rsidRPr="00164C33" w:rsidDel="00164C33" w:rsidRDefault="00826FE0" w:rsidP="00826FE0">
      <w:pPr>
        <w:jc w:val="center"/>
        <w:rPr>
          <w:del w:id="1620" w:author="Antonio Giangravè" w:date="2018-08-28T14:51:00Z"/>
          <w:b/>
          <w:color w:val="FF0000"/>
          <w:sz w:val="24"/>
          <w:rPrChange w:id="1621" w:author="Antonio Giangravè" w:date="2018-08-28T14:52:00Z">
            <w:rPr>
              <w:del w:id="1622" w:author="Antonio Giangravè" w:date="2018-08-28T14:51:00Z"/>
              <w:b/>
              <w:color w:val="FF0000"/>
              <w:sz w:val="32"/>
            </w:rPr>
          </w:rPrChange>
        </w:rPr>
      </w:pPr>
      <w:del w:id="1623" w:author="Antonio Giangravè" w:date="2018-08-28T14:51:00Z">
        <w:r w:rsidRPr="00164C33" w:rsidDel="00164C33">
          <w:rPr>
            <w:b/>
            <w:color w:val="FF0000"/>
            <w:sz w:val="24"/>
            <w:rPrChange w:id="1624" w:author="Antonio Giangravè" w:date="2018-08-28T14:52:00Z">
              <w:rPr>
                <w:b/>
                <w:color w:val="FF0000"/>
                <w:sz w:val="32"/>
              </w:rPr>
            </w:rPrChange>
          </w:rPr>
          <w:delText xml:space="preserve">SCREEN 3A </w:delText>
        </w:r>
      </w:del>
    </w:p>
    <w:p w:rsidR="00826FE0" w:rsidRPr="00164C33" w:rsidDel="00164C33" w:rsidRDefault="00826FE0" w:rsidP="00826FE0">
      <w:pPr>
        <w:jc w:val="center"/>
        <w:rPr>
          <w:del w:id="1625" w:author="Antonio Giangravè" w:date="2018-08-28T14:51:00Z"/>
          <w:b/>
          <w:sz w:val="24"/>
          <w:rPrChange w:id="1626" w:author="Antonio Giangravè" w:date="2018-08-28T14:52:00Z">
            <w:rPr>
              <w:del w:id="1627" w:author="Antonio Giangravè" w:date="2018-08-28T14:51:00Z"/>
              <w:b/>
              <w:sz w:val="32"/>
            </w:rPr>
          </w:rPrChange>
        </w:rPr>
      </w:pPr>
      <w:del w:id="1628" w:author="Antonio Giangravè" w:date="2018-08-28T14:51:00Z">
        <w:r w:rsidRPr="00164C33" w:rsidDel="00164C33">
          <w:rPr>
            <w:b/>
            <w:i/>
            <w:iCs/>
            <w:color w:val="7F7F7F" w:themeColor="text1" w:themeTint="80"/>
            <w:sz w:val="32"/>
            <w:rPrChange w:id="1629" w:author="Antonio Giangravè" w:date="2018-08-28T14:52:00Z">
              <w:rPr>
                <w:b/>
                <w:i/>
                <w:iCs/>
                <w:color w:val="7F7F7F" w:themeColor="text1" w:themeTint="80"/>
                <w:sz w:val="40"/>
              </w:rPr>
            </w:rPrChange>
          </w:rPr>
          <w:delText>ACTIVITY 3: LEARNING STRATEGIES AND ASSESSMENT CRITERIA DEFINITION</w:delText>
        </w:r>
        <w:r w:rsidRPr="00164C33" w:rsidDel="00164C33">
          <w:rPr>
            <w:b/>
            <w:i/>
            <w:iCs/>
            <w:noProof/>
            <w:color w:val="7F7F7F" w:themeColor="text1" w:themeTint="80"/>
            <w:sz w:val="24"/>
            <w:lang w:val="it-IT" w:eastAsia="it-IT"/>
            <w:rPrChange w:id="1630" w:author="Antonio Giangravè" w:date="2018-08-28T14:52:00Z">
              <w:rPr>
                <w:b/>
                <w:i/>
                <w:iCs/>
                <w:noProof/>
                <w:color w:val="7F7F7F" w:themeColor="text1" w:themeTint="80"/>
                <w:sz w:val="32"/>
                <w:lang w:val="it-IT" w:eastAsia="it-IT"/>
              </w:rPr>
            </w:rPrChange>
          </w:rPr>
          <w:drawing>
            <wp:inline distT="0" distB="0" distL="0" distR="0">
              <wp:extent cx="5734050" cy="1600200"/>
              <wp:effectExtent l="38100" t="0" r="0" b="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del>
    </w:p>
    <w:p w:rsidR="00826FE0" w:rsidRPr="00164C33" w:rsidDel="00164C33" w:rsidRDefault="00E95C20" w:rsidP="00826FE0">
      <w:pPr>
        <w:rPr>
          <w:del w:id="1631" w:author="Antonio Giangravè" w:date="2018-08-28T14:51:00Z"/>
          <w:sz w:val="18"/>
          <w:rPrChange w:id="1632" w:author="Antonio Giangravè" w:date="2018-08-28T14:52:00Z">
            <w:rPr>
              <w:del w:id="1633" w:author="Antonio Giangravè" w:date="2018-08-28T14:51:00Z"/>
            </w:rPr>
          </w:rPrChange>
        </w:rPr>
      </w:pPr>
      <w:del w:id="1634" w:author="Antonio Giangravè" w:date="2018-08-28T14:51:00Z">
        <w:r w:rsidRPr="00164C33" w:rsidDel="00164C33">
          <w:rPr>
            <w:sz w:val="18"/>
            <w:rPrChange w:id="1635" w:author="Antonio Giangravè" w:date="2018-08-28T14:52:00Z">
              <w:rPr/>
            </w:rPrChange>
          </w:rPr>
          <w:delText>After identifying</w:delText>
        </w:r>
        <w:r w:rsidR="00826FE0" w:rsidRPr="00164C33" w:rsidDel="00164C33">
          <w:rPr>
            <w:sz w:val="18"/>
            <w:rPrChange w:id="1636" w:author="Antonio Giangravè" w:date="2018-08-28T14:52:00Z">
              <w:rPr/>
            </w:rPrChange>
          </w:rPr>
          <w:delText xml:space="preserve"> a list of learning outcomes and </w:delText>
        </w:r>
        <w:r w:rsidRPr="00164C33" w:rsidDel="00164C33">
          <w:rPr>
            <w:sz w:val="18"/>
            <w:rPrChange w:id="1637" w:author="Antonio Giangravè" w:date="2018-08-28T14:52:00Z">
              <w:rPr/>
            </w:rPrChange>
          </w:rPr>
          <w:delText xml:space="preserve">grouping them into Learning Units, your </w:delText>
        </w:r>
        <w:r w:rsidR="00826FE0" w:rsidRPr="00164C33" w:rsidDel="00164C33">
          <w:rPr>
            <w:sz w:val="18"/>
            <w:rPrChange w:id="1638" w:author="Antonio Giangravè" w:date="2018-08-28T14:52:00Z">
              <w:rPr/>
            </w:rPrChange>
          </w:rPr>
          <w:delText>next step is to define the specific learning strategy you will implement to address each outcome.</w:delText>
        </w:r>
      </w:del>
    </w:p>
    <w:p w:rsidR="00826FE0" w:rsidRPr="00164C33" w:rsidDel="00164C33" w:rsidRDefault="00826FE0" w:rsidP="00826FE0">
      <w:pPr>
        <w:rPr>
          <w:del w:id="1639" w:author="Antonio Giangravè" w:date="2018-08-28T14:51:00Z"/>
          <w:b/>
          <w:sz w:val="18"/>
          <w:rPrChange w:id="1640" w:author="Antonio Giangravè" w:date="2018-08-28T14:52:00Z">
            <w:rPr>
              <w:del w:id="1641" w:author="Antonio Giangravè" w:date="2018-08-28T14:51:00Z"/>
              <w:b/>
            </w:rPr>
          </w:rPrChange>
        </w:rPr>
      </w:pPr>
      <w:del w:id="1642" w:author="Antonio Giangravè" w:date="2018-08-28T14:51:00Z">
        <w:r w:rsidRPr="00164C33" w:rsidDel="00164C33">
          <w:rPr>
            <w:sz w:val="18"/>
            <w:rPrChange w:id="1643" w:author="Antonio Giangravè" w:date="2018-08-28T14:52:00Z">
              <w:rPr/>
            </w:rPrChange>
          </w:rPr>
          <w:delText xml:space="preserve">This design process should take into account all of the </w:delText>
        </w:r>
        <w:r w:rsidRPr="00164C33" w:rsidDel="00164C33">
          <w:rPr>
            <w:b/>
            <w:sz w:val="18"/>
            <w:rPrChange w:id="1644" w:author="Antonio Giangravè" w:date="2018-08-28T14:52:00Z">
              <w:rPr>
                <w:b/>
              </w:rPr>
            </w:rPrChange>
          </w:rPr>
          <w:delText>“design constraints” characterizing both the baseline course and the CLM.</w:delText>
        </w:r>
      </w:del>
    </w:p>
    <w:p w:rsidR="00826FE0" w:rsidRPr="00164C33" w:rsidDel="00164C33" w:rsidRDefault="00826FE0" w:rsidP="00826FE0">
      <w:pPr>
        <w:rPr>
          <w:del w:id="1645" w:author="Antonio Giangravè" w:date="2018-08-28T14:51:00Z"/>
          <w:sz w:val="18"/>
          <w:rPrChange w:id="1646" w:author="Antonio Giangravè" w:date="2018-08-28T14:52:00Z">
            <w:rPr>
              <w:del w:id="1647" w:author="Antonio Giangravè" w:date="2018-08-28T14:51:00Z"/>
            </w:rPr>
          </w:rPrChange>
        </w:rPr>
      </w:pPr>
      <w:del w:id="1648" w:author="Antonio Giangravè" w:date="2018-08-28T14:51:00Z">
        <w:r w:rsidRPr="00164C33" w:rsidDel="00164C33">
          <w:rPr>
            <w:sz w:val="18"/>
            <w:rPrChange w:id="1649" w:author="Antonio Giangravè" w:date="2018-08-28T14:52:00Z">
              <w:rPr/>
            </w:rPrChange>
          </w:rPr>
          <w:delText>You’ve already analyzed some contextual constraints (Action 1 – Step 1)</w:delText>
        </w:r>
        <w:r w:rsidR="00740401" w:rsidRPr="00164C33" w:rsidDel="00164C33">
          <w:rPr>
            <w:sz w:val="18"/>
            <w:rPrChange w:id="1650" w:author="Antonio Giangravè" w:date="2018-08-28T14:52:00Z">
              <w:rPr/>
            </w:rPrChange>
          </w:rPr>
          <w:delText>, but you need to be sure to take into account a number of dimensions.</w:delText>
        </w:r>
      </w:del>
    </w:p>
    <w:p w:rsidR="00740401" w:rsidRPr="00164C33" w:rsidDel="00164C33" w:rsidRDefault="00AC50E0" w:rsidP="00826FE0">
      <w:pPr>
        <w:rPr>
          <w:del w:id="1651" w:author="Antonio Giangravè" w:date="2018-08-28T14:51:00Z"/>
          <w:sz w:val="18"/>
          <w:rPrChange w:id="1652" w:author="Antonio Giangravè" w:date="2018-08-28T14:52:00Z">
            <w:rPr>
              <w:del w:id="1653" w:author="Antonio Giangravè" w:date="2018-08-28T14:51:00Z"/>
            </w:rPr>
          </w:rPrChange>
        </w:rPr>
      </w:pPr>
      <w:del w:id="1654" w:author="Antonio Giangravè" w:date="2018-08-28T14:51:00Z">
        <w:r w:rsidRPr="00164C33" w:rsidDel="00164C33">
          <w:rPr>
            <w:noProof/>
            <w:sz w:val="18"/>
            <w:lang w:val="it-IT" w:eastAsia="it-IT"/>
            <w:rPrChange w:id="1655" w:author="Antonio Giangravè" w:date="2018-08-28T14:52:00Z">
              <w:rPr>
                <w:noProof/>
                <w:lang w:val="it-IT" w:eastAsia="it-IT"/>
              </w:rPr>
            </w:rPrChange>
          </w:rPr>
          <mc:AlternateContent>
            <mc:Choice Requires="wps">
              <w:drawing>
                <wp:anchor distT="0" distB="0" distL="114300" distR="114300" simplePos="0" relativeHeight="251721728" behindDoc="0" locked="0" layoutInCell="1" allowOverlap="1">
                  <wp:simplePos x="0" y="0"/>
                  <wp:positionH relativeFrom="column">
                    <wp:posOffset>470535</wp:posOffset>
                  </wp:positionH>
                  <wp:positionV relativeFrom="paragraph">
                    <wp:posOffset>78105</wp:posOffset>
                  </wp:positionV>
                  <wp:extent cx="4791075" cy="619125"/>
                  <wp:effectExtent l="0" t="0" r="28575" b="28575"/>
                  <wp:wrapNone/>
                  <wp:docPr id="1030" name="Rettangolo arrotondato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0" o:spid="_x0000_s1045" style="position:absolute;left:0;text-align:left;margin-left:37.05pt;margin-top:6.15pt;width:377.25pt;height:4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" filled="f" strokecolor="#e36c0a [2409]" strokeweight="2pt">
                  <v:path arrowok="t"/>
                  <v:textbo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v:textbox>
                </v:roundrect>
              </w:pict>
            </mc:Fallback>
          </mc:AlternateContent>
        </w:r>
        <w:r w:rsidRPr="00164C33" w:rsidDel="00164C33">
          <w:rPr>
            <w:noProof/>
            <w:sz w:val="18"/>
            <w:lang w:val="it-IT" w:eastAsia="it-IT"/>
            <w:rPrChange w:id="1656" w:author="Antonio Giangravè" w:date="2018-08-28T14:52:00Z">
              <w:rPr>
                <w:noProof/>
                <w:lang w:val="it-IT" w:eastAsia="it-IT"/>
              </w:rPr>
            </w:rPrChange>
          </w:rPr>
          <mc:AlternateContent>
            <mc:Choice Requires="wps">
              <w:drawing>
                <wp:anchor distT="0" distB="0" distL="114300" distR="114300" simplePos="0" relativeHeight="251716608" behindDoc="0" locked="0" layoutInCell="1" allowOverlap="1">
                  <wp:simplePos x="0" y="0"/>
                  <wp:positionH relativeFrom="column">
                    <wp:posOffset>51435</wp:posOffset>
                  </wp:positionH>
                  <wp:positionV relativeFrom="paragraph">
                    <wp:posOffset>203835</wp:posOffset>
                  </wp:positionV>
                  <wp:extent cx="419100" cy="371475"/>
                  <wp:effectExtent l="0" t="19050" r="38100" b="47625"/>
                  <wp:wrapNone/>
                  <wp:docPr id="12" name="Freccia a destr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38ED052" id="Freccia a destra 12" o:spid="_x0000_s1026" type="#_x0000_t13" style="position:absolute;margin-left:4.05pt;margin-top:16.05pt;width:33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T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g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" adj="12027" filled="f" strokecolor="#e36c0a [2409]" strokeweight="2pt">
                  <v:path arrowok="t"/>
                </v:shape>
              </w:pict>
            </mc:Fallback>
          </mc:AlternateContent>
        </w:r>
      </w:del>
    </w:p>
    <w:p w:rsidR="00740401" w:rsidRPr="00164C33" w:rsidDel="00164C33" w:rsidRDefault="00740401" w:rsidP="00826FE0">
      <w:pPr>
        <w:rPr>
          <w:del w:id="1657" w:author="Antonio Giangravè" w:date="2018-08-28T14:51:00Z"/>
          <w:sz w:val="18"/>
          <w:rPrChange w:id="1658" w:author="Antonio Giangravè" w:date="2018-08-28T14:52:00Z">
            <w:rPr>
              <w:del w:id="1659" w:author="Antonio Giangravè" w:date="2018-08-28T14:51:00Z"/>
            </w:rPr>
          </w:rPrChange>
        </w:rPr>
      </w:pPr>
    </w:p>
    <w:p w:rsidR="00740401" w:rsidRPr="00164C33" w:rsidDel="00164C33" w:rsidRDefault="00740401" w:rsidP="00826FE0">
      <w:pPr>
        <w:rPr>
          <w:del w:id="1660" w:author="Antonio Giangravè" w:date="2018-08-28T14:51:00Z"/>
          <w:sz w:val="18"/>
          <w:rPrChange w:id="1661" w:author="Antonio Giangravè" w:date="2018-08-28T14:52:00Z">
            <w:rPr>
              <w:del w:id="1662" w:author="Antonio Giangravè" w:date="2018-08-28T14:51:00Z"/>
            </w:rPr>
          </w:rPrChange>
        </w:rPr>
      </w:pPr>
    </w:p>
    <w:p w:rsidR="00740401" w:rsidRPr="00164C33" w:rsidDel="00164C33" w:rsidRDefault="00740401" w:rsidP="001A5F0B">
      <w:pPr>
        <w:pStyle w:val="Paragrafoelenco"/>
        <w:numPr>
          <w:ilvl w:val="0"/>
          <w:numId w:val="4"/>
        </w:numPr>
        <w:rPr>
          <w:del w:id="1663" w:author="Antonio Giangravè" w:date="2018-08-28T14:51:00Z"/>
          <w:sz w:val="18"/>
          <w:rPrChange w:id="1664" w:author="Antonio Giangravè" w:date="2018-08-28T14:52:00Z">
            <w:rPr>
              <w:del w:id="1665" w:author="Antonio Giangravè" w:date="2018-08-28T14:51:00Z"/>
            </w:rPr>
          </w:rPrChange>
        </w:rPr>
      </w:pPr>
      <w:del w:id="1666" w:author="Antonio Giangravè" w:date="2018-08-28T14:51:00Z">
        <w:r w:rsidRPr="00164C33" w:rsidDel="00164C33">
          <w:rPr>
            <w:i/>
            <w:sz w:val="18"/>
            <w:rPrChange w:id="1667" w:author="Antonio Giangravè" w:date="2018-08-28T14:52:00Z">
              <w:rPr>
                <w:i/>
              </w:rPr>
            </w:rPrChange>
          </w:rPr>
          <w:delText>What are the main characteristics of your actual specific target-users</w:delText>
        </w:r>
        <w:r w:rsidRPr="00164C33" w:rsidDel="00164C33">
          <w:rPr>
            <w:sz w:val="18"/>
            <w:rPrChange w:id="1668" w:author="Antonio Giangravè" w:date="2018-08-28T14:52:00Z">
              <w:rPr/>
            </w:rPrChange>
          </w:rPr>
          <w:delText xml:space="preserve"> (the learners)? Are they m</w:delText>
        </w:r>
        <w:r w:rsidR="00E95C20" w:rsidRPr="00164C33" w:rsidDel="00164C33">
          <w:rPr>
            <w:sz w:val="18"/>
            <w:rPrChange w:id="1669" w:author="Antonio Giangravè" w:date="2018-08-28T14:52:00Z">
              <w:rPr/>
            </w:rPrChange>
          </w:rPr>
          <w:delText>ainly workers? Are new-graduates? How much time can</w:delText>
        </w:r>
        <w:r w:rsidRPr="00164C33" w:rsidDel="00164C33">
          <w:rPr>
            <w:sz w:val="18"/>
            <w:rPrChange w:id="1670" w:author="Antonio Giangravè" w:date="2018-08-28T14:52:00Z">
              <w:rPr/>
            </w:rPrChange>
          </w:rPr>
          <w:delText xml:space="preserve"> they </w:delText>
        </w:r>
        <w:r w:rsidR="00E95C20" w:rsidRPr="00164C33" w:rsidDel="00164C33">
          <w:rPr>
            <w:sz w:val="18"/>
            <w:rPrChange w:id="1671" w:author="Antonio Giangravè" w:date="2018-08-28T14:52:00Z">
              <w:rPr/>
            </w:rPrChange>
          </w:rPr>
          <w:delText xml:space="preserve">dedicate </w:delText>
        </w:r>
        <w:r w:rsidRPr="00164C33" w:rsidDel="00164C33">
          <w:rPr>
            <w:sz w:val="18"/>
            <w:rPrChange w:id="1672" w:author="Antonio Giangravè" w:date="2018-08-28T14:52:00Z">
              <w:rPr/>
            </w:rPrChange>
          </w:rPr>
          <w:delText xml:space="preserve">each day to VET? Would </w:delText>
        </w:r>
        <w:r w:rsidR="00E95C20" w:rsidRPr="00164C33" w:rsidDel="00164C33">
          <w:rPr>
            <w:sz w:val="18"/>
            <w:rPrChange w:id="1673" w:author="Antonio Giangravè" w:date="2018-08-28T14:52:00Z">
              <w:rPr/>
            </w:rPrChange>
          </w:rPr>
          <w:delText>it</w:delText>
        </w:r>
        <w:r w:rsidRPr="00164C33" w:rsidDel="00164C33">
          <w:rPr>
            <w:sz w:val="18"/>
            <w:rPrChange w:id="1674" w:author="Antonio Giangravè" w:date="2018-08-28T14:52:00Z">
              <w:rPr/>
            </w:rPrChange>
          </w:rPr>
          <w:delText xml:space="preserve"> be helpful </w:delText>
        </w:r>
        <w:r w:rsidR="00E95C20" w:rsidRPr="00164C33" w:rsidDel="00164C33">
          <w:rPr>
            <w:sz w:val="18"/>
            <w:rPrChange w:id="1675" w:author="Antonio Giangravè" w:date="2018-08-28T14:52:00Z">
              <w:rPr/>
            </w:rPrChange>
          </w:rPr>
          <w:delText xml:space="preserve">for them </w:delText>
        </w:r>
        <w:r w:rsidRPr="00164C33" w:rsidDel="00164C33">
          <w:rPr>
            <w:sz w:val="18"/>
            <w:rPrChange w:id="1676" w:author="Antonio Giangravè" w:date="2018-08-28T14:52:00Z">
              <w:rPr/>
            </w:rPrChange>
          </w:rPr>
          <w:delText>to have practical experie</w:delText>
        </w:r>
        <w:r w:rsidR="00E95C20" w:rsidRPr="00164C33" w:rsidDel="00164C33">
          <w:rPr>
            <w:sz w:val="18"/>
            <w:rPrChange w:id="1677" w:author="Antonio Giangravè" w:date="2018-08-28T14:52:00Z">
              <w:rPr/>
            </w:rPrChange>
          </w:rPr>
          <w:delText>nces of work on the job? Would it</w:delText>
        </w:r>
        <w:r w:rsidRPr="00164C33" w:rsidDel="00164C33">
          <w:rPr>
            <w:sz w:val="18"/>
            <w:rPrChange w:id="1678" w:author="Antonio Giangravè" w:date="2018-08-28T14:52:00Z">
              <w:rPr/>
            </w:rPrChange>
          </w:rPr>
          <w:delText xml:space="preserve"> be helpful</w:delText>
        </w:r>
        <w:r w:rsidR="00E95C20" w:rsidRPr="00164C33" w:rsidDel="00164C33">
          <w:rPr>
            <w:sz w:val="18"/>
            <w:rPrChange w:id="1679" w:author="Antonio Giangravè" w:date="2018-08-28T14:52:00Z">
              <w:rPr/>
            </w:rPrChange>
          </w:rPr>
          <w:delText xml:space="preserve"> for them</w:delText>
        </w:r>
        <w:r w:rsidRPr="00164C33" w:rsidDel="00164C33">
          <w:rPr>
            <w:sz w:val="18"/>
            <w:rPrChange w:id="1680" w:author="Antonio Giangravè" w:date="2018-08-28T14:52:00Z">
              <w:rPr/>
            </w:rPrChange>
          </w:rPr>
          <w:delText xml:space="preserve"> to attend part of the course in e-learning? Do they have the proper ICT competences?</w:delText>
        </w:r>
      </w:del>
    </w:p>
    <w:p w:rsidR="00740401" w:rsidRPr="00164C33" w:rsidDel="00164C33" w:rsidRDefault="00740401" w:rsidP="001A5F0B">
      <w:pPr>
        <w:pStyle w:val="Paragrafoelenco"/>
        <w:numPr>
          <w:ilvl w:val="0"/>
          <w:numId w:val="4"/>
        </w:numPr>
        <w:rPr>
          <w:del w:id="1681" w:author="Antonio Giangravè" w:date="2018-08-28T14:51:00Z"/>
          <w:sz w:val="18"/>
          <w:rPrChange w:id="1682" w:author="Antonio Giangravè" w:date="2018-08-28T14:52:00Z">
            <w:rPr>
              <w:del w:id="1683" w:author="Antonio Giangravè" w:date="2018-08-28T14:51:00Z"/>
            </w:rPr>
          </w:rPrChange>
        </w:rPr>
      </w:pPr>
      <w:del w:id="1684" w:author="Antonio Giangravè" w:date="2018-08-28T14:51:00Z">
        <w:r w:rsidRPr="00164C33" w:rsidDel="00164C33">
          <w:rPr>
            <w:i/>
            <w:sz w:val="18"/>
            <w:rPrChange w:id="1685" w:author="Antonio Giangravè" w:date="2018-08-28T14:52:00Z">
              <w:rPr>
                <w:i/>
              </w:rPr>
            </w:rPrChange>
          </w:rPr>
          <w:delText>Is there any law or rule (national or local) for VET in homecare which could affect the organization of your course?</w:delText>
        </w:r>
        <w:r w:rsidRPr="00164C33" w:rsidDel="00164C33">
          <w:rPr>
            <w:sz w:val="18"/>
            <w:rPrChange w:id="1686" w:author="Antonio Giangravè" w:date="2018-08-28T14:52:00Z">
              <w:rPr/>
            </w:rPrChange>
          </w:rPr>
          <w:delText xml:space="preserve"> Think about the </w:delText>
        </w:r>
        <w:r w:rsidR="00E95C20" w:rsidRPr="00164C33" w:rsidDel="00164C33">
          <w:rPr>
            <w:sz w:val="18"/>
            <w:rPrChange w:id="1687" w:author="Antonio Giangravè" w:date="2018-08-28T14:52:00Z">
              <w:rPr/>
            </w:rPrChange>
          </w:rPr>
          <w:delText xml:space="preserve">number of </w:delText>
        </w:r>
        <w:r w:rsidRPr="00164C33" w:rsidDel="00164C33">
          <w:rPr>
            <w:sz w:val="18"/>
            <w:rPrChange w:id="1688" w:author="Antonio Giangravè" w:date="2018-08-28T14:52:00Z">
              <w:rPr/>
            </w:rPrChange>
          </w:rPr>
          <w:delText xml:space="preserve">hours </w:delText>
        </w:r>
        <w:r w:rsidR="00E95C20" w:rsidRPr="00164C33" w:rsidDel="00164C33">
          <w:rPr>
            <w:sz w:val="18"/>
            <w:rPrChange w:id="1689" w:author="Antonio Giangravè" w:date="2018-08-28T14:52:00Z">
              <w:rPr/>
            </w:rPrChange>
          </w:rPr>
          <w:delText>planned for</w:delText>
        </w:r>
        <w:r w:rsidRPr="00164C33" w:rsidDel="00164C33">
          <w:rPr>
            <w:sz w:val="18"/>
            <w:rPrChange w:id="1690" w:author="Antonio Giangravè" w:date="2018-08-28T14:52:00Z">
              <w:rPr/>
            </w:rPrChange>
          </w:rPr>
          <w:delText xml:space="preserve"> the course, prerequisites for the recognition of the qualification, etc. </w:delText>
        </w:r>
        <w:r w:rsidRPr="00164C33" w:rsidDel="00164C33">
          <w:rPr>
            <w:i/>
            <w:sz w:val="18"/>
            <w:rPrChange w:id="1691" w:author="Antonio Giangravè" w:date="2018-08-28T14:52:00Z">
              <w:rPr>
                <w:i/>
              </w:rPr>
            </w:rPrChange>
          </w:rPr>
          <w:delText>Can informal learning be recognized in some way?</w:delText>
        </w:r>
      </w:del>
    </w:p>
    <w:p w:rsidR="00740401" w:rsidRPr="00164C33" w:rsidDel="00164C33" w:rsidRDefault="00740401" w:rsidP="001A5F0B">
      <w:pPr>
        <w:pStyle w:val="Paragrafoelenco"/>
        <w:numPr>
          <w:ilvl w:val="0"/>
          <w:numId w:val="4"/>
        </w:numPr>
        <w:rPr>
          <w:del w:id="1692" w:author="Antonio Giangravè" w:date="2018-08-28T14:51:00Z"/>
          <w:sz w:val="18"/>
          <w:rPrChange w:id="1693" w:author="Antonio Giangravè" w:date="2018-08-28T14:52:00Z">
            <w:rPr>
              <w:del w:id="1694" w:author="Antonio Giangravè" w:date="2018-08-28T14:51:00Z"/>
            </w:rPr>
          </w:rPrChange>
        </w:rPr>
      </w:pPr>
      <w:del w:id="1695" w:author="Antonio Giangravè" w:date="2018-08-28T14:51:00Z">
        <w:r w:rsidRPr="00164C33" w:rsidDel="00164C33">
          <w:rPr>
            <w:i/>
            <w:sz w:val="18"/>
            <w:rPrChange w:id="1696" w:author="Antonio Giangravè" w:date="2018-08-28T14:52:00Z">
              <w:rPr>
                <w:i/>
              </w:rPr>
            </w:rPrChange>
          </w:rPr>
          <w:delText>What are the resources (economic, logistics, technical, human resources, etc.</w:delText>
        </w:r>
        <w:r w:rsidRPr="00164C33" w:rsidDel="00164C33">
          <w:rPr>
            <w:sz w:val="18"/>
            <w:rPrChange w:id="1697" w:author="Antonio Giangravè" w:date="2018-08-28T14:52:00Z">
              <w:rPr/>
            </w:rPrChange>
          </w:rPr>
          <w:delText xml:space="preserve">) </w:delText>
        </w:r>
        <w:r w:rsidRPr="00164C33" w:rsidDel="00164C33">
          <w:rPr>
            <w:i/>
            <w:sz w:val="18"/>
            <w:rPrChange w:id="1698" w:author="Antonio Giangravè" w:date="2018-08-28T14:52:00Z">
              <w:rPr>
                <w:i/>
              </w:rPr>
            </w:rPrChange>
          </w:rPr>
          <w:delText>you can rely on</w:delText>
        </w:r>
        <w:r w:rsidRPr="00164C33" w:rsidDel="00164C33">
          <w:rPr>
            <w:sz w:val="18"/>
            <w:rPrChange w:id="1699" w:author="Antonio Giangravè" w:date="2018-08-28T14:52:00Z">
              <w:rPr/>
            </w:rPrChange>
          </w:rPr>
          <w:delText xml:space="preserve">?  Can you invest money? Have you </w:delText>
        </w:r>
        <w:r w:rsidR="00E95C20" w:rsidRPr="00164C33" w:rsidDel="00164C33">
          <w:rPr>
            <w:sz w:val="18"/>
            <w:rPrChange w:id="1700" w:author="Antonio Giangravè" w:date="2018-08-28T14:52:00Z">
              <w:rPr/>
            </w:rPrChange>
          </w:rPr>
          <w:delText>got any previous learning material</w:delText>
        </w:r>
        <w:r w:rsidRPr="00164C33" w:rsidDel="00164C33">
          <w:rPr>
            <w:sz w:val="18"/>
            <w:rPrChange w:id="1701" w:author="Antonio Giangravè" w:date="2018-08-28T14:52:00Z">
              <w:rPr/>
            </w:rPrChange>
          </w:rPr>
          <w:delText xml:space="preserve"> and other resources you can reuse in this course? Can you produce new materials? Can you pay for experts? </w:delText>
        </w:r>
        <w:r w:rsidR="00E95C20" w:rsidRPr="00164C33" w:rsidDel="00164C33">
          <w:rPr>
            <w:sz w:val="18"/>
            <w:rPrChange w:id="1702" w:author="Antonio Giangravè" w:date="2018-08-28T14:52:00Z">
              <w:rPr/>
            </w:rPrChange>
          </w:rPr>
          <w:delText>Do you h</w:delText>
        </w:r>
        <w:r w:rsidRPr="00164C33" w:rsidDel="00164C33">
          <w:rPr>
            <w:sz w:val="18"/>
            <w:rPrChange w:id="1703" w:author="Antonio Giangravè" w:date="2018-08-28T14:52:00Z">
              <w:rPr/>
            </w:rPrChange>
          </w:rPr>
          <w:delText xml:space="preserve">ave the resources to </w:delText>
        </w:r>
        <w:r w:rsidR="00E95C20" w:rsidRPr="00164C33" w:rsidDel="00164C33">
          <w:rPr>
            <w:sz w:val="18"/>
            <w:rPrChange w:id="1704" w:author="Antonio Giangravè" w:date="2018-08-28T14:52:00Z">
              <w:rPr/>
            </w:rPrChange>
          </w:rPr>
          <w:delText>guarantee the involvement of</w:delText>
        </w:r>
        <w:r w:rsidRPr="00164C33" w:rsidDel="00164C33">
          <w:rPr>
            <w:sz w:val="18"/>
            <w:rPrChange w:id="1705" w:author="Antonio Giangravè" w:date="2018-08-28T14:52:00Z">
              <w:rPr/>
            </w:rPrChange>
          </w:rPr>
          <w:delText xml:space="preserve"> proper teachers? Have you</w:delText>
        </w:r>
        <w:r w:rsidR="00E95C20" w:rsidRPr="00164C33" w:rsidDel="00164C33">
          <w:rPr>
            <w:sz w:val="18"/>
            <w:rPrChange w:id="1706" w:author="Antonio Giangravè" w:date="2018-08-28T14:52:00Z">
              <w:rPr/>
            </w:rPrChange>
          </w:rPr>
          <w:delText xml:space="preserve"> got</w:delText>
        </w:r>
        <w:r w:rsidRPr="00164C33" w:rsidDel="00164C33">
          <w:rPr>
            <w:sz w:val="18"/>
            <w:rPrChange w:id="1707" w:author="Antonio Giangravè" w:date="2018-08-28T14:52:00Z">
              <w:rPr/>
            </w:rPrChange>
          </w:rPr>
          <w:delText xml:space="preserve"> locals and equipment</w:delText>
        </w:r>
        <w:r w:rsidR="00E95C20" w:rsidRPr="00164C33" w:rsidDel="00164C33">
          <w:rPr>
            <w:sz w:val="18"/>
            <w:rPrChange w:id="1708" w:author="Antonio Giangravè" w:date="2018-08-28T14:52:00Z">
              <w:rPr/>
            </w:rPrChange>
          </w:rPr>
          <w:delText xml:space="preserve"> suitable</w:delText>
        </w:r>
        <w:r w:rsidRPr="00164C33" w:rsidDel="00164C33">
          <w:rPr>
            <w:sz w:val="18"/>
            <w:rPrChange w:id="1709" w:author="Antonio Giangravè" w:date="2018-08-28T14:52:00Z">
              <w:rPr/>
            </w:rPrChange>
          </w:rPr>
          <w:delText xml:space="preserve"> for presence learning? </w:delText>
        </w:r>
        <w:r w:rsidR="00E95C20" w:rsidRPr="00164C33" w:rsidDel="00164C33">
          <w:rPr>
            <w:sz w:val="18"/>
            <w:rPrChange w:id="1710" w:author="Antonio Giangravè" w:date="2018-08-28T14:52:00Z">
              <w:rPr/>
            </w:rPrChange>
          </w:rPr>
          <w:delText xml:space="preserve">Do </w:delText>
        </w:r>
        <w:r w:rsidRPr="00164C33" w:rsidDel="00164C33">
          <w:rPr>
            <w:sz w:val="18"/>
            <w:rPrChange w:id="1711" w:author="Antonio Giangravè" w:date="2018-08-28T14:52:00Z">
              <w:rPr/>
            </w:rPrChange>
          </w:rPr>
          <w:delText xml:space="preserve">you </w:delText>
        </w:r>
        <w:r w:rsidR="00E95C20" w:rsidRPr="00164C33" w:rsidDel="00164C33">
          <w:rPr>
            <w:sz w:val="18"/>
            <w:rPrChange w:id="1712" w:author="Antonio Giangravè" w:date="2018-08-28T14:52:00Z">
              <w:rPr/>
            </w:rPrChange>
          </w:rPr>
          <w:delText>have an</w:delText>
        </w:r>
        <w:r w:rsidRPr="00164C33" w:rsidDel="00164C33">
          <w:rPr>
            <w:sz w:val="18"/>
            <w:rPrChange w:id="1713" w:author="Antonio Giangravè" w:date="2018-08-28T14:52:00Z">
              <w:rPr/>
            </w:rPrChange>
          </w:rPr>
          <w:delText xml:space="preserve"> e-learning platform?</w:delText>
        </w:r>
      </w:del>
    </w:p>
    <w:p w:rsidR="00740401" w:rsidRPr="00164C33" w:rsidDel="00164C33" w:rsidRDefault="00740401" w:rsidP="00740401">
      <w:pPr>
        <w:spacing w:before="100" w:beforeAutospacing="1"/>
        <w:rPr>
          <w:del w:id="1714" w:author="Antonio Giangravè" w:date="2018-08-28T14:51:00Z"/>
          <w:sz w:val="18"/>
          <w:rPrChange w:id="1715" w:author="Antonio Giangravè" w:date="2018-08-28T14:52:00Z">
            <w:rPr>
              <w:del w:id="1716" w:author="Antonio Giangravè" w:date="2018-08-28T14:51:00Z"/>
            </w:rPr>
          </w:rPrChange>
        </w:rPr>
      </w:pPr>
      <w:del w:id="1717" w:author="Antonio Giangravè" w:date="2018-08-28T14:51:00Z">
        <w:r w:rsidRPr="00164C33" w:rsidDel="00164C33">
          <w:rPr>
            <w:sz w:val="18"/>
            <w:rPrChange w:id="1718" w:author="Antonio Giangravè" w:date="2018-08-28T14:52:00Z">
              <w:rPr/>
            </w:rPrChange>
          </w:rPr>
          <w:delText>Generally, you should take into account that:</w:delText>
        </w:r>
      </w:del>
    </w:p>
    <w:p w:rsidR="00740401" w:rsidRPr="00164C33" w:rsidDel="00164C33" w:rsidRDefault="00740401" w:rsidP="00585345">
      <w:pPr>
        <w:pStyle w:val="Paragrafoelenco"/>
        <w:numPr>
          <w:ilvl w:val="0"/>
          <w:numId w:val="5"/>
        </w:numPr>
        <w:spacing w:before="100" w:beforeAutospacing="1"/>
        <w:rPr>
          <w:del w:id="1719" w:author="Antonio Giangravè" w:date="2018-08-28T14:51:00Z"/>
          <w:sz w:val="18"/>
          <w:rPrChange w:id="1720" w:author="Antonio Giangravè" w:date="2018-08-28T14:52:00Z">
            <w:rPr>
              <w:del w:id="1721" w:author="Antonio Giangravè" w:date="2018-08-28T14:51:00Z"/>
            </w:rPr>
          </w:rPrChange>
        </w:rPr>
      </w:pPr>
      <w:del w:id="1722" w:author="Antonio Giangravè" w:date="2018-08-28T14:51:00Z">
        <w:r w:rsidRPr="00164C33" w:rsidDel="00164C33">
          <w:rPr>
            <w:i/>
            <w:sz w:val="18"/>
            <w:rPrChange w:id="1723" w:author="Antonio Giangravè" w:date="2018-08-28T14:52:00Z">
              <w:rPr>
                <w:i/>
              </w:rPr>
            </w:rPrChange>
          </w:rPr>
          <w:delText>Practice</w:delText>
        </w:r>
        <w:r w:rsidRPr="00164C33" w:rsidDel="00164C33">
          <w:rPr>
            <w:sz w:val="18"/>
            <w:rPrChange w:id="1724" w:author="Antonio Giangravè" w:date="2018-08-28T14:52:00Z">
              <w:rPr/>
            </w:rPrChange>
          </w:rPr>
          <w:delText xml:space="preserve"> is </w:delText>
        </w:r>
        <w:r w:rsidR="00585345" w:rsidRPr="00164C33" w:rsidDel="00164C33">
          <w:rPr>
            <w:sz w:val="18"/>
            <w:rPrChange w:id="1725" w:author="Antonio Giangravè" w:date="2018-08-28T14:52:00Z">
              <w:rPr/>
            </w:rPrChange>
          </w:rPr>
          <w:delText>essential</w:delText>
        </w:r>
        <w:r w:rsidRPr="00164C33" w:rsidDel="00164C33">
          <w:rPr>
            <w:sz w:val="18"/>
            <w:rPrChange w:id="1726" w:author="Antonio Giangravè" w:date="2018-08-28T14:52:00Z">
              <w:rPr/>
            </w:rPrChange>
          </w:rPr>
          <w:delText xml:space="preserve"> in older adults homecare</w:delText>
        </w:r>
      </w:del>
      <w:ins w:id="1727" w:author="Alvino" w:date="2018-08-27T15:11:00Z">
        <w:del w:id="1728" w:author="Antonio Giangravè" w:date="2018-08-28T14:51:00Z">
          <w:r w:rsidR="008C0DD1" w:rsidRPr="00164C33" w:rsidDel="00164C33">
            <w:rPr>
              <w:sz w:val="18"/>
              <w:rPrChange w:id="1729" w:author="Antonio Giangravè" w:date="2018-08-28T14:52:00Z">
                <w:rPr/>
              </w:rPrChange>
            </w:rPr>
            <w:delText xml:space="preserve"> and EU policies </w:delText>
          </w:r>
        </w:del>
      </w:ins>
      <w:ins w:id="1730" w:author="Alvino" w:date="2018-08-27T15:12:00Z">
        <w:del w:id="1731" w:author="Antonio Giangravè" w:date="2018-08-28T14:51:00Z">
          <w:r w:rsidR="008C0DD1" w:rsidRPr="00164C33" w:rsidDel="00164C33">
            <w:rPr>
              <w:sz w:val="18"/>
              <w:rPrChange w:id="1732" w:author="Antonio Giangravè" w:date="2018-08-28T14:52:00Z">
                <w:rPr/>
              </w:rPrChange>
            </w:rPr>
            <w:delText>foster more and more</w:delText>
          </w:r>
        </w:del>
      </w:ins>
      <w:ins w:id="1733" w:author="Alvino" w:date="2018-08-27T15:11:00Z">
        <w:del w:id="1734" w:author="Antonio Giangravè" w:date="2018-08-28T14:51:00Z">
          <w:r w:rsidR="008C0DD1" w:rsidRPr="00164C33" w:rsidDel="00164C33">
            <w:rPr>
              <w:sz w:val="18"/>
              <w:rPrChange w:id="1735" w:author="Antonio Giangravè" w:date="2018-08-28T14:52:00Z">
                <w:rPr/>
              </w:rPrChange>
            </w:rPr>
            <w:delText xml:space="preserve"> work-based learning</w:delText>
          </w:r>
        </w:del>
      </w:ins>
      <w:ins w:id="1736" w:author="Alvino" w:date="2018-08-27T15:12:00Z">
        <w:del w:id="1737" w:author="Antonio Giangravè" w:date="2018-08-28T14:51:00Z">
          <w:r w:rsidR="008C0DD1" w:rsidRPr="00164C33" w:rsidDel="00164C33">
            <w:rPr>
              <w:sz w:val="18"/>
              <w:rPrChange w:id="1738" w:author="Antonio Giangravè" w:date="2018-08-28T14:52:00Z">
                <w:rPr/>
              </w:rPrChange>
            </w:rPr>
            <w:delText>;</w:delText>
          </w:r>
        </w:del>
      </w:ins>
      <w:del w:id="1739" w:author="Antonio Giangravè" w:date="2018-08-28T14:51:00Z">
        <w:r w:rsidRPr="00164C33" w:rsidDel="00164C33">
          <w:rPr>
            <w:sz w:val="18"/>
            <w:rPrChange w:id="1740" w:author="Antonio Giangravè" w:date="2018-08-28T14:52:00Z">
              <w:rPr/>
            </w:rPrChange>
          </w:rPr>
          <w:delText>, but “</w:delText>
        </w:r>
        <w:r w:rsidR="00F758AB" w:rsidRPr="00164C33" w:rsidDel="00164C33">
          <w:rPr>
            <w:sz w:val="18"/>
            <w:rPrChange w:id="1741" w:author="Antonio Giangravè" w:date="2018-08-28T14:52:00Z">
              <w:rPr/>
            </w:rPrChange>
          </w:rPr>
          <w:delText>work-based learning</w:delText>
        </w:r>
        <w:r w:rsidRPr="00164C33" w:rsidDel="00164C33">
          <w:rPr>
            <w:sz w:val="18"/>
            <w:rPrChange w:id="1742" w:author="Antonio Giangravè" w:date="2018-08-28T14:52:00Z">
              <w:rPr/>
            </w:rPrChange>
          </w:rPr>
          <w:delText xml:space="preserve">” </w:delText>
        </w:r>
        <w:r w:rsidR="00585345" w:rsidRPr="00164C33" w:rsidDel="00164C33">
          <w:rPr>
            <w:sz w:val="18"/>
            <w:rPrChange w:id="1743" w:author="Antonio Giangravè" w:date="2018-08-28T14:52:00Z">
              <w:rPr/>
            </w:rPrChange>
          </w:rPr>
          <w:delText>may be</w:delText>
        </w:r>
        <w:r w:rsidRPr="00164C33" w:rsidDel="00164C33">
          <w:rPr>
            <w:sz w:val="18"/>
            <w:rPrChange w:id="1744" w:author="Antonio Giangravè" w:date="2018-08-28T14:52:00Z">
              <w:rPr/>
            </w:rPrChange>
          </w:rPr>
          <w:delText xml:space="preserve"> difficult to </w:delText>
        </w:r>
        <w:r w:rsidR="00585345" w:rsidRPr="00164C33" w:rsidDel="00164C33">
          <w:rPr>
            <w:sz w:val="18"/>
            <w:rPrChange w:id="1745" w:author="Antonio Giangravè" w:date="2018-08-28T14:52:00Z">
              <w:rPr/>
            </w:rPrChange>
          </w:rPr>
          <w:delText>manage when</w:delText>
        </w:r>
        <w:r w:rsidRPr="00164C33" w:rsidDel="00164C33">
          <w:rPr>
            <w:sz w:val="18"/>
            <w:rPrChange w:id="1746" w:author="Antonio Giangravè" w:date="2018-08-28T14:52:00Z">
              <w:rPr/>
            </w:rPrChange>
          </w:rPr>
          <w:delText xml:space="preserve"> the “job place” is the older adult</w:delText>
        </w:r>
        <w:r w:rsidR="00585345" w:rsidRPr="00164C33" w:rsidDel="00164C33">
          <w:rPr>
            <w:sz w:val="18"/>
            <w:rPrChange w:id="1747" w:author="Antonio Giangravè" w:date="2018-08-28T14:52:00Z">
              <w:rPr/>
            </w:rPrChange>
          </w:rPr>
          <w:delText>’s</w:delText>
        </w:r>
        <w:r w:rsidRPr="00164C33" w:rsidDel="00164C33">
          <w:rPr>
            <w:sz w:val="18"/>
            <w:rPrChange w:id="1748" w:author="Antonio Giangravè" w:date="2018-08-28T14:52:00Z">
              <w:rPr/>
            </w:rPrChange>
          </w:rPr>
          <w:delText xml:space="preserve"> home</w:delText>
        </w:r>
      </w:del>
      <w:ins w:id="1749" w:author="Alvino" w:date="2018-08-27T15:12:00Z">
        <w:del w:id="1750" w:author="Antonio Giangravè" w:date="2018-08-28T14:51:00Z">
          <w:r w:rsidR="008C0DD1" w:rsidRPr="00164C33" w:rsidDel="00164C33">
            <w:rPr>
              <w:sz w:val="18"/>
              <w:rPrChange w:id="1751" w:author="Antonio Giangravè" w:date="2018-08-28T14:52:00Z">
                <w:rPr/>
              </w:rPrChange>
            </w:rPr>
            <w:delText>;</w:delText>
          </w:r>
        </w:del>
      </w:ins>
      <w:del w:id="1752" w:author="Antonio Giangravè" w:date="2018-08-28T14:51:00Z">
        <w:r w:rsidRPr="00164C33" w:rsidDel="00164C33">
          <w:rPr>
            <w:sz w:val="18"/>
            <w:rPrChange w:id="1753" w:author="Antonio Giangravè" w:date="2018-08-28T14:52:00Z">
              <w:rPr/>
            </w:rPrChange>
          </w:rPr>
          <w:delText xml:space="preserve">. </w:delText>
        </w:r>
        <w:r w:rsidR="00585345" w:rsidRPr="00164C33" w:rsidDel="00164C33">
          <w:rPr>
            <w:sz w:val="18"/>
            <w:rPrChange w:id="1754" w:author="Antonio Giangravè" w:date="2018-08-28T14:52:00Z">
              <w:rPr/>
            </w:rPrChange>
          </w:rPr>
          <w:delText>A</w:delText>
        </w:r>
      </w:del>
      <w:ins w:id="1755" w:author="Alvino" w:date="2018-08-27T15:13:00Z">
        <w:del w:id="1756" w:author="Antonio Giangravè" w:date="2018-08-28T14:51:00Z">
          <w:r w:rsidR="008C0DD1" w:rsidRPr="00164C33" w:rsidDel="00164C33">
            <w:rPr>
              <w:sz w:val="18"/>
              <w:rPrChange w:id="1757" w:author="Antonio Giangravè" w:date="2018-08-28T14:52:00Z">
                <w:rPr/>
              </w:rPrChange>
            </w:rPr>
            <w:delText xml:space="preserve">in some countries </w:delText>
          </w:r>
        </w:del>
      </w:ins>
      <w:ins w:id="1758" w:author="Alvino" w:date="2018-08-27T15:12:00Z">
        <w:del w:id="1759" w:author="Antonio Giangravè" w:date="2018-08-28T14:51:00Z">
          <w:r w:rsidR="008C0DD1" w:rsidRPr="00164C33" w:rsidDel="00164C33">
            <w:rPr>
              <w:sz w:val="18"/>
              <w:rPrChange w:id="1760" w:author="Antonio Giangravè" w:date="2018-08-28T14:52:00Z">
                <w:rPr/>
              </w:rPrChange>
            </w:rPr>
            <w:delText>a</w:delText>
          </w:r>
        </w:del>
      </w:ins>
      <w:del w:id="1761" w:author="Antonio Giangravè" w:date="2018-08-28T14:51:00Z">
        <w:r w:rsidR="00585345" w:rsidRPr="00164C33" w:rsidDel="00164C33">
          <w:rPr>
            <w:sz w:val="18"/>
            <w:rPrChange w:id="1762" w:author="Antonio Giangravè" w:date="2018-08-28T14:52:00Z">
              <w:rPr/>
            </w:rPrChange>
          </w:rPr>
          <w:delText xml:space="preserve">pprenticeships are very often limited to institutional </w:delText>
        </w:r>
        <w:r w:rsidRPr="00164C33" w:rsidDel="00164C33">
          <w:rPr>
            <w:sz w:val="18"/>
            <w:rPrChange w:id="1763" w:author="Antonio Giangravè" w:date="2018-08-28T14:52:00Z">
              <w:rPr/>
            </w:rPrChange>
          </w:rPr>
          <w:delText>contexts or older adults’ residences, due to organizational and assurance problems</w:delText>
        </w:r>
      </w:del>
      <w:ins w:id="1764" w:author="Alvino" w:date="2018-08-27T15:14:00Z">
        <w:del w:id="1765" w:author="Antonio Giangravè" w:date="2018-08-28T14:51:00Z">
          <w:r w:rsidR="008C0DD1" w:rsidRPr="00164C33" w:rsidDel="00164C33">
            <w:rPr>
              <w:sz w:val="18"/>
              <w:rPrChange w:id="1766" w:author="Antonio Giangravè" w:date="2018-08-28T14:52:00Z">
                <w:rPr/>
              </w:rPrChange>
            </w:rPr>
            <w:delText>, while</w:delText>
          </w:r>
        </w:del>
      </w:ins>
      <w:ins w:id="1767" w:author="Alvino" w:date="2018-08-27T15:13:00Z">
        <w:del w:id="1768" w:author="Antonio Giangravè" w:date="2018-08-28T14:51:00Z">
          <w:r w:rsidR="008C0DD1" w:rsidRPr="00164C33" w:rsidDel="00164C33">
            <w:rPr>
              <w:sz w:val="18"/>
              <w:rPrChange w:id="1769" w:author="Antonio Giangravè" w:date="2018-08-28T14:52:00Z">
                <w:rPr/>
              </w:rPrChange>
            </w:rPr>
            <w:delText xml:space="preserve"> in other countries (especially in the North Europe) apprenticeship is well integrated in the VET system</w:delText>
          </w:r>
        </w:del>
      </w:ins>
      <w:del w:id="1770" w:author="Antonio Giangravè" w:date="2018-08-28T14:51:00Z">
        <w:r w:rsidRPr="00164C33" w:rsidDel="00164C33">
          <w:rPr>
            <w:sz w:val="18"/>
            <w:rPrChange w:id="1771" w:author="Antonio Giangravè" w:date="2018-08-28T14:52:00Z">
              <w:rPr/>
            </w:rPrChange>
          </w:rPr>
          <w:delText>.</w:delText>
        </w:r>
      </w:del>
    </w:p>
    <w:p w:rsidR="00740401" w:rsidRPr="00164C33" w:rsidDel="00164C33" w:rsidRDefault="00585345" w:rsidP="00585345">
      <w:pPr>
        <w:pStyle w:val="Paragrafoelenco"/>
        <w:numPr>
          <w:ilvl w:val="0"/>
          <w:numId w:val="5"/>
        </w:numPr>
        <w:spacing w:before="100" w:beforeAutospacing="1"/>
        <w:rPr>
          <w:del w:id="1772" w:author="Antonio Giangravè" w:date="2018-08-28T14:51:00Z"/>
          <w:sz w:val="18"/>
          <w:rPrChange w:id="1773" w:author="Antonio Giangravè" w:date="2018-08-28T14:52:00Z">
            <w:rPr>
              <w:del w:id="1774" w:author="Antonio Giangravè" w:date="2018-08-28T14:51:00Z"/>
            </w:rPr>
          </w:rPrChange>
        </w:rPr>
      </w:pPr>
      <w:del w:id="1775" w:author="Antonio Giangravè" w:date="2018-08-28T14:51:00Z">
        <w:r w:rsidRPr="00164C33" w:rsidDel="00164C33">
          <w:rPr>
            <w:sz w:val="18"/>
            <w:rPrChange w:id="1776" w:author="Antonio Giangravè" w:date="2018-08-28T14:52:00Z">
              <w:rPr/>
            </w:rPrChange>
          </w:rPr>
          <w:delText xml:space="preserve">Knowledge should be </w:delText>
        </w:r>
        <w:r w:rsidRPr="00164C33" w:rsidDel="00164C33">
          <w:rPr>
            <w:b/>
            <w:sz w:val="18"/>
            <w:rPrChange w:id="1777" w:author="Antonio Giangravè" w:date="2018-08-28T14:52:00Z">
              <w:rPr>
                <w:b/>
              </w:rPr>
            </w:rPrChange>
          </w:rPr>
          <w:delText>situated, contextualized, and linked to practice</w:delText>
        </w:r>
        <w:r w:rsidRPr="00164C33" w:rsidDel="00164C33">
          <w:rPr>
            <w:sz w:val="18"/>
            <w:rPrChange w:id="1778" w:author="Antonio Giangravè" w:date="2018-08-28T14:52:00Z">
              <w:rPr/>
            </w:rPrChange>
          </w:rPr>
          <w:delText>, and this is especially true in the field of Health and Social care</w:delText>
        </w:r>
        <w:r w:rsidR="00740401" w:rsidRPr="00164C33" w:rsidDel="00164C33">
          <w:rPr>
            <w:sz w:val="18"/>
            <w:rPrChange w:id="1779" w:author="Antonio Giangravè" w:date="2018-08-28T14:52:00Z">
              <w:rPr/>
            </w:rPrChange>
          </w:rPr>
          <w:delText>: mental schemata, attitudes and procedures</w:delText>
        </w:r>
        <w:r w:rsidR="00EA74C4" w:rsidRPr="00164C33" w:rsidDel="00164C33">
          <w:rPr>
            <w:sz w:val="18"/>
            <w:rPrChange w:id="1780" w:author="Antonio Giangravè" w:date="2018-08-28T14:52:00Z">
              <w:rPr/>
            </w:rPrChange>
          </w:rPr>
          <w:delText xml:space="preserve"> are as </w:delText>
        </w:r>
        <w:r w:rsidRPr="00164C33" w:rsidDel="00164C33">
          <w:rPr>
            <w:sz w:val="18"/>
            <w:rPrChange w:id="1781" w:author="Antonio Giangravè" w:date="2018-08-28T14:52:00Z">
              <w:rPr/>
            </w:rPrChange>
          </w:rPr>
          <w:delText xml:space="preserve">fundamental </w:delText>
        </w:r>
        <w:r w:rsidR="00EA74C4" w:rsidRPr="00164C33" w:rsidDel="00164C33">
          <w:rPr>
            <w:sz w:val="18"/>
            <w:rPrChange w:id="1782" w:author="Antonio Giangravè" w:date="2018-08-28T14:52:00Z">
              <w:rPr/>
            </w:rPrChange>
          </w:rPr>
          <w:delText>as transversal, soc</w:delText>
        </w:r>
        <w:r w:rsidR="0027367C" w:rsidRPr="00164C33" w:rsidDel="00164C33">
          <w:rPr>
            <w:sz w:val="18"/>
            <w:rPrChange w:id="1783" w:author="Antonio Giangravè" w:date="2018-08-28T14:52:00Z">
              <w:rPr/>
            </w:rPrChange>
          </w:rPr>
          <w:delText>ial and personal competences. In order to</w:delText>
        </w:r>
        <w:r w:rsidR="00EA74C4" w:rsidRPr="00164C33" w:rsidDel="00164C33">
          <w:rPr>
            <w:sz w:val="18"/>
            <w:rPrChange w:id="1784" w:author="Antonio Giangravè" w:date="2018-08-28T14:52:00Z">
              <w:rPr/>
            </w:rPrChange>
          </w:rPr>
          <w:delText xml:space="preserve"> develop these competences </w:delText>
        </w:r>
        <w:r w:rsidR="00740401" w:rsidRPr="00164C33" w:rsidDel="00164C33">
          <w:rPr>
            <w:sz w:val="18"/>
            <w:rPrChange w:id="1785" w:author="Antonio Giangravè" w:date="2018-08-28T14:52:00Z">
              <w:rPr/>
            </w:rPrChange>
          </w:rPr>
          <w:delText>non-formal and informal learning processes</w:delText>
        </w:r>
        <w:r w:rsidR="00EA74C4" w:rsidRPr="00164C33" w:rsidDel="00164C33">
          <w:rPr>
            <w:sz w:val="18"/>
            <w:rPrChange w:id="1786" w:author="Antonio Giangravè" w:date="2018-08-28T14:52:00Z">
              <w:rPr/>
            </w:rPrChange>
          </w:rPr>
          <w:delText xml:space="preserve">are </w:delText>
        </w:r>
        <w:r w:rsidR="0027367C" w:rsidRPr="00164C33" w:rsidDel="00164C33">
          <w:rPr>
            <w:sz w:val="18"/>
            <w:rPrChange w:id="1787" w:author="Antonio Giangravè" w:date="2018-08-28T14:52:00Z">
              <w:rPr/>
            </w:rPrChange>
          </w:rPr>
          <w:delText>highly recommended</w:delText>
        </w:r>
        <w:r w:rsidR="00EA74C4" w:rsidRPr="00164C33" w:rsidDel="00164C33">
          <w:rPr>
            <w:sz w:val="18"/>
            <w:rPrChange w:id="1788" w:author="Antonio Giangravè" w:date="2018-08-28T14:52:00Z">
              <w:rPr/>
            </w:rPrChange>
          </w:rPr>
          <w:delText xml:space="preserve">. </w:delText>
        </w:r>
      </w:del>
    </w:p>
    <w:p w:rsidR="00740401" w:rsidRPr="00164C33" w:rsidDel="00164C33" w:rsidRDefault="00740401" w:rsidP="001A5F0B">
      <w:pPr>
        <w:pStyle w:val="Paragrafoelenco"/>
        <w:numPr>
          <w:ilvl w:val="0"/>
          <w:numId w:val="5"/>
        </w:numPr>
        <w:spacing w:before="100" w:beforeAutospacing="1"/>
        <w:rPr>
          <w:del w:id="1789" w:author="Antonio Giangravè" w:date="2018-08-28T14:51:00Z"/>
          <w:sz w:val="18"/>
          <w:rPrChange w:id="1790" w:author="Antonio Giangravè" w:date="2018-08-28T14:52:00Z">
            <w:rPr>
              <w:del w:id="1791" w:author="Antonio Giangravè" w:date="2018-08-28T14:51:00Z"/>
            </w:rPr>
          </w:rPrChange>
        </w:rPr>
      </w:pPr>
      <w:del w:id="1792" w:author="Antonio Giangravè" w:date="2018-08-28T14:51:00Z">
        <w:r w:rsidRPr="00164C33" w:rsidDel="00164C33">
          <w:rPr>
            <w:sz w:val="18"/>
            <w:rPrChange w:id="1793" w:author="Antonio Giangravè" w:date="2018-08-28T14:52:00Z">
              <w:rPr/>
            </w:rPrChange>
          </w:rPr>
          <w:delText xml:space="preserve">Each country or region </w:delText>
        </w:r>
        <w:r w:rsidR="00584046" w:rsidRPr="00164C33" w:rsidDel="00164C33">
          <w:rPr>
            <w:sz w:val="18"/>
            <w:rPrChange w:id="1794" w:author="Antonio Giangravè" w:date="2018-08-28T14:52:00Z">
              <w:rPr/>
            </w:rPrChange>
          </w:rPr>
          <w:delText>usually has its own</w:delText>
        </w:r>
        <w:r w:rsidRPr="00164C33" w:rsidDel="00164C33">
          <w:rPr>
            <w:b/>
            <w:sz w:val="18"/>
            <w:rPrChange w:id="1795" w:author="Antonio Giangravè" w:date="2018-08-28T14:52:00Z">
              <w:rPr>
                <w:b/>
              </w:rPr>
            </w:rPrChange>
          </w:rPr>
          <w:delText>specific rules concerning VET</w:delText>
        </w:r>
        <w:r w:rsidR="00584046" w:rsidRPr="00164C33" w:rsidDel="00164C33">
          <w:rPr>
            <w:b/>
            <w:sz w:val="18"/>
            <w:rPrChange w:id="1796" w:author="Antonio Giangravè" w:date="2018-08-28T14:52:00Z">
              <w:rPr>
                <w:b/>
              </w:rPr>
            </w:rPrChange>
          </w:rPr>
          <w:delText xml:space="preserve">; </w:delText>
        </w:r>
        <w:r w:rsidR="00584046" w:rsidRPr="00164C33" w:rsidDel="00164C33">
          <w:rPr>
            <w:sz w:val="18"/>
            <w:rPrChange w:id="1797" w:author="Antonio Giangravè" w:date="2018-08-28T14:52:00Z">
              <w:rPr/>
            </w:rPrChange>
          </w:rPr>
          <w:delText>they must</w:delText>
        </w:r>
        <w:r w:rsidRPr="00164C33" w:rsidDel="00164C33">
          <w:rPr>
            <w:sz w:val="18"/>
            <w:rPrChange w:id="1798" w:author="Antonio Giangravè" w:date="2018-08-28T14:52:00Z">
              <w:rPr/>
            </w:rPrChange>
          </w:rPr>
          <w:delText xml:space="preserve"> be taken into account in order to set a course which could be recognized by regulatory bodies.</w:delText>
        </w:r>
      </w:del>
    </w:p>
    <w:p w:rsidR="00EA74C4" w:rsidRPr="00164C33" w:rsidDel="00164C33" w:rsidRDefault="00AC50E0" w:rsidP="00740401">
      <w:pPr>
        <w:spacing w:before="100" w:beforeAutospacing="1"/>
        <w:rPr>
          <w:del w:id="1799" w:author="Antonio Giangravè" w:date="2018-08-28T14:51:00Z"/>
          <w:sz w:val="18"/>
          <w:rPrChange w:id="1800" w:author="Antonio Giangravè" w:date="2018-08-28T14:52:00Z">
            <w:rPr>
              <w:del w:id="1801" w:author="Antonio Giangravè" w:date="2018-08-28T14:51:00Z"/>
            </w:rPr>
          </w:rPrChange>
        </w:rPr>
      </w:pPr>
      <w:del w:id="1802" w:author="Antonio Giangravè" w:date="2018-08-28T14:51:00Z">
        <w:r w:rsidRPr="00164C33" w:rsidDel="00164C33">
          <w:rPr>
            <w:noProof/>
            <w:sz w:val="18"/>
            <w:lang w:val="it-IT" w:eastAsia="it-IT"/>
            <w:rPrChange w:id="1803" w:author="Antonio Giangravè" w:date="2018-08-28T14:52:00Z">
              <w:rPr>
                <w:noProof/>
                <w:lang w:val="it-IT" w:eastAsia="it-IT"/>
              </w:rPr>
            </w:rPrChange>
          </w:rPr>
          <mc:AlternateContent>
            <mc:Choice Requires="wps">
              <w:drawing>
                <wp:anchor distT="0" distB="0" distL="114300" distR="114300" simplePos="0" relativeHeight="251731968" behindDoc="0" locked="0" layoutInCell="1" allowOverlap="1">
                  <wp:simplePos x="0" y="0"/>
                  <wp:positionH relativeFrom="column">
                    <wp:posOffset>422910</wp:posOffset>
                  </wp:positionH>
                  <wp:positionV relativeFrom="paragraph">
                    <wp:posOffset>145415</wp:posOffset>
                  </wp:positionV>
                  <wp:extent cx="4791075" cy="619125"/>
                  <wp:effectExtent l="0" t="0" r="28575" b="28575"/>
                  <wp:wrapNone/>
                  <wp:docPr id="1039" name="Rettangolo arrotondato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9" o:spid="_x0000_s1046" style="position:absolute;left:0;text-align:left;margin-left:33.3pt;margin-top:11.45pt;width:377.25pt;height:4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" filled="f" strokecolor="#e36c0a [2409]" strokeweight="2pt">
                  <v:path arrowok="t"/>
                  <v:textbo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v:textbox>
                </v:roundrect>
              </w:pict>
            </mc:Fallback>
          </mc:AlternateContent>
        </w:r>
        <w:r w:rsidRPr="00164C33" w:rsidDel="00164C33">
          <w:rPr>
            <w:noProof/>
            <w:sz w:val="18"/>
            <w:lang w:val="it-IT" w:eastAsia="it-IT"/>
            <w:rPrChange w:id="1804" w:author="Antonio Giangravè" w:date="2018-08-28T14:52:00Z">
              <w:rPr>
                <w:noProof/>
                <w:lang w:val="it-IT" w:eastAsia="it-IT"/>
              </w:rPr>
            </w:rPrChange>
          </w:rPr>
          <mc:AlternateContent>
            <mc:Choice Requires="wps">
              <w:drawing>
                <wp:anchor distT="0" distB="0" distL="114300" distR="114300" simplePos="0" relativeHeight="251726848" behindDoc="0" locked="0" layoutInCell="1" allowOverlap="1">
                  <wp:simplePos x="0" y="0"/>
                  <wp:positionH relativeFrom="column">
                    <wp:posOffset>3810</wp:posOffset>
                  </wp:positionH>
                  <wp:positionV relativeFrom="paragraph">
                    <wp:posOffset>271145</wp:posOffset>
                  </wp:positionV>
                  <wp:extent cx="419100" cy="371475"/>
                  <wp:effectExtent l="0" t="19050" r="38100" b="47625"/>
                  <wp:wrapNone/>
                  <wp:docPr id="1031" name="Freccia a destra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24B7F6" id="Freccia a destra 1031" o:spid="_x0000_s1026" type="#_x0000_t13" style="position:absolute;margin-left:.3pt;margin-top:21.35pt;width:33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u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" adj="12027" filled="f" strokecolor="#e36c0a [2409]" strokeweight="2pt">
                  <v:path arrowok="t"/>
                </v:shape>
              </w:pict>
            </mc:Fallback>
          </mc:AlternateContent>
        </w:r>
      </w:del>
    </w:p>
    <w:p w:rsidR="00EA74C4" w:rsidRPr="00164C33" w:rsidDel="00164C33" w:rsidRDefault="00EA74C4" w:rsidP="00740401">
      <w:pPr>
        <w:spacing w:before="100" w:beforeAutospacing="1"/>
        <w:rPr>
          <w:del w:id="1805" w:author="Antonio Giangravè" w:date="2018-08-28T14:51:00Z"/>
          <w:sz w:val="18"/>
          <w:rPrChange w:id="1806" w:author="Antonio Giangravè" w:date="2018-08-28T14:52:00Z">
            <w:rPr>
              <w:del w:id="1807" w:author="Antonio Giangravè" w:date="2018-08-28T14:51:00Z"/>
            </w:rPr>
          </w:rPrChange>
        </w:rPr>
      </w:pPr>
    </w:p>
    <w:p w:rsidR="00EA74C4" w:rsidRPr="00164C33" w:rsidDel="00164C33" w:rsidRDefault="00EA74C4" w:rsidP="00740401">
      <w:pPr>
        <w:spacing w:before="100" w:beforeAutospacing="1"/>
        <w:rPr>
          <w:del w:id="1808" w:author="Antonio Giangravè" w:date="2018-08-28T14:51:00Z"/>
          <w:sz w:val="18"/>
          <w:rPrChange w:id="1809" w:author="Antonio Giangravè" w:date="2018-08-28T14:52:00Z">
            <w:rPr>
              <w:del w:id="1810" w:author="Antonio Giangravè" w:date="2018-08-28T14:51:00Z"/>
            </w:rPr>
          </w:rPrChange>
        </w:rPr>
      </w:pPr>
    </w:p>
    <w:p w:rsidR="00EA74C4" w:rsidRPr="00164C33" w:rsidDel="00164C33" w:rsidRDefault="00AC50E0" w:rsidP="00740401">
      <w:pPr>
        <w:spacing w:before="100" w:beforeAutospacing="1"/>
        <w:rPr>
          <w:del w:id="1811" w:author="Antonio Giangravè" w:date="2018-08-28T14:51:00Z"/>
          <w:sz w:val="18"/>
          <w:rPrChange w:id="1812" w:author="Antonio Giangravè" w:date="2018-08-28T14:52:00Z">
            <w:rPr>
              <w:del w:id="1813" w:author="Antonio Giangravè" w:date="2018-08-28T14:51:00Z"/>
            </w:rPr>
          </w:rPrChange>
        </w:rPr>
      </w:pPr>
      <w:del w:id="1814" w:author="Antonio Giangravè" w:date="2018-08-28T14:51:00Z">
        <w:r w:rsidRPr="00164C33" w:rsidDel="00164C33">
          <w:rPr>
            <w:noProof/>
            <w:sz w:val="18"/>
            <w:lang w:val="it-IT" w:eastAsia="it-IT"/>
            <w:rPrChange w:id="1815" w:author="Antonio Giangravè" w:date="2018-08-28T14:52:00Z">
              <w:rPr>
                <w:noProof/>
                <w:lang w:val="it-IT" w:eastAsia="it-IT"/>
              </w:rPr>
            </w:rPrChange>
          </w:rPr>
          <mc:AlternateContent>
            <mc:Choice Requires="wps">
              <w:drawing>
                <wp:anchor distT="0" distB="0" distL="114300" distR="114300" simplePos="0" relativeHeight="251737088" behindDoc="0" locked="0" layoutInCell="1" allowOverlap="1">
                  <wp:simplePos x="0" y="0"/>
                  <wp:positionH relativeFrom="column">
                    <wp:posOffset>70485</wp:posOffset>
                  </wp:positionH>
                  <wp:positionV relativeFrom="paragraph">
                    <wp:posOffset>-3175</wp:posOffset>
                  </wp:positionV>
                  <wp:extent cx="6019800" cy="2114550"/>
                  <wp:effectExtent l="57150" t="38100" r="76200" b="95250"/>
                  <wp:wrapNone/>
                  <wp:docPr id="1042" name="Rettangolo arrotondato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21145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2" o:spid="_x0000_s1047" style="position:absolute;left:0;text-align:left;margin-left:5.55pt;margin-top:-.25pt;width:474pt;height:1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v:textbox>
                </v:roundrect>
              </w:pict>
            </mc:Fallback>
          </mc:AlternateContent>
        </w:r>
        <w:r w:rsidR="00EA74C4" w:rsidRPr="00164C33" w:rsidDel="00164C33">
          <w:rPr>
            <w:noProof/>
            <w:sz w:val="18"/>
            <w:lang w:val="it-IT" w:eastAsia="it-IT"/>
            <w:rPrChange w:id="1816" w:author="Antonio Giangravè" w:date="2018-08-28T14:52:00Z">
              <w:rPr>
                <w:noProof/>
                <w:lang w:val="it-IT" w:eastAsia="it-IT"/>
              </w:rPr>
            </w:rPrChange>
          </w:rPr>
          <w:drawing>
            <wp:anchor distT="0" distB="0" distL="114300" distR="114300" simplePos="0" relativeHeight="251742208" behindDoc="0" locked="0" layoutInCell="1" allowOverlap="1">
              <wp:simplePos x="0" y="0"/>
              <wp:positionH relativeFrom="column">
                <wp:posOffset>184785</wp:posOffset>
              </wp:positionH>
              <wp:positionV relativeFrom="paragraph">
                <wp:posOffset>185420</wp:posOffset>
              </wp:positionV>
              <wp:extent cx="629920" cy="597535"/>
              <wp:effectExtent l="0" t="0" r="0" b="0"/>
              <wp:wrapNone/>
              <wp:docPr id="104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A74C4" w:rsidRPr="00164C33" w:rsidDel="00164C33" w:rsidRDefault="00EA74C4" w:rsidP="00740401">
      <w:pPr>
        <w:spacing w:before="100" w:beforeAutospacing="1"/>
        <w:rPr>
          <w:del w:id="1817" w:author="Antonio Giangravè" w:date="2018-08-28T14:51:00Z"/>
          <w:sz w:val="18"/>
          <w:rPrChange w:id="1818" w:author="Antonio Giangravè" w:date="2018-08-28T14:52:00Z">
            <w:rPr>
              <w:del w:id="1819" w:author="Antonio Giangravè" w:date="2018-08-28T14:51:00Z"/>
            </w:rPr>
          </w:rPrChange>
        </w:rPr>
      </w:pPr>
    </w:p>
    <w:p w:rsidR="00EA74C4" w:rsidRPr="00164C33" w:rsidDel="00164C33" w:rsidRDefault="00EA74C4" w:rsidP="00740401">
      <w:pPr>
        <w:spacing w:before="100" w:beforeAutospacing="1"/>
        <w:rPr>
          <w:del w:id="1820" w:author="Antonio Giangravè" w:date="2018-08-28T14:51:00Z"/>
          <w:sz w:val="18"/>
          <w:rPrChange w:id="1821" w:author="Antonio Giangravè" w:date="2018-08-28T14:52:00Z">
            <w:rPr>
              <w:del w:id="1822" w:author="Antonio Giangravè" w:date="2018-08-28T14:51:00Z"/>
            </w:rPr>
          </w:rPrChange>
        </w:rPr>
      </w:pPr>
    </w:p>
    <w:p w:rsidR="00EA74C4" w:rsidRPr="00164C33" w:rsidDel="00164C33" w:rsidRDefault="00EA74C4" w:rsidP="00740401">
      <w:pPr>
        <w:spacing w:before="100" w:beforeAutospacing="1"/>
        <w:rPr>
          <w:del w:id="1823" w:author="Antonio Giangravè" w:date="2018-08-28T14:51:00Z"/>
          <w:sz w:val="18"/>
          <w:rPrChange w:id="1824" w:author="Antonio Giangravè" w:date="2018-08-28T14:52:00Z">
            <w:rPr>
              <w:del w:id="1825" w:author="Antonio Giangravè" w:date="2018-08-28T14:51:00Z"/>
            </w:rPr>
          </w:rPrChange>
        </w:rPr>
      </w:pPr>
    </w:p>
    <w:p w:rsidR="00EA74C4" w:rsidRPr="00164C33" w:rsidDel="00164C33" w:rsidRDefault="00EA74C4" w:rsidP="00740401">
      <w:pPr>
        <w:spacing w:before="100" w:beforeAutospacing="1"/>
        <w:rPr>
          <w:del w:id="1826" w:author="Antonio Giangravè" w:date="2018-08-28T14:51:00Z"/>
          <w:sz w:val="18"/>
          <w:rPrChange w:id="1827" w:author="Antonio Giangravè" w:date="2018-08-28T14:52:00Z">
            <w:rPr>
              <w:del w:id="1828" w:author="Antonio Giangravè" w:date="2018-08-28T14:51:00Z"/>
            </w:rPr>
          </w:rPrChange>
        </w:rPr>
      </w:pPr>
    </w:p>
    <w:p w:rsidR="00EA74C4" w:rsidRPr="00164C33" w:rsidDel="00164C33" w:rsidRDefault="00EA74C4" w:rsidP="00740401">
      <w:pPr>
        <w:spacing w:before="100" w:beforeAutospacing="1"/>
        <w:rPr>
          <w:del w:id="1829" w:author="Antonio Giangravè" w:date="2018-08-28T14:51:00Z"/>
          <w:sz w:val="18"/>
          <w:rPrChange w:id="1830" w:author="Antonio Giangravè" w:date="2018-08-28T14:52:00Z">
            <w:rPr>
              <w:del w:id="1831" w:author="Antonio Giangravè" w:date="2018-08-28T14:51:00Z"/>
            </w:rPr>
          </w:rPrChange>
        </w:rPr>
      </w:pPr>
    </w:p>
    <w:p w:rsidR="00740401" w:rsidRPr="00164C33" w:rsidDel="00164C33" w:rsidRDefault="00740401" w:rsidP="00826FE0">
      <w:pPr>
        <w:rPr>
          <w:del w:id="1832" w:author="Antonio Giangravè" w:date="2018-08-28T14:51:00Z"/>
          <w:sz w:val="18"/>
          <w:rPrChange w:id="1833" w:author="Antonio Giangravè" w:date="2018-08-28T14:52:00Z">
            <w:rPr>
              <w:del w:id="1834" w:author="Antonio Giangravè" w:date="2018-08-28T14:51:00Z"/>
            </w:rPr>
          </w:rPrChange>
        </w:rPr>
      </w:pPr>
    </w:p>
    <w:p w:rsidR="00740401" w:rsidRPr="00164C33" w:rsidDel="00164C33" w:rsidRDefault="00740401" w:rsidP="00826FE0">
      <w:pPr>
        <w:rPr>
          <w:del w:id="1835" w:author="Antonio Giangravè" w:date="2018-08-28T14:51:00Z"/>
          <w:sz w:val="18"/>
          <w:rPrChange w:id="1836" w:author="Antonio Giangravè" w:date="2018-08-28T14:52:00Z">
            <w:rPr>
              <w:del w:id="1837" w:author="Antonio Giangravè" w:date="2018-08-28T14:51:00Z"/>
            </w:rPr>
          </w:rPrChange>
        </w:rPr>
      </w:pPr>
    </w:p>
    <w:p w:rsidR="00F758AB" w:rsidRPr="00164C33" w:rsidDel="00164C33" w:rsidRDefault="00F758AB" w:rsidP="00F758AB">
      <w:pPr>
        <w:jc w:val="center"/>
        <w:rPr>
          <w:del w:id="1838" w:author="Antonio Giangravè" w:date="2018-08-28T14:51:00Z"/>
          <w:b/>
          <w:color w:val="FF0000"/>
          <w:sz w:val="24"/>
          <w:rPrChange w:id="1839" w:author="Antonio Giangravè" w:date="2018-08-28T14:52:00Z">
            <w:rPr>
              <w:del w:id="1840" w:author="Antonio Giangravè" w:date="2018-08-28T14:51:00Z"/>
              <w:b/>
              <w:color w:val="FF0000"/>
              <w:sz w:val="32"/>
            </w:rPr>
          </w:rPrChange>
        </w:rPr>
      </w:pPr>
      <w:del w:id="1841" w:author="Antonio Giangravè" w:date="2018-08-28T14:51:00Z">
        <w:r w:rsidRPr="00164C33" w:rsidDel="00164C33">
          <w:rPr>
            <w:b/>
            <w:color w:val="FF0000"/>
            <w:sz w:val="24"/>
            <w:rPrChange w:id="1842" w:author="Antonio Giangravè" w:date="2018-08-28T14:52:00Z">
              <w:rPr>
                <w:b/>
                <w:color w:val="FF0000"/>
                <w:sz w:val="32"/>
              </w:rPr>
            </w:rPrChange>
          </w:rPr>
          <w:delText>SCREEN 3B</w:delText>
        </w:r>
      </w:del>
    </w:p>
    <w:p w:rsidR="00F758AB" w:rsidRPr="00164C33" w:rsidDel="00164C33" w:rsidRDefault="00F758AB" w:rsidP="00F758AB">
      <w:pPr>
        <w:rPr>
          <w:del w:id="1843" w:author="Antonio Giangravè" w:date="2018-08-28T14:51:00Z"/>
          <w:sz w:val="18"/>
          <w:rPrChange w:id="1844" w:author="Antonio Giangravè" w:date="2018-08-28T14:52:00Z">
            <w:rPr>
              <w:del w:id="1845" w:author="Antonio Giangravè" w:date="2018-08-28T14:51:00Z"/>
            </w:rPr>
          </w:rPrChange>
        </w:rPr>
      </w:pPr>
      <w:del w:id="1846" w:author="Antonio Giangravè" w:date="2018-08-28T14:51:00Z">
        <w:r w:rsidRPr="00164C33" w:rsidDel="00164C33">
          <w:rPr>
            <w:b/>
            <w:i/>
            <w:iCs/>
            <w:color w:val="7F7F7F" w:themeColor="text1" w:themeTint="80"/>
            <w:sz w:val="32"/>
            <w:rPrChange w:id="1847" w:author="Antonio Giangravè" w:date="2018-08-28T14:52:00Z">
              <w:rPr>
                <w:b/>
                <w:i/>
                <w:iCs/>
                <w:color w:val="7F7F7F" w:themeColor="text1" w:themeTint="80"/>
                <w:sz w:val="40"/>
              </w:rPr>
            </w:rPrChange>
          </w:rPr>
          <w:delText>ACTIVITY 3: LEARNING STRATEGIES AND ASSESSMENT CRITERIA DEFINITION</w:delText>
        </w:r>
      </w:del>
    </w:p>
    <w:p w:rsidR="00F758AB" w:rsidRPr="00164C33" w:rsidDel="00164C33" w:rsidRDefault="00F758AB" w:rsidP="00826FE0">
      <w:pPr>
        <w:rPr>
          <w:del w:id="1848" w:author="Antonio Giangravè" w:date="2018-08-28T14:51:00Z"/>
          <w:sz w:val="18"/>
          <w:rPrChange w:id="1849" w:author="Antonio Giangravè" w:date="2018-08-28T14:52:00Z">
            <w:rPr>
              <w:del w:id="1850" w:author="Antonio Giangravè" w:date="2018-08-28T14:51:00Z"/>
            </w:rPr>
          </w:rPrChange>
        </w:rPr>
      </w:pPr>
      <w:del w:id="1851" w:author="Antonio Giangravè" w:date="2018-08-28T14:51:00Z">
        <w:r w:rsidRPr="00164C33" w:rsidDel="00164C33">
          <w:rPr>
            <w:b/>
            <w:i/>
            <w:iCs/>
            <w:noProof/>
            <w:color w:val="7F7F7F" w:themeColor="text1" w:themeTint="80"/>
            <w:sz w:val="24"/>
            <w:lang w:val="it-IT" w:eastAsia="it-IT"/>
            <w:rPrChange w:id="1852" w:author="Antonio Giangravè" w:date="2018-08-28T14:52:00Z">
              <w:rPr>
                <w:b/>
                <w:i/>
                <w:iCs/>
                <w:noProof/>
                <w:color w:val="7F7F7F" w:themeColor="text1" w:themeTint="80"/>
                <w:sz w:val="32"/>
                <w:lang w:val="it-IT" w:eastAsia="it-IT"/>
              </w:rPr>
            </w:rPrChange>
          </w:rPr>
          <w:drawing>
            <wp:inline distT="0" distB="0" distL="0" distR="0">
              <wp:extent cx="5734050" cy="1600200"/>
              <wp:effectExtent l="38100" t="0" r="0" b="0"/>
              <wp:docPr id="1060" name="Diagramma 10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del>
    </w:p>
    <w:p w:rsidR="00BD0E7D" w:rsidRPr="00164C33" w:rsidDel="00164C33" w:rsidRDefault="00BD0E7D" w:rsidP="00BD0E7D">
      <w:pPr>
        <w:spacing w:before="100" w:beforeAutospacing="1"/>
        <w:rPr>
          <w:del w:id="1853" w:author="Antonio Giangravè" w:date="2018-08-28T14:51:00Z"/>
          <w:sz w:val="18"/>
          <w:rPrChange w:id="1854" w:author="Antonio Giangravè" w:date="2018-08-28T14:52:00Z">
            <w:rPr>
              <w:del w:id="1855" w:author="Antonio Giangravè" w:date="2018-08-28T14:51:00Z"/>
            </w:rPr>
          </w:rPrChange>
        </w:rPr>
      </w:pPr>
      <w:del w:id="1856" w:author="Antonio Giangravè" w:date="2018-08-28T14:51:00Z">
        <w:r w:rsidRPr="00164C33" w:rsidDel="00164C33">
          <w:rPr>
            <w:sz w:val="18"/>
            <w:rPrChange w:id="1857" w:author="Antonio Giangravè" w:date="2018-08-28T14:52:00Z">
              <w:rPr/>
            </w:rPrChange>
          </w:rPr>
          <w:delText xml:space="preserve">Take the table in which you detailed the learning outcomes of your CLM. </w:delText>
        </w:r>
      </w:del>
    </w:p>
    <w:p w:rsidR="00BD0E7D" w:rsidRPr="00164C33" w:rsidDel="00164C33" w:rsidRDefault="00AC50E0" w:rsidP="00BD0E7D">
      <w:pPr>
        <w:spacing w:before="100" w:beforeAutospacing="1"/>
        <w:rPr>
          <w:del w:id="1858" w:author="Antonio Giangravè" w:date="2018-08-28T14:51:00Z"/>
          <w:sz w:val="18"/>
          <w:rPrChange w:id="1859" w:author="Antonio Giangravè" w:date="2018-08-28T14:52:00Z">
            <w:rPr>
              <w:del w:id="1860" w:author="Antonio Giangravè" w:date="2018-08-28T14:51:00Z"/>
            </w:rPr>
          </w:rPrChange>
        </w:rPr>
      </w:pPr>
      <w:del w:id="1861" w:author="Antonio Giangravè" w:date="2018-08-28T14:51:00Z">
        <w:r w:rsidRPr="00164C33" w:rsidDel="00164C33">
          <w:rPr>
            <w:noProof/>
            <w:sz w:val="18"/>
            <w:lang w:val="it-IT" w:eastAsia="it-IT"/>
            <w:rPrChange w:id="1862" w:author="Antonio Giangravè" w:date="2018-08-28T14:52:00Z">
              <w:rPr>
                <w:noProof/>
                <w:lang w:val="it-IT" w:eastAsia="it-IT"/>
              </w:rPr>
            </w:rPrChange>
          </w:rPr>
          <mc:AlternateContent>
            <mc:Choice Requires="wps">
              <w:drawing>
                <wp:anchor distT="0" distB="0" distL="114300" distR="114300" simplePos="0" relativeHeight="251752448" behindDoc="0" locked="0" layoutInCell="1" allowOverlap="1">
                  <wp:simplePos x="0" y="0"/>
                  <wp:positionH relativeFrom="column">
                    <wp:posOffset>365760</wp:posOffset>
                  </wp:positionH>
                  <wp:positionV relativeFrom="paragraph">
                    <wp:posOffset>139065</wp:posOffset>
                  </wp:positionV>
                  <wp:extent cx="4791075" cy="619125"/>
                  <wp:effectExtent l="0" t="0" r="28575" b="28575"/>
                  <wp:wrapNone/>
                  <wp:docPr id="1062" name="Rettangolo arrotondato 10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2" o:spid="_x0000_s1048" style="position:absolute;left:0;text-align:left;margin-left:28.8pt;margin-top:10.95pt;width:377.25pt;height:4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" filled="f" strokecolor="#e36c0a [2409]" strokeweight="2pt">
                  <v:path arrowok="t"/>
                  <v:textbo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v:textbox>
                </v:roundrect>
              </w:pict>
            </mc:Fallback>
          </mc:AlternateContent>
        </w:r>
        <w:r w:rsidRPr="00164C33" w:rsidDel="00164C33">
          <w:rPr>
            <w:noProof/>
            <w:sz w:val="18"/>
            <w:lang w:val="it-IT" w:eastAsia="it-IT"/>
            <w:rPrChange w:id="1863" w:author="Antonio Giangravè" w:date="2018-08-28T14:52:00Z">
              <w:rPr>
                <w:noProof/>
                <w:lang w:val="it-IT" w:eastAsia="it-IT"/>
              </w:rPr>
            </w:rPrChange>
          </w:rPr>
          <mc:AlternateContent>
            <mc:Choice Requires="wps">
              <w:drawing>
                <wp:anchor distT="0" distB="0" distL="114300" distR="114300" simplePos="0" relativeHeight="251747328" behindDoc="0" locked="0" layoutInCell="1" allowOverlap="1">
                  <wp:simplePos x="0" y="0"/>
                  <wp:positionH relativeFrom="column">
                    <wp:posOffset>-53340</wp:posOffset>
                  </wp:positionH>
                  <wp:positionV relativeFrom="paragraph">
                    <wp:posOffset>264795</wp:posOffset>
                  </wp:positionV>
                  <wp:extent cx="419100" cy="371475"/>
                  <wp:effectExtent l="0" t="19050" r="38100" b="47625"/>
                  <wp:wrapNone/>
                  <wp:docPr id="1061" name="Freccia a destra 10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DA9AC8" id="Freccia a destra 1061" o:spid="_x0000_s1026" type="#_x0000_t13" style="position:absolute;margin-left:-4.2pt;margin-top:20.85pt;width:33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sJ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c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" adj="12027" filled="f" strokecolor="#e36c0a [2409]" strokeweight="2pt">
                  <v:path arrowok="t"/>
                </v:shape>
              </w:pict>
            </mc:Fallback>
          </mc:AlternateContent>
        </w:r>
      </w:del>
    </w:p>
    <w:p w:rsidR="00BD0E7D" w:rsidRPr="00164C33" w:rsidDel="00164C33" w:rsidRDefault="00BD0E7D" w:rsidP="00BD0E7D">
      <w:pPr>
        <w:spacing w:before="100" w:beforeAutospacing="1"/>
        <w:rPr>
          <w:del w:id="1864" w:author="Antonio Giangravè" w:date="2018-08-28T14:51:00Z"/>
          <w:sz w:val="18"/>
          <w:rPrChange w:id="1865" w:author="Antonio Giangravè" w:date="2018-08-28T14:52:00Z">
            <w:rPr>
              <w:del w:id="1866" w:author="Antonio Giangravè" w:date="2018-08-28T14:51:00Z"/>
            </w:rPr>
          </w:rPrChange>
        </w:rPr>
      </w:pPr>
    </w:p>
    <w:p w:rsidR="00BD0E7D" w:rsidRPr="00164C33" w:rsidDel="00164C33" w:rsidRDefault="00BD0E7D" w:rsidP="00BD0E7D">
      <w:pPr>
        <w:rPr>
          <w:del w:id="1867" w:author="Antonio Giangravè" w:date="2018-08-28T14:51:00Z"/>
          <w:sz w:val="18"/>
          <w:rPrChange w:id="1868" w:author="Antonio Giangravè" w:date="2018-08-28T14:52:00Z">
            <w:rPr>
              <w:del w:id="1869" w:author="Antonio Giangravè" w:date="2018-08-28T14:51:00Z"/>
            </w:rPr>
          </w:rPrChange>
        </w:rPr>
      </w:pPr>
    </w:p>
    <w:p w:rsidR="00BD0E7D" w:rsidRPr="00164C33" w:rsidDel="00164C33" w:rsidRDefault="00BD0E7D" w:rsidP="00BD0E7D">
      <w:pPr>
        <w:rPr>
          <w:del w:id="1870" w:author="Antonio Giangravè" w:date="2018-08-28T14:51:00Z"/>
          <w:b/>
          <w:sz w:val="18"/>
          <w:rPrChange w:id="1871" w:author="Antonio Giangravè" w:date="2018-08-28T14:52:00Z">
            <w:rPr>
              <w:del w:id="1872" w:author="Antonio Giangravè" w:date="2018-08-28T14:51:00Z"/>
              <w:b/>
            </w:rPr>
          </w:rPrChange>
        </w:rPr>
      </w:pPr>
      <w:del w:id="1873" w:author="Antonio Giangravè" w:date="2018-08-28T14:51:00Z">
        <w:r w:rsidRPr="00164C33" w:rsidDel="00164C33">
          <w:rPr>
            <w:sz w:val="18"/>
            <w:rPrChange w:id="1874" w:author="Antonio Giangravè" w:date="2018-08-28T14:52:00Z">
              <w:rPr/>
            </w:rPrChange>
          </w:rPr>
          <w:delText xml:space="preserve">There’s no magic formula </w:delText>
        </w:r>
        <w:r w:rsidR="00584046" w:rsidRPr="00164C33" w:rsidDel="00164C33">
          <w:rPr>
            <w:sz w:val="18"/>
            <w:rPrChange w:id="1875" w:author="Antonio Giangravè" w:date="2018-08-28T14:52:00Z">
              <w:rPr/>
            </w:rPrChange>
          </w:rPr>
          <w:delText>to solve</w:delText>
        </w:r>
        <w:r w:rsidRPr="00164C33" w:rsidDel="00164C33">
          <w:rPr>
            <w:sz w:val="18"/>
            <w:rPrChange w:id="1876" w:author="Antonio Giangravè" w:date="2018-08-28T14:52:00Z">
              <w:rPr/>
            </w:rPrChange>
          </w:rPr>
          <w:delText xml:space="preserve"> design problem</w:delText>
        </w:r>
        <w:r w:rsidR="00584046" w:rsidRPr="00164C33" w:rsidDel="00164C33">
          <w:rPr>
            <w:sz w:val="18"/>
            <w:rPrChange w:id="1877" w:author="Antonio Giangravè" w:date="2018-08-28T14:52:00Z">
              <w:rPr/>
            </w:rPrChange>
          </w:rPr>
          <w:delText>s</w:delText>
        </w:r>
        <w:r w:rsidRPr="00164C33" w:rsidDel="00164C33">
          <w:rPr>
            <w:sz w:val="18"/>
            <w:rPrChange w:id="1878" w:author="Antonio Giangravè" w:date="2018-08-28T14:52:00Z">
              <w:rPr/>
            </w:rPrChange>
          </w:rPr>
          <w:delText xml:space="preserve"> and there’s no </w:delText>
        </w:r>
        <w:r w:rsidR="00584046" w:rsidRPr="00164C33" w:rsidDel="00164C33">
          <w:rPr>
            <w:sz w:val="18"/>
            <w:rPrChange w:id="1879" w:author="Antonio Giangravè" w:date="2018-08-28T14:52:00Z">
              <w:rPr/>
            </w:rPrChange>
          </w:rPr>
          <w:delText>effective learning strategy for every context,</w:delText>
        </w:r>
        <w:r w:rsidRPr="00164C33" w:rsidDel="00164C33">
          <w:rPr>
            <w:sz w:val="18"/>
            <w:rPrChange w:id="1880" w:author="Antonio Giangravè" w:date="2018-08-28T14:52:00Z">
              <w:rPr/>
            </w:rPrChange>
          </w:rPr>
          <w:delText xml:space="preserve"> target user and learning outcome. But, </w:delText>
        </w:r>
        <w:r w:rsidRPr="00164C33" w:rsidDel="00164C33">
          <w:rPr>
            <w:b/>
            <w:sz w:val="18"/>
            <w:rPrChange w:id="1881" w:author="Antonio Giangravè" w:date="2018-08-28T14:52:00Z">
              <w:rPr>
                <w:b/>
              </w:rPr>
            </w:rPrChange>
          </w:rPr>
          <w:delText>taking into account your “design constraints”</w:delText>
        </w:r>
        <w:r w:rsidRPr="00164C33" w:rsidDel="00164C33">
          <w:rPr>
            <w:sz w:val="18"/>
            <w:rPrChange w:id="1882" w:author="Antonio Giangravè" w:date="2018-08-28T14:52:00Z">
              <w:rPr/>
            </w:rPrChange>
          </w:rPr>
          <w:delText xml:space="preserve"> it is possible </w:delText>
        </w:r>
        <w:r w:rsidRPr="00164C33" w:rsidDel="00164C33">
          <w:rPr>
            <w:b/>
            <w:sz w:val="18"/>
            <w:rPrChange w:id="1883" w:author="Antonio Giangravè" w:date="2018-08-28T14:52:00Z">
              <w:rPr>
                <w:b/>
              </w:rPr>
            </w:rPrChange>
          </w:rPr>
          <w:delText>to define the most proper learning strategy for each learning outcome.</w:delText>
        </w:r>
      </w:del>
    </w:p>
    <w:p w:rsidR="00352036" w:rsidRPr="00164C33" w:rsidDel="00164C33" w:rsidRDefault="00352036" w:rsidP="00826FE0">
      <w:pPr>
        <w:rPr>
          <w:del w:id="1884" w:author="Antonio Giangravè" w:date="2018-08-28T14:51:00Z"/>
          <w:sz w:val="18"/>
          <w:rPrChange w:id="1885" w:author="Antonio Giangravè" w:date="2018-08-28T14:52:00Z">
            <w:rPr>
              <w:del w:id="1886" w:author="Antonio Giangravè" w:date="2018-08-28T14:51:00Z"/>
            </w:rPr>
          </w:rPrChange>
        </w:rPr>
      </w:pPr>
      <w:del w:id="1887" w:author="Antonio Giangravè" w:date="2018-08-28T14:51:00Z">
        <w:r w:rsidRPr="00164C33" w:rsidDel="00164C33">
          <w:rPr>
            <w:sz w:val="18"/>
            <w:rPrChange w:id="1888" w:author="Antonio Giangravè" w:date="2018-08-28T14:52:00Z">
              <w:rPr/>
            </w:rPrChange>
          </w:rPr>
          <w:delText xml:space="preserve">You could </w:delText>
        </w:r>
        <w:r w:rsidR="0096432A" w:rsidRPr="00164C33" w:rsidDel="00164C33">
          <w:rPr>
            <w:sz w:val="18"/>
            <w:rPrChange w:id="1889" w:author="Antonio Giangravè" w:date="2018-08-28T14:52:00Z">
              <w:rPr/>
            </w:rPrChange>
          </w:rPr>
          <w:delText xml:space="preserve">formalize your choice of your learning strategies by including them in the design table you previously used to </w:delText>
        </w:r>
        <w:r w:rsidRPr="00164C33" w:rsidDel="00164C33">
          <w:rPr>
            <w:sz w:val="18"/>
            <w:rPrChange w:id="1890" w:author="Antonio Giangravè" w:date="2018-08-28T14:52:00Z">
              <w:rPr/>
            </w:rPrChange>
          </w:rPr>
          <w:delText xml:space="preserve">detail your learning outcomes </w:delText>
        </w:r>
        <w:r w:rsidR="001100F0" w:rsidRPr="00164C33" w:rsidDel="00164C33">
          <w:rPr>
            <w:sz w:val="18"/>
            <w:rPrChange w:id="1891" w:author="Antonio Giangravè" w:date="2018-08-28T14:52:00Z">
              <w:rPr/>
            </w:rPrChange>
          </w:rPr>
          <w:delText>(Activity 2 – Step3)</w:delText>
        </w:r>
      </w:del>
    </w:p>
    <w:p w:rsidR="00C1068F" w:rsidRPr="00164C33" w:rsidDel="00164C33" w:rsidRDefault="00C1068F" w:rsidP="00C1068F">
      <w:pPr>
        <w:rPr>
          <w:del w:id="1892" w:author="Antonio Giangravè" w:date="2018-08-28T14:51:00Z"/>
          <w:sz w:val="18"/>
          <w:rPrChange w:id="1893" w:author="Antonio Giangravè" w:date="2018-08-28T14:52:00Z">
            <w:rPr>
              <w:del w:id="1894" w:author="Antonio Giangravè" w:date="2018-08-28T14:51:00Z"/>
            </w:rPr>
          </w:rPrChange>
        </w:rPr>
      </w:pPr>
      <w:del w:id="1895" w:author="Antonio Giangravè" w:date="2018-08-28T14:51:00Z">
        <w:r w:rsidRPr="00164C33" w:rsidDel="00164C33">
          <w:rPr>
            <w:noProof/>
            <w:sz w:val="18"/>
            <w:lang w:val="it-IT" w:eastAsia="it-IT"/>
            <w:rPrChange w:id="1896" w:author="Antonio Giangravè" w:date="2018-08-28T14:52:00Z">
              <w:rPr>
                <w:noProof/>
                <w:lang w:val="it-IT" w:eastAsia="it-IT"/>
              </w:rPr>
            </w:rPrChange>
          </w:rPr>
          <w:drawing>
            <wp:anchor distT="0" distB="0" distL="114300" distR="114300" simplePos="0" relativeHeight="251757568"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3" name="Immagine 1063"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RPr="00164C33" w:rsidDel="00164C33" w:rsidRDefault="00C1068F" w:rsidP="00C1068F">
      <w:pPr>
        <w:ind w:left="1416"/>
        <w:rPr>
          <w:del w:id="1897" w:author="Antonio Giangravè" w:date="2018-08-28T14:51:00Z"/>
          <w:sz w:val="18"/>
          <w:rPrChange w:id="1898" w:author="Antonio Giangravè" w:date="2018-08-28T14:52:00Z">
            <w:rPr>
              <w:del w:id="1899" w:author="Antonio Giangravè" w:date="2018-08-28T14:51:00Z"/>
            </w:rPr>
          </w:rPrChange>
        </w:rPr>
      </w:pPr>
      <w:del w:id="1900" w:author="Antonio Giangravè" w:date="2018-08-28T14:51:00Z">
        <w:r w:rsidRPr="00164C33" w:rsidDel="00164C33">
          <w:rPr>
            <w:b/>
            <w:color w:val="0070C0"/>
            <w:sz w:val="20"/>
            <w:rPrChange w:id="1901" w:author="Antonio Giangravè" w:date="2018-08-28T14:52:00Z">
              <w:rPr>
                <w:b/>
                <w:color w:val="0070C0"/>
                <w:sz w:val="24"/>
              </w:rPr>
            </w:rPrChange>
          </w:rPr>
          <w:delText xml:space="preserve">Click on the icon to DOWNLOAD </w:delText>
        </w:r>
        <w:r w:rsidR="001100F0" w:rsidRPr="00164C33" w:rsidDel="00164C33">
          <w:rPr>
            <w:b/>
            <w:color w:val="0070C0"/>
            <w:sz w:val="20"/>
            <w:rPrChange w:id="1902" w:author="Antonio Giangravè" w:date="2018-08-28T14:52:00Z">
              <w:rPr>
                <w:b/>
                <w:color w:val="0070C0"/>
                <w:sz w:val="24"/>
              </w:rPr>
            </w:rPrChange>
          </w:rPr>
          <w:delText xml:space="preserve">a </w:delText>
        </w:r>
        <w:r w:rsidR="0096432A" w:rsidRPr="00164C33" w:rsidDel="00164C33">
          <w:rPr>
            <w:b/>
            <w:color w:val="0070C0"/>
            <w:sz w:val="20"/>
            <w:rPrChange w:id="1903" w:author="Antonio Giangravè" w:date="2018-08-28T14:52:00Z">
              <w:rPr>
                <w:b/>
                <w:color w:val="0070C0"/>
                <w:sz w:val="24"/>
              </w:rPr>
            </w:rPrChange>
          </w:rPr>
          <w:delText xml:space="preserve">blank </w:delText>
        </w:r>
        <w:r w:rsidR="001100F0" w:rsidRPr="00164C33" w:rsidDel="00164C33">
          <w:rPr>
            <w:b/>
            <w:color w:val="0070C0"/>
            <w:sz w:val="20"/>
            <w:rPrChange w:id="1904" w:author="Antonio Giangravè" w:date="2018-08-28T14:52:00Z">
              <w:rPr>
                <w:b/>
                <w:color w:val="0070C0"/>
                <w:sz w:val="24"/>
              </w:rPr>
            </w:rPrChange>
          </w:rPr>
          <w:delText>template to define a learning strategy for your Learning Outcomes</w:delText>
        </w:r>
      </w:del>
    </w:p>
    <w:p w:rsidR="00C1068F" w:rsidRPr="00164C33" w:rsidDel="00164C33" w:rsidRDefault="00C1068F" w:rsidP="00C1068F">
      <w:pPr>
        <w:rPr>
          <w:del w:id="1905" w:author="Antonio Giangravè" w:date="2018-08-28T14:51:00Z"/>
          <w:color w:val="FF0000"/>
          <w:sz w:val="18"/>
          <w:rPrChange w:id="1906" w:author="Antonio Giangravè" w:date="2018-08-28T14:52:00Z">
            <w:rPr>
              <w:del w:id="1907" w:author="Antonio Giangravè" w:date="2018-08-28T14:51:00Z"/>
              <w:color w:val="FF0000"/>
            </w:rPr>
          </w:rPrChange>
        </w:rPr>
      </w:pPr>
      <w:del w:id="1908" w:author="Antonio Giangravè" w:date="2018-08-28T14:51:00Z">
        <w:r w:rsidRPr="00164C33" w:rsidDel="00164C33">
          <w:rPr>
            <w:color w:val="FF0000"/>
            <w:sz w:val="18"/>
            <w:rPrChange w:id="1909" w:author="Antonio Giangravè" w:date="2018-08-28T14:52:00Z">
              <w:rPr>
                <w:color w:val="FF0000"/>
              </w:rPr>
            </w:rPrChange>
          </w:rPr>
          <w:tab/>
        </w:r>
      </w:del>
    </w:p>
    <w:p w:rsidR="00C1068F" w:rsidRPr="00164C33" w:rsidDel="00164C33" w:rsidRDefault="00C1068F" w:rsidP="00C1068F">
      <w:pPr>
        <w:rPr>
          <w:del w:id="1910" w:author="Antonio Giangravè" w:date="2018-08-28T14:51:00Z"/>
          <w:color w:val="FF0000"/>
          <w:sz w:val="18"/>
          <w:rPrChange w:id="1911" w:author="Antonio Giangravè" w:date="2018-08-28T14:52:00Z">
            <w:rPr>
              <w:del w:id="1912" w:author="Antonio Giangravè" w:date="2018-08-28T14:51:00Z"/>
              <w:color w:val="FF0000"/>
            </w:rPr>
          </w:rPrChange>
        </w:rPr>
      </w:pPr>
      <w:del w:id="1913" w:author="Antonio Giangravè" w:date="2018-08-28T14:51:00Z">
        <w:r w:rsidRPr="00164C33" w:rsidDel="00164C33">
          <w:rPr>
            <w:color w:val="FF0000"/>
            <w:sz w:val="18"/>
            <w:rPrChange w:id="1914" w:author="Antonio Giangravè" w:date="2018-08-28T14:52:00Z">
              <w:rPr>
                <w:color w:val="FF0000"/>
              </w:rPr>
            </w:rPrChange>
          </w:rPr>
          <w:delText>[DOWNLOAD 5 – SEE ANNEX 5]</w:delText>
        </w:r>
      </w:del>
    </w:p>
    <w:p w:rsidR="001100F0" w:rsidRPr="00164C33" w:rsidDel="00164C33" w:rsidRDefault="009C32AC" w:rsidP="00352036">
      <w:pPr>
        <w:rPr>
          <w:del w:id="1915" w:author="Antonio Giangravè" w:date="2018-08-28T14:51:00Z"/>
          <w:sz w:val="18"/>
          <w:rPrChange w:id="1916" w:author="Antonio Giangravè" w:date="2018-08-28T14:52:00Z">
            <w:rPr>
              <w:del w:id="1917" w:author="Antonio Giangravè" w:date="2018-08-28T14:51:00Z"/>
            </w:rPr>
          </w:rPrChange>
        </w:rPr>
      </w:pPr>
      <w:ins w:id="1918" w:author="Alvino" w:date="2018-08-27T15:18:00Z">
        <w:del w:id="1919" w:author="Antonio Giangravè" w:date="2018-08-28T14:51:00Z">
          <w:r w:rsidRPr="00164C33" w:rsidDel="00164C33">
            <w:rPr>
              <w:sz w:val="18"/>
              <w:rPrChange w:id="1920" w:author="Antonio Giangravè" w:date="2018-08-28T14:52:00Z">
                <w:rPr/>
              </w:rPrChange>
            </w:rPr>
            <w:delText xml:space="preserve">On the one hand </w:delText>
          </w:r>
        </w:del>
      </w:ins>
      <w:del w:id="1921" w:author="Antonio Giangravè" w:date="2018-08-28T14:51:00Z">
        <w:r w:rsidR="0096432A" w:rsidRPr="00164C33" w:rsidDel="00164C33">
          <w:rPr>
            <w:sz w:val="18"/>
            <w:rPrChange w:id="1922" w:author="Antonio Giangravè" w:date="2018-08-28T14:52:00Z">
              <w:rPr/>
            </w:rPrChange>
          </w:rPr>
          <w:delText>E</w:delText>
        </w:r>
      </w:del>
      <w:ins w:id="1923" w:author="Alvino" w:date="2018-08-27T15:19:00Z">
        <w:del w:id="1924" w:author="Antonio Giangravè" w:date="2018-08-28T14:51:00Z">
          <w:r w:rsidRPr="00164C33" w:rsidDel="00164C33">
            <w:rPr>
              <w:sz w:val="18"/>
              <w:rPrChange w:id="1925" w:author="Antonio Giangravè" w:date="2018-08-28T14:52:00Z">
                <w:rPr/>
              </w:rPrChange>
            </w:rPr>
            <w:delText>e</w:delText>
          </w:r>
        </w:del>
      </w:ins>
      <w:del w:id="1926" w:author="Antonio Giangravè" w:date="2018-08-28T14:51:00Z">
        <w:r w:rsidR="0096432A" w:rsidRPr="00164C33" w:rsidDel="00164C33">
          <w:rPr>
            <w:sz w:val="18"/>
            <w:rPrChange w:id="1927" w:author="Antonio Giangravè" w:date="2018-08-28T14:52:00Z">
              <w:rPr/>
            </w:rPrChange>
          </w:rPr>
          <w:delText>ach</w:delText>
        </w:r>
        <w:r w:rsidR="00352036" w:rsidRPr="00164C33" w:rsidDel="00164C33">
          <w:rPr>
            <w:sz w:val="18"/>
            <w:rPrChange w:id="1928" w:author="Antonio Giangravè" w:date="2018-08-28T14:52:00Z">
              <w:rPr/>
            </w:rPrChange>
          </w:rPr>
          <w:delText xml:space="preserve"> learning strategy and the relative learning activity </w:delText>
        </w:r>
        <w:r w:rsidR="00352036" w:rsidRPr="00164C33" w:rsidDel="00164C33">
          <w:rPr>
            <w:b/>
            <w:sz w:val="18"/>
            <w:rPrChange w:id="1929" w:author="Antonio Giangravè" w:date="2018-08-28T14:52:00Z">
              <w:rPr>
                <w:b/>
              </w:rPr>
            </w:rPrChange>
          </w:rPr>
          <w:delText>can cover more than one learning outcome</w:delText>
        </w:r>
      </w:del>
      <w:ins w:id="1930" w:author="Alvino" w:date="2018-08-27T15:19:00Z">
        <w:del w:id="1931" w:author="Antonio Giangravè" w:date="2018-08-28T14:51:00Z">
          <w:r w:rsidRPr="00164C33" w:rsidDel="00164C33">
            <w:rPr>
              <w:b/>
              <w:sz w:val="18"/>
              <w:rPrChange w:id="1932" w:author="Antonio Giangravè" w:date="2018-08-28T14:52:00Z">
                <w:rPr>
                  <w:b/>
                </w:rPr>
              </w:rPrChange>
            </w:rPr>
            <w:delText>; on the other hand,</w:delText>
          </w:r>
        </w:del>
      </w:ins>
      <w:ins w:id="1933" w:author="Alvino" w:date="2018-08-27T15:15:00Z">
        <w:del w:id="1934" w:author="Antonio Giangravè" w:date="2018-08-28T14:51:00Z">
          <w:r w:rsidR="00712ECA" w:rsidRPr="00164C33" w:rsidDel="00164C33">
            <w:rPr>
              <w:b/>
              <w:sz w:val="18"/>
              <w:rPrChange w:id="1935" w:author="Antonio Giangravè" w:date="2018-08-28T14:52:00Z">
                <w:rPr>
                  <w:b/>
                </w:rPr>
              </w:rPrChange>
            </w:rPr>
            <w:delText xml:space="preserve"> each learning outcome can be targeted through different learning strategies</w:delText>
          </w:r>
        </w:del>
      </w:ins>
      <w:del w:id="1936" w:author="Antonio Giangravè" w:date="2018-08-28T14:51:00Z">
        <w:r w:rsidR="00352036" w:rsidRPr="00164C33" w:rsidDel="00164C33">
          <w:rPr>
            <w:b/>
            <w:sz w:val="18"/>
            <w:rPrChange w:id="1937" w:author="Antonio Giangravè" w:date="2018-08-28T14:52:00Z">
              <w:rPr>
                <w:b/>
              </w:rPr>
            </w:rPrChange>
          </w:rPr>
          <w:delText xml:space="preserve">. </w:delText>
        </w:r>
        <w:r w:rsidR="0096432A" w:rsidRPr="00164C33" w:rsidDel="00164C33">
          <w:rPr>
            <w:sz w:val="18"/>
            <w:rPrChange w:id="1938" w:author="Antonio Giangravè" w:date="2018-08-28T14:52:00Z">
              <w:rPr/>
            </w:rPrChange>
          </w:rPr>
          <w:delText>So, after identifying</w:delText>
        </w:r>
      </w:del>
      <w:ins w:id="1939" w:author="Alvino" w:date="2018-08-27T15:19:00Z">
        <w:del w:id="1940" w:author="Antonio Giangravè" w:date="2018-08-28T14:51:00Z">
          <w:r w:rsidRPr="00164C33" w:rsidDel="00164C33">
            <w:rPr>
              <w:sz w:val="18"/>
              <w:rPrChange w:id="1941" w:author="Antonio Giangravè" w:date="2018-08-28T14:52:00Z">
                <w:rPr/>
              </w:rPrChange>
            </w:rPr>
            <w:delText xml:space="preserve"> </w:delText>
          </w:r>
        </w:del>
      </w:ins>
      <w:del w:id="1942" w:author="Antonio Giangravè" w:date="2018-08-28T14:51:00Z">
        <w:r w:rsidR="00352036" w:rsidRPr="00164C33" w:rsidDel="00164C33">
          <w:rPr>
            <w:sz w:val="18"/>
            <w:rPrChange w:id="1943" w:author="Antonio Giangravè" w:date="2018-08-28T14:52:00Z">
              <w:rPr/>
            </w:rPrChange>
          </w:rPr>
          <w:delText>the proper learning strategy for each learning outcome, try to group them according to the strategy.</w:delText>
        </w:r>
      </w:del>
    </w:p>
    <w:p w:rsidR="001100F0" w:rsidRPr="00164C33" w:rsidDel="00164C33" w:rsidRDefault="001100F0" w:rsidP="00352036">
      <w:pPr>
        <w:rPr>
          <w:del w:id="1944" w:author="Antonio Giangravè" w:date="2018-08-28T14:51:00Z"/>
          <w:sz w:val="18"/>
          <w:rPrChange w:id="1945" w:author="Antonio Giangravè" w:date="2018-08-28T14:52:00Z">
            <w:rPr>
              <w:del w:id="1946" w:author="Antonio Giangravè" w:date="2018-08-28T14:51:00Z"/>
            </w:rPr>
          </w:rPrChange>
        </w:rPr>
      </w:pPr>
      <w:del w:id="1947" w:author="Antonio Giangravè" w:date="2018-08-28T14:51:00Z">
        <w:r w:rsidRPr="00164C33" w:rsidDel="00164C33">
          <w:rPr>
            <w:sz w:val="18"/>
            <w:rPrChange w:id="1948" w:author="Antonio Giangravè" w:date="2018-08-28T14:52:00Z">
              <w:rPr/>
            </w:rPrChange>
          </w:rPr>
          <w:delText>So, if needed</w:delText>
        </w:r>
      </w:del>
    </w:p>
    <w:p w:rsidR="001100F0" w:rsidRPr="00164C33" w:rsidDel="00164C33" w:rsidRDefault="00AC50E0" w:rsidP="00352036">
      <w:pPr>
        <w:rPr>
          <w:del w:id="1949" w:author="Antonio Giangravè" w:date="2018-08-28T14:51:00Z"/>
          <w:sz w:val="18"/>
          <w:rPrChange w:id="1950" w:author="Antonio Giangravè" w:date="2018-08-28T14:52:00Z">
            <w:rPr>
              <w:del w:id="1951" w:author="Antonio Giangravè" w:date="2018-08-28T14:51:00Z"/>
            </w:rPr>
          </w:rPrChange>
        </w:rPr>
      </w:pPr>
      <w:del w:id="1952" w:author="Antonio Giangravè" w:date="2018-08-28T14:51:00Z">
        <w:r w:rsidRPr="00164C33" w:rsidDel="00164C33">
          <w:rPr>
            <w:noProof/>
            <w:sz w:val="18"/>
            <w:lang w:val="it-IT" w:eastAsia="it-IT"/>
            <w:rPrChange w:id="1953" w:author="Antonio Giangravè" w:date="2018-08-28T14:52:00Z">
              <w:rPr>
                <w:noProof/>
                <w:lang w:val="it-IT" w:eastAsia="it-IT"/>
              </w:rPr>
            </w:rPrChange>
          </w:rPr>
          <mc:AlternateContent>
            <mc:Choice Requires="wps">
              <w:drawing>
                <wp:anchor distT="0" distB="0" distL="114300" distR="114300" simplePos="0" relativeHeight="251782144" behindDoc="0" locked="0" layoutInCell="1" allowOverlap="1">
                  <wp:simplePos x="0" y="0"/>
                  <wp:positionH relativeFrom="column">
                    <wp:posOffset>461010</wp:posOffset>
                  </wp:positionH>
                  <wp:positionV relativeFrom="paragraph">
                    <wp:posOffset>42545</wp:posOffset>
                  </wp:positionV>
                  <wp:extent cx="4791075" cy="619125"/>
                  <wp:effectExtent l="0" t="0" r="28575" b="28575"/>
                  <wp:wrapNone/>
                  <wp:docPr id="1069" name="Rettangolo arrotondato 10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9" o:spid="_x0000_s1049" style="position:absolute;left:0;text-align:left;margin-left:36.3pt;margin-top:3.35pt;width:377.25pt;height:4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" filled="f" strokecolor="#e36c0a [2409]" strokeweight="2pt">
                  <v:path arrowok="t"/>
                  <v:textbo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v:textbox>
                </v:roundrect>
              </w:pict>
            </mc:Fallback>
          </mc:AlternateContent>
        </w:r>
        <w:r w:rsidRPr="00164C33" w:rsidDel="00164C33">
          <w:rPr>
            <w:noProof/>
            <w:sz w:val="18"/>
            <w:lang w:val="it-IT" w:eastAsia="it-IT"/>
            <w:rPrChange w:id="1954" w:author="Antonio Giangravè" w:date="2018-08-28T14:52:00Z">
              <w:rPr>
                <w:noProof/>
                <w:lang w:val="it-IT" w:eastAsia="it-IT"/>
              </w:rPr>
            </w:rPrChange>
          </w:rPr>
          <mc:AlternateContent>
            <mc:Choice Requires="wps">
              <w:drawing>
                <wp:anchor distT="0" distB="0" distL="114300" distR="114300" simplePos="0" relativeHeight="251777024" behindDoc="0" locked="0" layoutInCell="1" allowOverlap="1">
                  <wp:simplePos x="0" y="0"/>
                  <wp:positionH relativeFrom="column">
                    <wp:posOffset>41910</wp:posOffset>
                  </wp:positionH>
                  <wp:positionV relativeFrom="paragraph">
                    <wp:posOffset>168275</wp:posOffset>
                  </wp:positionV>
                  <wp:extent cx="419100" cy="371475"/>
                  <wp:effectExtent l="0" t="19050" r="38100" b="47625"/>
                  <wp:wrapNone/>
                  <wp:docPr id="1068" name="Freccia a destra 10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912FC7" id="Freccia a destra 1068" o:spid="_x0000_s1026" type="#_x0000_t13" style="position:absolute;margin-left:3.3pt;margin-top:13.25pt;width:33pt;height:29.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TN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f0&#10;V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" adj="12027" filled="f" strokecolor="#e36c0a [2409]" strokeweight="2pt">
                  <v:path arrowok="t"/>
                </v:shape>
              </w:pict>
            </mc:Fallback>
          </mc:AlternateContent>
        </w:r>
      </w:del>
    </w:p>
    <w:p w:rsidR="001100F0" w:rsidRPr="00164C33" w:rsidDel="00164C33" w:rsidRDefault="001100F0" w:rsidP="00352036">
      <w:pPr>
        <w:rPr>
          <w:del w:id="1955" w:author="Antonio Giangravè" w:date="2018-08-28T14:51:00Z"/>
          <w:sz w:val="18"/>
          <w:rPrChange w:id="1956" w:author="Antonio Giangravè" w:date="2018-08-28T14:52:00Z">
            <w:rPr>
              <w:del w:id="1957" w:author="Antonio Giangravè" w:date="2018-08-28T14:51:00Z"/>
            </w:rPr>
          </w:rPrChange>
        </w:rPr>
      </w:pPr>
    </w:p>
    <w:p w:rsidR="001100F0" w:rsidRPr="00164C33" w:rsidDel="00164C33" w:rsidRDefault="001100F0" w:rsidP="00352036">
      <w:pPr>
        <w:rPr>
          <w:del w:id="1958" w:author="Antonio Giangravè" w:date="2018-08-28T14:51:00Z"/>
          <w:sz w:val="18"/>
          <w:rPrChange w:id="1959" w:author="Antonio Giangravè" w:date="2018-08-28T14:52:00Z">
            <w:rPr>
              <w:del w:id="1960" w:author="Antonio Giangravè" w:date="2018-08-28T14:51:00Z"/>
            </w:rPr>
          </w:rPrChange>
        </w:rPr>
      </w:pPr>
    </w:p>
    <w:p w:rsidR="001100F0" w:rsidRPr="00164C33" w:rsidDel="00164C33" w:rsidRDefault="001100F0" w:rsidP="00826FE0">
      <w:pPr>
        <w:rPr>
          <w:del w:id="1961" w:author="Antonio Giangravè" w:date="2018-08-28T14:51:00Z"/>
          <w:sz w:val="18"/>
          <w:rPrChange w:id="1962" w:author="Antonio Giangravè" w:date="2018-08-28T14:52:00Z">
            <w:rPr>
              <w:del w:id="1963" w:author="Antonio Giangravè" w:date="2018-08-28T14:51:00Z"/>
            </w:rPr>
          </w:rPrChange>
        </w:rPr>
      </w:pPr>
      <w:del w:id="1964" w:author="Antonio Giangravè" w:date="2018-08-28T14:51:00Z">
        <w:r w:rsidRPr="00164C33" w:rsidDel="00164C33">
          <w:rPr>
            <w:sz w:val="18"/>
            <w:rPrChange w:id="1965" w:author="Antonio Giangravè" w:date="2018-08-28T14:52:00Z">
              <w:rPr/>
            </w:rPrChange>
          </w:rPr>
          <w:delText xml:space="preserve">As to the identification of the proper Learning Strategies, a number theories, well -stablished practices and patterns have formalized and shared by experts </w:delText>
        </w:r>
      </w:del>
    </w:p>
    <w:bookmarkEnd w:id="105"/>
    <w:p w:rsidR="00C1068F" w:rsidRPr="00164C33" w:rsidDel="00164C33" w:rsidRDefault="00C1068F" w:rsidP="00C1068F">
      <w:pPr>
        <w:rPr>
          <w:del w:id="1966" w:author="Antonio Giangravè" w:date="2018-08-28T14:51:00Z"/>
          <w:sz w:val="18"/>
          <w:rPrChange w:id="1967" w:author="Antonio Giangravè" w:date="2018-08-28T14:52:00Z">
            <w:rPr>
              <w:del w:id="1968" w:author="Antonio Giangravè" w:date="2018-08-28T14:51:00Z"/>
            </w:rPr>
          </w:rPrChange>
        </w:rPr>
      </w:pPr>
      <w:del w:id="1969" w:author="Antonio Giangravè" w:date="2018-08-28T14:51:00Z">
        <w:r w:rsidRPr="00164C33" w:rsidDel="00164C33">
          <w:rPr>
            <w:noProof/>
            <w:sz w:val="18"/>
            <w:lang w:val="it-IT" w:eastAsia="it-IT"/>
            <w:rPrChange w:id="1970" w:author="Antonio Giangravè" w:date="2018-08-28T14:52:00Z">
              <w:rPr>
                <w:noProof/>
                <w:lang w:val="it-IT" w:eastAsia="it-IT"/>
              </w:rPr>
            </w:rPrChange>
          </w:rPr>
          <w:drawing>
            <wp:anchor distT="0" distB="0" distL="114300" distR="114300" simplePos="0" relativeHeight="251762688"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4" name="Immagine 1064"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RPr="00164C33" w:rsidDel="00164C33" w:rsidRDefault="00C1068F" w:rsidP="00C1068F">
      <w:pPr>
        <w:ind w:left="1416"/>
        <w:rPr>
          <w:del w:id="1971" w:author="Antonio Giangravè" w:date="2018-08-28T14:51:00Z"/>
          <w:sz w:val="18"/>
          <w:rPrChange w:id="1972" w:author="Antonio Giangravè" w:date="2018-08-28T14:52:00Z">
            <w:rPr>
              <w:del w:id="1973" w:author="Antonio Giangravè" w:date="2018-08-28T14:51:00Z"/>
            </w:rPr>
          </w:rPrChange>
        </w:rPr>
      </w:pPr>
      <w:del w:id="1974" w:author="Antonio Giangravè" w:date="2018-08-28T14:51:00Z">
        <w:r w:rsidRPr="00164C33" w:rsidDel="00164C33">
          <w:rPr>
            <w:b/>
            <w:color w:val="0070C0"/>
            <w:sz w:val="20"/>
            <w:rPrChange w:id="1975" w:author="Antonio Giangravè" w:date="2018-08-28T14:52:00Z">
              <w:rPr>
                <w:b/>
                <w:color w:val="0070C0"/>
                <w:sz w:val="24"/>
              </w:rPr>
            </w:rPrChange>
          </w:rPr>
          <w:delText xml:space="preserve">Click on the icon to DOWNLOAD </w:delText>
        </w:r>
        <w:r w:rsidR="001100F0" w:rsidRPr="00164C33" w:rsidDel="00164C33">
          <w:rPr>
            <w:b/>
            <w:color w:val="0070C0"/>
            <w:sz w:val="20"/>
            <w:rPrChange w:id="1976" w:author="Antonio Giangravè" w:date="2018-08-28T14:52:00Z">
              <w:rPr>
                <w:b/>
                <w:color w:val="0070C0"/>
                <w:sz w:val="24"/>
              </w:rPr>
            </w:rPrChange>
          </w:rPr>
          <w:delText xml:space="preserve">a short list of hints you could take into account to </w:delText>
        </w:r>
        <w:r w:rsidR="006A1494" w:rsidRPr="00164C33" w:rsidDel="00164C33">
          <w:rPr>
            <w:b/>
            <w:color w:val="0070C0"/>
            <w:sz w:val="20"/>
            <w:rPrChange w:id="1977" w:author="Antonio Giangravè" w:date="2018-08-28T14:52:00Z">
              <w:rPr>
                <w:b/>
                <w:color w:val="0070C0"/>
                <w:sz w:val="24"/>
              </w:rPr>
            </w:rPrChange>
          </w:rPr>
          <w:delText>define</w:delText>
        </w:r>
        <w:r w:rsidR="001100F0" w:rsidRPr="00164C33" w:rsidDel="00164C33">
          <w:rPr>
            <w:b/>
            <w:color w:val="0070C0"/>
            <w:sz w:val="20"/>
            <w:rPrChange w:id="1978" w:author="Antonio Giangravè" w:date="2018-08-28T14:52:00Z">
              <w:rPr>
                <w:b/>
                <w:color w:val="0070C0"/>
                <w:sz w:val="24"/>
              </w:rPr>
            </w:rPrChange>
          </w:rPr>
          <w:delText xml:space="preserve"> the proper learning strategy.</w:delText>
        </w:r>
      </w:del>
    </w:p>
    <w:p w:rsidR="00C1068F" w:rsidRPr="00164C33" w:rsidDel="00164C33" w:rsidRDefault="00C1068F" w:rsidP="00C1068F">
      <w:pPr>
        <w:rPr>
          <w:del w:id="1979" w:author="Antonio Giangravè" w:date="2018-08-28T14:51:00Z"/>
          <w:color w:val="FF0000"/>
          <w:sz w:val="18"/>
          <w:rPrChange w:id="1980" w:author="Antonio Giangravè" w:date="2018-08-28T14:52:00Z">
            <w:rPr>
              <w:del w:id="1981" w:author="Antonio Giangravè" w:date="2018-08-28T14:51:00Z"/>
              <w:color w:val="FF0000"/>
            </w:rPr>
          </w:rPrChange>
        </w:rPr>
      </w:pPr>
      <w:del w:id="1982" w:author="Antonio Giangravè" w:date="2018-08-28T14:51:00Z">
        <w:r w:rsidRPr="00164C33" w:rsidDel="00164C33">
          <w:rPr>
            <w:color w:val="FF0000"/>
            <w:sz w:val="18"/>
            <w:rPrChange w:id="1983" w:author="Antonio Giangravè" w:date="2018-08-28T14:52:00Z">
              <w:rPr>
                <w:color w:val="FF0000"/>
              </w:rPr>
            </w:rPrChange>
          </w:rPr>
          <w:tab/>
        </w:r>
      </w:del>
    </w:p>
    <w:p w:rsidR="00C1068F" w:rsidRPr="00164C33" w:rsidDel="00164C33" w:rsidRDefault="00C1068F" w:rsidP="00C1068F">
      <w:pPr>
        <w:rPr>
          <w:del w:id="1984" w:author="Antonio Giangravè" w:date="2018-08-28T14:51:00Z"/>
          <w:color w:val="FF0000"/>
          <w:sz w:val="18"/>
          <w:rPrChange w:id="1985" w:author="Antonio Giangravè" w:date="2018-08-28T14:52:00Z">
            <w:rPr>
              <w:del w:id="1986" w:author="Antonio Giangravè" w:date="2018-08-28T14:51:00Z"/>
              <w:color w:val="FF0000"/>
            </w:rPr>
          </w:rPrChange>
        </w:rPr>
      </w:pPr>
      <w:del w:id="1987" w:author="Antonio Giangravè" w:date="2018-08-28T14:51:00Z">
        <w:r w:rsidRPr="00164C33" w:rsidDel="00164C33">
          <w:rPr>
            <w:color w:val="FF0000"/>
            <w:sz w:val="18"/>
            <w:rPrChange w:id="1988" w:author="Antonio Giangravè" w:date="2018-08-28T14:52:00Z">
              <w:rPr>
                <w:color w:val="FF0000"/>
              </w:rPr>
            </w:rPrChange>
          </w:rPr>
          <w:delText>[DOWNLOAD 6 – SEE ANNEX 6]</w:delText>
        </w:r>
      </w:del>
    </w:p>
    <w:p w:rsidR="00631518" w:rsidRPr="00164C33" w:rsidDel="00164C33" w:rsidRDefault="00631518" w:rsidP="001100F0">
      <w:pPr>
        <w:spacing w:before="100" w:beforeAutospacing="1"/>
        <w:rPr>
          <w:del w:id="1989" w:author="Antonio Giangravè" w:date="2018-08-28T14:51:00Z"/>
          <w:sz w:val="18"/>
          <w:rPrChange w:id="1990" w:author="Antonio Giangravè" w:date="2018-08-28T14:52:00Z">
            <w:rPr>
              <w:del w:id="1991" w:author="Antonio Giangravè" w:date="2018-08-28T14:51:00Z"/>
            </w:rPr>
          </w:rPrChange>
        </w:rPr>
      </w:pPr>
      <w:del w:id="1992" w:author="Antonio Giangravè" w:date="2018-08-28T14:51:00Z">
        <w:r w:rsidRPr="00164C33" w:rsidDel="00164C33">
          <w:rPr>
            <w:sz w:val="18"/>
            <w:rPrChange w:id="1993" w:author="Antonio Giangravè" w:date="2018-08-28T14:52:00Z">
              <w:rPr/>
            </w:rPrChange>
          </w:rPr>
          <w:delText xml:space="preserve">If the “design constraints” allow/advise you to </w:delText>
        </w:r>
        <w:r w:rsidRPr="00164C33" w:rsidDel="00164C33">
          <w:rPr>
            <w:b/>
            <w:sz w:val="18"/>
            <w:rPrChange w:id="1994" w:author="Antonio Giangravè" w:date="2018-08-28T14:52:00Z">
              <w:rPr>
                <w:b/>
              </w:rPr>
            </w:rPrChange>
          </w:rPr>
          <w:delText>set up one or more e-learning modules</w:delText>
        </w:r>
        <w:r w:rsidRPr="00164C33" w:rsidDel="00164C33">
          <w:rPr>
            <w:sz w:val="18"/>
            <w:rPrChange w:id="1995" w:author="Antonio Giangravè" w:date="2018-08-28T14:52:00Z">
              <w:rPr/>
            </w:rPrChange>
          </w:rPr>
          <w:delText>, now</w:delText>
        </w:r>
        <w:r w:rsidR="0096432A" w:rsidRPr="00164C33" w:rsidDel="00164C33">
          <w:rPr>
            <w:sz w:val="18"/>
            <w:rPrChange w:id="1996" w:author="Antonio Giangravè" w:date="2018-08-28T14:52:00Z">
              <w:rPr/>
            </w:rPrChange>
          </w:rPr>
          <w:delText xml:space="preserve"> it</w:delText>
        </w:r>
        <w:r w:rsidRPr="00164C33" w:rsidDel="00164C33">
          <w:rPr>
            <w:sz w:val="18"/>
            <w:rPrChange w:id="1997" w:author="Antonio Giangravè" w:date="2018-08-28T14:52:00Z">
              <w:rPr/>
            </w:rPrChange>
          </w:rPr>
          <w:delText xml:space="preserve">is the time to define them. </w:delText>
        </w:r>
        <w:r w:rsidR="001100F0" w:rsidRPr="00164C33" w:rsidDel="00164C33">
          <w:rPr>
            <w:sz w:val="18"/>
            <w:rPrChange w:id="1998" w:author="Antonio Giangravè" w:date="2018-08-28T14:52:00Z">
              <w:rPr/>
            </w:rPrChange>
          </w:rPr>
          <w:delText xml:space="preserve">Especially in adult </w:delText>
        </w:r>
        <w:r w:rsidR="0096432A" w:rsidRPr="00164C33" w:rsidDel="00164C33">
          <w:rPr>
            <w:sz w:val="18"/>
            <w:rPrChange w:id="1999" w:author="Antonio Giangravè" w:date="2018-08-28T14:52:00Z">
              <w:rPr/>
            </w:rPrChange>
          </w:rPr>
          <w:delText>training</w:delText>
        </w:r>
        <w:r w:rsidR="001100F0" w:rsidRPr="00164C33" w:rsidDel="00164C33">
          <w:rPr>
            <w:sz w:val="18"/>
            <w:rPrChange w:id="2000" w:author="Antonio Giangravè" w:date="2018-08-28T14:52:00Z">
              <w:rPr/>
            </w:rPrChange>
          </w:rPr>
          <w:delText xml:space="preserve">, </w:delText>
        </w:r>
        <w:r w:rsidR="0096432A" w:rsidRPr="00164C33" w:rsidDel="00164C33">
          <w:rPr>
            <w:sz w:val="18"/>
            <w:rPrChange w:id="2001" w:author="Antonio Giangravè" w:date="2018-08-28T14:52:00Z">
              <w:rPr/>
            </w:rPrChange>
          </w:rPr>
          <w:delText>learning</w:delText>
        </w:r>
        <w:r w:rsidR="001100F0" w:rsidRPr="00164C33" w:rsidDel="00164C33">
          <w:rPr>
            <w:sz w:val="18"/>
            <w:rPrChange w:id="2002" w:author="Antonio Giangravè" w:date="2018-08-28T14:52:00Z">
              <w:rPr/>
            </w:rPrChange>
          </w:rPr>
          <w:delText xml:space="preserve"> time is particularly precious</w:delText>
        </w:r>
        <w:r w:rsidR="0096432A" w:rsidRPr="00164C33" w:rsidDel="00164C33">
          <w:rPr>
            <w:sz w:val="18"/>
            <w:rPrChange w:id="2003" w:author="Antonio Giangravè" w:date="2018-08-28T14:52:00Z">
              <w:rPr/>
            </w:rPrChange>
          </w:rPr>
          <w:delText xml:space="preserve"> so</w:delText>
        </w:r>
        <w:r w:rsidR="001100F0" w:rsidRPr="00164C33" w:rsidDel="00164C33">
          <w:rPr>
            <w:sz w:val="18"/>
            <w:rPrChange w:id="2004" w:author="Antonio Giangravè" w:date="2018-08-28T14:52:00Z">
              <w:rPr/>
            </w:rPrChange>
          </w:rPr>
          <w:delText xml:space="preserve">, when contextual constraints are </w:delText>
        </w:r>
        <w:r w:rsidRPr="00164C33" w:rsidDel="00164C33">
          <w:rPr>
            <w:sz w:val="18"/>
            <w:rPrChange w:id="2005" w:author="Antonio Giangravè" w:date="2018-08-28T14:52:00Z">
              <w:rPr/>
            </w:rPrChange>
          </w:rPr>
          <w:delText>favorable</w:delText>
        </w:r>
        <w:r w:rsidR="001100F0" w:rsidRPr="00164C33" w:rsidDel="00164C33">
          <w:rPr>
            <w:sz w:val="18"/>
            <w:rPrChange w:id="2006" w:author="Antonio Giangravè" w:date="2018-08-28T14:52:00Z">
              <w:rPr/>
            </w:rPrChange>
          </w:rPr>
          <w:delText>, it is advisable to use e-learning to address specific learning objectives</w:delText>
        </w:r>
        <w:r w:rsidRPr="00164C33" w:rsidDel="00164C33">
          <w:rPr>
            <w:sz w:val="18"/>
            <w:rPrChange w:id="2007" w:author="Antonio Giangravè" w:date="2018-08-28T14:52:00Z">
              <w:rPr/>
            </w:rPrChange>
          </w:rPr>
          <w:delText>.</w:delText>
        </w:r>
      </w:del>
    </w:p>
    <w:p w:rsidR="00167EEF" w:rsidRPr="00164C33" w:rsidDel="00164C33" w:rsidRDefault="00AC50E0" w:rsidP="001100F0">
      <w:pPr>
        <w:spacing w:before="100" w:beforeAutospacing="1"/>
        <w:rPr>
          <w:del w:id="2008" w:author="Antonio Giangravè" w:date="2018-08-28T14:51:00Z"/>
          <w:sz w:val="18"/>
          <w:rPrChange w:id="2009" w:author="Antonio Giangravè" w:date="2018-08-28T14:52:00Z">
            <w:rPr>
              <w:del w:id="2010" w:author="Antonio Giangravè" w:date="2018-08-28T14:51:00Z"/>
            </w:rPr>
          </w:rPrChange>
        </w:rPr>
      </w:pPr>
      <w:del w:id="2011" w:author="Antonio Giangravè" w:date="2018-08-28T14:51:00Z">
        <w:r w:rsidRPr="00164C33" w:rsidDel="00164C33">
          <w:rPr>
            <w:noProof/>
            <w:sz w:val="18"/>
            <w:lang w:val="it-IT" w:eastAsia="it-IT"/>
            <w:rPrChange w:id="2012" w:author="Antonio Giangravè" w:date="2018-08-28T14:52:00Z">
              <w:rPr>
                <w:noProof/>
                <w:lang w:val="it-IT" w:eastAsia="it-IT"/>
              </w:rPr>
            </w:rPrChange>
          </w:rPr>
          <mc:AlternateContent>
            <mc:Choice Requires="wps">
              <w:drawing>
                <wp:anchor distT="0" distB="0" distL="114300" distR="114300" simplePos="0" relativeHeight="251797504" behindDoc="0" locked="0" layoutInCell="1" allowOverlap="1">
                  <wp:simplePos x="0" y="0"/>
                  <wp:positionH relativeFrom="column">
                    <wp:posOffset>422910</wp:posOffset>
                  </wp:positionH>
                  <wp:positionV relativeFrom="paragraph">
                    <wp:posOffset>113030</wp:posOffset>
                  </wp:positionV>
                  <wp:extent cx="4791075" cy="619125"/>
                  <wp:effectExtent l="0" t="0" r="28575" b="28575"/>
                  <wp:wrapNone/>
                  <wp:docPr id="1073" name="Rettangolo arrotondato 10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3" o:spid="_x0000_s1050" style="position:absolute;left:0;text-align:left;margin-left:33.3pt;margin-top:8.9pt;width:377.25pt;height:48.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" filled="f" strokecolor="#e36c0a [2409]" strokeweight="2pt">
                  <v:path arrowok="t"/>
                  <v:textbo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v:textbox>
                </v:roundrect>
              </w:pict>
            </mc:Fallback>
          </mc:AlternateContent>
        </w:r>
        <w:r w:rsidRPr="00164C33" w:rsidDel="00164C33">
          <w:rPr>
            <w:noProof/>
            <w:sz w:val="18"/>
            <w:lang w:val="it-IT" w:eastAsia="it-IT"/>
            <w:rPrChange w:id="2013" w:author="Antonio Giangravè" w:date="2018-08-28T14:52:00Z">
              <w:rPr>
                <w:noProof/>
                <w:lang w:val="it-IT" w:eastAsia="it-IT"/>
              </w:rPr>
            </w:rPrChange>
          </w:rPr>
          <mc:AlternateContent>
            <mc:Choice Requires="wps">
              <w:drawing>
                <wp:anchor distT="0" distB="0" distL="114300" distR="114300" simplePos="0" relativeHeight="251792384" behindDoc="0" locked="0" layoutInCell="1" allowOverlap="1">
                  <wp:simplePos x="0" y="0"/>
                  <wp:positionH relativeFrom="column">
                    <wp:posOffset>3810</wp:posOffset>
                  </wp:positionH>
                  <wp:positionV relativeFrom="paragraph">
                    <wp:posOffset>238760</wp:posOffset>
                  </wp:positionV>
                  <wp:extent cx="419100" cy="371475"/>
                  <wp:effectExtent l="0" t="19050" r="38100" b="47625"/>
                  <wp:wrapNone/>
                  <wp:docPr id="1072" name="Freccia a destra 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DF1F90" id="Freccia a destra 1072" o:spid="_x0000_s1026" type="#_x0000_t13" style="position:absolute;margin-left:.3pt;margin-top:18.8pt;width:33pt;height:29.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ml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J&#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" adj="12027" filled="f" strokecolor="#e36c0a [2409]" strokeweight="2pt">
                  <v:path arrowok="t"/>
                </v:shape>
              </w:pict>
            </mc:Fallback>
          </mc:AlternateContent>
        </w:r>
      </w:del>
    </w:p>
    <w:p w:rsidR="00167EEF" w:rsidRPr="00164C33" w:rsidDel="00164C33" w:rsidRDefault="00167EEF" w:rsidP="001100F0">
      <w:pPr>
        <w:spacing w:before="100" w:beforeAutospacing="1"/>
        <w:rPr>
          <w:del w:id="2014" w:author="Antonio Giangravè" w:date="2018-08-28T14:51:00Z"/>
          <w:sz w:val="18"/>
          <w:rPrChange w:id="2015" w:author="Antonio Giangravè" w:date="2018-08-28T14:52:00Z">
            <w:rPr>
              <w:del w:id="2016" w:author="Antonio Giangravè" w:date="2018-08-28T14:51:00Z"/>
            </w:rPr>
          </w:rPrChange>
        </w:rPr>
      </w:pPr>
    </w:p>
    <w:p w:rsidR="001100F0" w:rsidRPr="00164C33" w:rsidDel="00164C33" w:rsidRDefault="001100F0" w:rsidP="001100F0">
      <w:pPr>
        <w:spacing w:before="100" w:beforeAutospacing="1"/>
        <w:rPr>
          <w:del w:id="2017" w:author="Antonio Giangravè" w:date="2018-08-28T14:51:00Z"/>
          <w:sz w:val="18"/>
          <w:rPrChange w:id="2018" w:author="Antonio Giangravè" w:date="2018-08-28T14:52:00Z">
            <w:rPr>
              <w:del w:id="2019" w:author="Antonio Giangravè" w:date="2018-08-28T14:51:00Z"/>
            </w:rPr>
          </w:rPrChange>
        </w:rPr>
      </w:pPr>
      <w:del w:id="2020" w:author="Antonio Giangravè" w:date="2018-08-28T14:51:00Z">
        <w:r w:rsidRPr="00164C33" w:rsidDel="00164C33">
          <w:rPr>
            <w:sz w:val="18"/>
            <w:rPrChange w:id="2021" w:author="Antonio Giangravè" w:date="2018-08-28T14:52:00Z">
              <w:rPr/>
            </w:rPrChange>
          </w:rPr>
          <w:delText>Interactive multimedia materials, videos or downloadable papers can often replac</w:delText>
        </w:r>
        <w:r w:rsidR="00631518" w:rsidRPr="00164C33" w:rsidDel="00164C33">
          <w:rPr>
            <w:sz w:val="18"/>
            <w:rPrChange w:id="2022" w:author="Antonio Giangravè" w:date="2018-08-28T14:52:00Z">
              <w:rPr/>
            </w:rPrChange>
          </w:rPr>
          <w:delText>e a traditional presence lesson, when it targets theoretical or factual knowledge.</w:delText>
        </w:r>
      </w:del>
    </w:p>
    <w:p w:rsidR="00631518" w:rsidRPr="00164C33" w:rsidDel="00164C33" w:rsidRDefault="0096432A" w:rsidP="00631518">
      <w:pPr>
        <w:spacing w:before="100" w:beforeAutospacing="1"/>
        <w:rPr>
          <w:del w:id="2023" w:author="Antonio Giangravè" w:date="2018-08-28T14:51:00Z"/>
          <w:sz w:val="18"/>
          <w:rPrChange w:id="2024" w:author="Antonio Giangravè" w:date="2018-08-28T14:52:00Z">
            <w:rPr>
              <w:del w:id="2025" w:author="Antonio Giangravè" w:date="2018-08-28T14:51:00Z"/>
            </w:rPr>
          </w:rPrChange>
        </w:rPr>
      </w:pPr>
      <w:del w:id="2026" w:author="Antonio Giangravè" w:date="2018-08-28T14:51:00Z">
        <w:r w:rsidRPr="00164C33" w:rsidDel="00164C33">
          <w:rPr>
            <w:sz w:val="18"/>
            <w:rPrChange w:id="2027" w:author="Antonio Giangravè" w:date="2018-08-28T14:52:00Z">
              <w:rPr/>
            </w:rPrChange>
          </w:rPr>
          <w:delText>Moreover</w:delText>
        </w:r>
        <w:r w:rsidR="00631518" w:rsidRPr="00164C33" w:rsidDel="00164C33">
          <w:rPr>
            <w:sz w:val="18"/>
            <w:rPrChange w:id="2028" w:author="Antonio Giangravè" w:date="2018-08-28T14:52:00Z">
              <w:rPr/>
            </w:rPrChange>
          </w:rPr>
          <w:delText xml:space="preserve"> e-learning can be used also to address other kind of learning objectives and to implement more active learning strategies.</w:delText>
        </w:r>
      </w:del>
    </w:p>
    <w:p w:rsidR="00631518" w:rsidRPr="00164C33" w:rsidDel="00164C33" w:rsidRDefault="00631518" w:rsidP="00631518">
      <w:pPr>
        <w:rPr>
          <w:del w:id="2029" w:author="Antonio Giangravè" w:date="2018-08-28T14:51:00Z"/>
          <w:sz w:val="18"/>
          <w:rPrChange w:id="2030" w:author="Antonio Giangravè" w:date="2018-08-28T14:52:00Z">
            <w:rPr>
              <w:del w:id="2031" w:author="Antonio Giangravè" w:date="2018-08-28T14:51:00Z"/>
            </w:rPr>
          </w:rPrChange>
        </w:rPr>
      </w:pPr>
    </w:p>
    <w:p w:rsidR="00631518" w:rsidRPr="00164C33" w:rsidDel="00164C33" w:rsidRDefault="00631518" w:rsidP="00631518">
      <w:pPr>
        <w:ind w:left="1416" w:firstLine="60"/>
        <w:rPr>
          <w:del w:id="2032" w:author="Antonio Giangravè" w:date="2018-08-28T14:51:00Z"/>
          <w:b/>
          <w:color w:val="A6A6A6" w:themeColor="background1" w:themeShade="A6"/>
          <w:sz w:val="20"/>
          <w:rPrChange w:id="2033" w:author="Antonio Giangravè" w:date="2018-08-28T14:52:00Z">
            <w:rPr>
              <w:del w:id="2034" w:author="Antonio Giangravè" w:date="2018-08-28T14:51:00Z"/>
              <w:b/>
              <w:color w:val="A6A6A6" w:themeColor="background1" w:themeShade="A6"/>
              <w:sz w:val="24"/>
            </w:rPr>
          </w:rPrChange>
        </w:rPr>
      </w:pPr>
      <w:del w:id="2035" w:author="Antonio Giangravè" w:date="2018-08-28T14:51:00Z">
        <w:r w:rsidRPr="00164C33" w:rsidDel="00164C33">
          <w:rPr>
            <w:noProof/>
            <w:sz w:val="18"/>
            <w:lang w:val="it-IT" w:eastAsia="it-IT"/>
            <w:rPrChange w:id="2036" w:author="Antonio Giangravè" w:date="2018-08-28T14:52:00Z">
              <w:rPr>
                <w:noProof/>
                <w:lang w:val="it-IT" w:eastAsia="it-IT"/>
              </w:rPr>
            </w:rPrChange>
          </w:rPr>
          <w:drawing>
            <wp:anchor distT="0" distB="0" distL="114300" distR="114300" simplePos="0" relativeHeight="251787264" behindDoc="0" locked="0" layoutInCell="1" allowOverlap="1">
              <wp:simplePos x="0" y="0"/>
              <wp:positionH relativeFrom="column">
                <wp:posOffset>-43815</wp:posOffset>
              </wp:positionH>
              <wp:positionV relativeFrom="paragraph">
                <wp:posOffset>84455</wp:posOffset>
              </wp:positionV>
              <wp:extent cx="629920" cy="597535"/>
              <wp:effectExtent l="0" t="0" r="0" b="0"/>
              <wp:wrapNone/>
              <wp:docPr id="107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Pr="00164C33" w:rsidDel="00164C33">
          <w:rPr>
            <w:b/>
            <w:color w:val="A6A6A6" w:themeColor="background1" w:themeShade="A6"/>
            <w:sz w:val="20"/>
            <w:rPrChange w:id="2037" w:author="Antonio Giangravè" w:date="2018-08-28T14:52:00Z">
              <w:rPr>
                <w:b/>
                <w:color w:val="A6A6A6" w:themeColor="background1" w:themeShade="A6"/>
                <w:sz w:val="24"/>
              </w:rPr>
            </w:rPrChange>
          </w:rPr>
          <w:delText>Click on the icon to see a picture representing some examples of learning strategies which can be implemented in presence or distance learning (or both of them), through collaborative or individual activities.</w:delText>
        </w:r>
      </w:del>
    </w:p>
    <w:p w:rsidR="0096432A" w:rsidRPr="00164C33" w:rsidDel="00164C33" w:rsidRDefault="0096432A" w:rsidP="0096432A">
      <w:pPr>
        <w:rPr>
          <w:del w:id="2038" w:author="Antonio Giangravè" w:date="2018-08-28T14:51:00Z"/>
          <w:color w:val="FF0000"/>
          <w:sz w:val="18"/>
          <w:rPrChange w:id="2039" w:author="Antonio Giangravè" w:date="2018-08-28T14:52:00Z">
            <w:rPr>
              <w:del w:id="2040" w:author="Antonio Giangravè" w:date="2018-08-28T14:51:00Z"/>
              <w:color w:val="FF0000"/>
            </w:rPr>
          </w:rPrChange>
        </w:rPr>
      </w:pPr>
      <w:del w:id="2041" w:author="Antonio Giangravè" w:date="2018-08-28T14:51:00Z">
        <w:r w:rsidRPr="00164C33" w:rsidDel="00164C33">
          <w:rPr>
            <w:color w:val="FF0000"/>
            <w:sz w:val="18"/>
            <w:rPrChange w:id="2042" w:author="Antonio Giangravè" w:date="2018-08-28T14:52:00Z">
              <w:rPr>
                <w:color w:val="FF0000"/>
              </w:rPr>
            </w:rPrChange>
          </w:rPr>
          <w:delText>[SEE example 3]</w:delText>
        </w:r>
      </w:del>
    </w:p>
    <w:p w:rsidR="00631518" w:rsidRPr="00164C33" w:rsidDel="00164C33" w:rsidRDefault="00631518" w:rsidP="00631518">
      <w:pPr>
        <w:rPr>
          <w:del w:id="2043" w:author="Antonio Giangravè" w:date="2018-08-28T14:51:00Z"/>
          <w:sz w:val="18"/>
          <w:rPrChange w:id="2044" w:author="Antonio Giangravè" w:date="2018-08-28T14:52:00Z">
            <w:rPr>
              <w:del w:id="2045" w:author="Antonio Giangravè" w:date="2018-08-28T14:51:00Z"/>
            </w:rPr>
          </w:rPrChange>
        </w:rPr>
      </w:pPr>
    </w:p>
    <w:p w:rsidR="00631518" w:rsidRPr="00164C33" w:rsidDel="00164C33" w:rsidRDefault="00631518" w:rsidP="00631518">
      <w:pPr>
        <w:keepNext/>
        <w:spacing w:before="100" w:beforeAutospacing="1"/>
        <w:jc w:val="center"/>
        <w:rPr>
          <w:del w:id="2046" w:author="Antonio Giangravè" w:date="2018-08-28T14:51:00Z"/>
          <w:sz w:val="18"/>
          <w:rPrChange w:id="2047" w:author="Antonio Giangravè" w:date="2018-08-28T14:52:00Z">
            <w:rPr>
              <w:del w:id="2048" w:author="Antonio Giangravè" w:date="2018-08-28T14:51:00Z"/>
            </w:rPr>
          </w:rPrChange>
        </w:rPr>
      </w:pPr>
    </w:p>
    <w:p w:rsidR="00631518" w:rsidRPr="00164C33" w:rsidDel="00164C33" w:rsidRDefault="00631518" w:rsidP="001100F0">
      <w:pPr>
        <w:spacing w:before="100" w:beforeAutospacing="1"/>
        <w:rPr>
          <w:del w:id="2049" w:author="Antonio Giangravè" w:date="2018-08-28T14:51:00Z"/>
          <w:sz w:val="18"/>
          <w:rPrChange w:id="2050" w:author="Antonio Giangravè" w:date="2018-08-28T14:52:00Z">
            <w:rPr>
              <w:del w:id="2051" w:author="Antonio Giangravè" w:date="2018-08-28T14:51:00Z"/>
            </w:rPr>
          </w:rPrChange>
        </w:rPr>
      </w:pPr>
    </w:p>
    <w:p w:rsidR="00E91A6B" w:rsidRPr="00164C33" w:rsidDel="00164C33" w:rsidRDefault="00E91A6B" w:rsidP="00E91A6B">
      <w:pPr>
        <w:jc w:val="center"/>
        <w:rPr>
          <w:del w:id="2052" w:author="Antonio Giangravè" w:date="2018-08-28T14:51:00Z"/>
          <w:b/>
          <w:color w:val="FF0000"/>
          <w:sz w:val="24"/>
          <w:rPrChange w:id="2053" w:author="Antonio Giangravè" w:date="2018-08-28T14:52:00Z">
            <w:rPr>
              <w:del w:id="2054" w:author="Antonio Giangravè" w:date="2018-08-28T14:51:00Z"/>
              <w:b/>
              <w:color w:val="FF0000"/>
              <w:sz w:val="32"/>
            </w:rPr>
          </w:rPrChange>
        </w:rPr>
      </w:pPr>
      <w:del w:id="2055" w:author="Antonio Giangravè" w:date="2018-08-28T14:51:00Z">
        <w:r w:rsidRPr="00164C33" w:rsidDel="00164C33">
          <w:rPr>
            <w:b/>
            <w:color w:val="FF0000"/>
            <w:sz w:val="24"/>
            <w:rPrChange w:id="2056" w:author="Antonio Giangravè" w:date="2018-08-28T14:52:00Z">
              <w:rPr>
                <w:b/>
                <w:color w:val="FF0000"/>
                <w:sz w:val="32"/>
              </w:rPr>
            </w:rPrChange>
          </w:rPr>
          <w:delText>SCREEN 3C</w:delText>
        </w:r>
      </w:del>
    </w:p>
    <w:p w:rsidR="00E91A6B" w:rsidRPr="00164C33" w:rsidDel="00164C33" w:rsidRDefault="00E91A6B" w:rsidP="00E91A6B">
      <w:pPr>
        <w:jc w:val="center"/>
        <w:rPr>
          <w:del w:id="2057" w:author="Antonio Giangravè" w:date="2018-08-28T14:51:00Z"/>
          <w:b/>
          <w:sz w:val="24"/>
          <w:rPrChange w:id="2058" w:author="Antonio Giangravè" w:date="2018-08-28T14:52:00Z">
            <w:rPr>
              <w:del w:id="2059" w:author="Antonio Giangravè" w:date="2018-08-28T14:51:00Z"/>
              <w:b/>
              <w:sz w:val="32"/>
            </w:rPr>
          </w:rPrChange>
        </w:rPr>
      </w:pPr>
      <w:del w:id="2060" w:author="Antonio Giangravè" w:date="2018-08-28T14:51:00Z">
        <w:r w:rsidRPr="00164C33" w:rsidDel="00164C33">
          <w:rPr>
            <w:b/>
            <w:i/>
            <w:iCs/>
            <w:color w:val="7F7F7F" w:themeColor="text1" w:themeTint="80"/>
            <w:sz w:val="32"/>
            <w:rPrChange w:id="2061" w:author="Antonio Giangravè" w:date="2018-08-28T14:52:00Z">
              <w:rPr>
                <w:b/>
                <w:i/>
                <w:iCs/>
                <w:color w:val="7F7F7F" w:themeColor="text1" w:themeTint="80"/>
                <w:sz w:val="40"/>
              </w:rPr>
            </w:rPrChange>
          </w:rPr>
          <w:delText>ACTIVITY 3: LEARNING STRATEGIES AND ASSESSMENT CRITERIA DEFINITION</w:delText>
        </w:r>
        <w:r w:rsidRPr="00164C33" w:rsidDel="00164C33">
          <w:rPr>
            <w:b/>
            <w:i/>
            <w:iCs/>
            <w:noProof/>
            <w:color w:val="7F7F7F" w:themeColor="text1" w:themeTint="80"/>
            <w:sz w:val="24"/>
            <w:lang w:val="it-IT" w:eastAsia="it-IT"/>
            <w:rPrChange w:id="2062" w:author="Antonio Giangravè" w:date="2018-08-28T14:52:00Z">
              <w:rPr>
                <w:b/>
                <w:i/>
                <w:iCs/>
                <w:noProof/>
                <w:color w:val="7F7F7F" w:themeColor="text1" w:themeTint="80"/>
                <w:sz w:val="32"/>
                <w:lang w:val="it-IT" w:eastAsia="it-IT"/>
              </w:rPr>
            </w:rPrChange>
          </w:rPr>
          <w:drawing>
            <wp:inline distT="0" distB="0" distL="0" distR="0">
              <wp:extent cx="5734050" cy="1600200"/>
              <wp:effectExtent l="38100" t="0" r="0" b="0"/>
              <wp:docPr id="1074" name="Diagramma 10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del>
    </w:p>
    <w:p w:rsidR="0096432A" w:rsidRPr="00164C33" w:rsidDel="00164C33" w:rsidRDefault="00E91A6B" w:rsidP="00E91A6B">
      <w:pPr>
        <w:spacing w:before="100" w:beforeAutospacing="1"/>
        <w:rPr>
          <w:del w:id="2063" w:author="Antonio Giangravè" w:date="2018-08-28T14:51:00Z"/>
          <w:sz w:val="18"/>
          <w:rPrChange w:id="2064" w:author="Antonio Giangravè" w:date="2018-08-28T14:52:00Z">
            <w:rPr>
              <w:del w:id="2065" w:author="Antonio Giangravè" w:date="2018-08-28T14:51:00Z"/>
            </w:rPr>
          </w:rPrChange>
        </w:rPr>
      </w:pPr>
      <w:del w:id="2066" w:author="Antonio Giangravè" w:date="2018-08-28T14:51:00Z">
        <w:r w:rsidRPr="00164C33" w:rsidDel="00164C33">
          <w:rPr>
            <w:sz w:val="18"/>
            <w:rPrChange w:id="2067" w:author="Antonio Giangravè" w:date="2018-08-28T14:52:00Z">
              <w:rPr/>
            </w:rPrChange>
          </w:rPr>
          <w:delText xml:space="preserve">The definition of assessment criteria is often put off to the last phases of </w:delText>
        </w:r>
        <w:r w:rsidR="003C2D79" w:rsidRPr="00164C33" w:rsidDel="00164C33">
          <w:rPr>
            <w:sz w:val="18"/>
            <w:rPrChange w:id="2068" w:author="Antonio Giangravè" w:date="2018-08-28T14:52:00Z">
              <w:rPr/>
            </w:rPrChange>
          </w:rPr>
          <w:delText xml:space="preserve">the </w:delText>
        </w:r>
        <w:r w:rsidRPr="00164C33" w:rsidDel="00164C33">
          <w:rPr>
            <w:sz w:val="18"/>
            <w:rPrChange w:id="2069" w:author="Antonio Giangravè" w:date="2018-08-28T14:52:00Z">
              <w:rPr/>
            </w:rPrChange>
          </w:rPr>
          <w:delText>design</w:delText>
        </w:r>
        <w:r w:rsidR="003C2D79" w:rsidRPr="00164C33" w:rsidDel="00164C33">
          <w:rPr>
            <w:sz w:val="18"/>
            <w:rPrChange w:id="2070" w:author="Antonio Giangravè" w:date="2018-08-28T14:52:00Z">
              <w:rPr/>
            </w:rPrChange>
          </w:rPr>
          <w:delText xml:space="preserve"> process</w:delText>
        </w:r>
        <w:r w:rsidRPr="00164C33" w:rsidDel="00164C33">
          <w:rPr>
            <w:sz w:val="18"/>
            <w:rPrChange w:id="2071" w:author="Antonio Giangravè" w:date="2018-08-28T14:52:00Z">
              <w:rPr/>
            </w:rPrChange>
          </w:rPr>
          <w:delText xml:space="preserve">. Actually, </w:delText>
        </w:r>
        <w:r w:rsidR="0096432A" w:rsidRPr="00164C33" w:rsidDel="00164C33">
          <w:rPr>
            <w:sz w:val="18"/>
            <w:rPrChange w:id="2072" w:author="Antonio Giangravè" w:date="2018-08-28T14:52:00Z">
              <w:rPr/>
            </w:rPrChange>
          </w:rPr>
          <w:delText>after defining the learning outcomes and strategies of your CLM, you already have the main information necessary to define a consistent set of assessment criteria</w:delText>
        </w:r>
      </w:del>
    </w:p>
    <w:p w:rsidR="00140C28" w:rsidRPr="00164C33" w:rsidDel="00164C33" w:rsidRDefault="00AC50E0" w:rsidP="00E91A6B">
      <w:pPr>
        <w:spacing w:before="100" w:beforeAutospacing="1"/>
        <w:rPr>
          <w:del w:id="2073" w:author="Antonio Giangravè" w:date="2018-08-28T14:51:00Z"/>
          <w:sz w:val="18"/>
          <w:rPrChange w:id="2074" w:author="Antonio Giangravè" w:date="2018-08-28T14:52:00Z">
            <w:rPr>
              <w:del w:id="2075" w:author="Antonio Giangravè" w:date="2018-08-28T14:51:00Z"/>
            </w:rPr>
          </w:rPrChange>
        </w:rPr>
      </w:pPr>
      <w:del w:id="2076" w:author="Antonio Giangravè" w:date="2018-08-28T14:51:00Z">
        <w:r w:rsidRPr="00164C33" w:rsidDel="00164C33">
          <w:rPr>
            <w:noProof/>
            <w:sz w:val="18"/>
            <w:lang w:val="it-IT" w:eastAsia="it-IT"/>
            <w:rPrChange w:id="2077" w:author="Antonio Giangravè" w:date="2018-08-28T14:52:00Z">
              <w:rPr>
                <w:noProof/>
                <w:lang w:val="it-IT" w:eastAsia="it-IT"/>
              </w:rPr>
            </w:rPrChange>
          </w:rPr>
          <mc:AlternateContent>
            <mc:Choice Requires="wps">
              <w:drawing>
                <wp:anchor distT="0" distB="0" distL="114300" distR="114300" simplePos="0" relativeHeight="251817984" behindDoc="0" locked="0" layoutInCell="1" allowOverlap="1">
                  <wp:simplePos x="0" y="0"/>
                  <wp:positionH relativeFrom="column">
                    <wp:posOffset>422910</wp:posOffset>
                  </wp:positionH>
                  <wp:positionV relativeFrom="paragraph">
                    <wp:posOffset>185420</wp:posOffset>
                  </wp:positionV>
                  <wp:extent cx="4791075" cy="419100"/>
                  <wp:effectExtent l="0" t="0" r="28575" b="19050"/>
                  <wp:wrapNone/>
                  <wp:docPr id="1079" name="Rettangolo arrotondato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9" o:spid="_x0000_s1051" style="position:absolute;left:0;text-align:left;margin-left:33.3pt;margin-top:14.6pt;width:377.25pt;height:3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" filled="f" strokecolor="#e36c0a [2409]" strokeweight="2pt">
                  <v:path arrowok="t"/>
                  <v:textbo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v:textbox>
                </v:roundrect>
              </w:pict>
            </mc:Fallback>
          </mc:AlternateContent>
        </w:r>
        <w:r w:rsidRPr="00164C33" w:rsidDel="00164C33">
          <w:rPr>
            <w:noProof/>
            <w:sz w:val="18"/>
            <w:lang w:val="it-IT" w:eastAsia="it-IT"/>
            <w:rPrChange w:id="2078" w:author="Antonio Giangravè" w:date="2018-08-28T14:52:00Z">
              <w:rPr>
                <w:noProof/>
                <w:lang w:val="it-IT" w:eastAsia="it-IT"/>
              </w:rPr>
            </w:rPrChange>
          </w:rPr>
          <mc:AlternateContent>
            <mc:Choice Requires="wps">
              <w:drawing>
                <wp:anchor distT="0" distB="0" distL="114300" distR="114300" simplePos="0" relativeHeight="251812864" behindDoc="0" locked="0" layoutInCell="1" allowOverlap="1">
                  <wp:simplePos x="0" y="0"/>
                  <wp:positionH relativeFrom="column">
                    <wp:posOffset>3810</wp:posOffset>
                  </wp:positionH>
                  <wp:positionV relativeFrom="paragraph">
                    <wp:posOffset>186055</wp:posOffset>
                  </wp:positionV>
                  <wp:extent cx="419100" cy="371475"/>
                  <wp:effectExtent l="0" t="19050" r="38100" b="47625"/>
                  <wp:wrapNone/>
                  <wp:docPr id="1078" name="Freccia a destra 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A6D323" id="Freccia a destra 1078" o:spid="_x0000_s1026" type="#_x0000_t13" style="position:absolute;margin-left:.3pt;margin-top:14.65pt;width:33pt;height:29.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8I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" adj="12027" filled="f" strokecolor="#e36c0a [2409]" strokeweight="2pt">
                  <v:path arrowok="t"/>
                </v:shape>
              </w:pict>
            </mc:Fallback>
          </mc:AlternateContent>
        </w:r>
      </w:del>
    </w:p>
    <w:p w:rsidR="00140C28" w:rsidRPr="00164C33" w:rsidDel="00164C33" w:rsidRDefault="00140C28" w:rsidP="00E91A6B">
      <w:pPr>
        <w:spacing w:before="100" w:beforeAutospacing="1"/>
        <w:rPr>
          <w:del w:id="2079" w:author="Antonio Giangravè" w:date="2018-08-28T14:51:00Z"/>
          <w:sz w:val="18"/>
          <w:rPrChange w:id="2080" w:author="Antonio Giangravè" w:date="2018-08-28T14:52:00Z">
            <w:rPr>
              <w:del w:id="2081" w:author="Antonio Giangravè" w:date="2018-08-28T14:51:00Z"/>
            </w:rPr>
          </w:rPrChange>
        </w:rPr>
      </w:pPr>
    </w:p>
    <w:p w:rsidR="00140C28" w:rsidRPr="00164C33" w:rsidDel="00164C33" w:rsidRDefault="0096432A" w:rsidP="00E91A6B">
      <w:pPr>
        <w:spacing w:before="100" w:beforeAutospacing="1"/>
        <w:rPr>
          <w:del w:id="2082" w:author="Antonio Giangravè" w:date="2018-08-28T14:51:00Z"/>
          <w:b/>
          <w:sz w:val="18"/>
          <w:rPrChange w:id="2083" w:author="Antonio Giangravè" w:date="2018-08-28T14:52:00Z">
            <w:rPr>
              <w:del w:id="2084" w:author="Antonio Giangravè" w:date="2018-08-28T14:51:00Z"/>
              <w:b/>
            </w:rPr>
          </w:rPrChange>
        </w:rPr>
      </w:pPr>
      <w:del w:id="2085" w:author="Antonio Giangravè" w:date="2018-08-28T14:51:00Z">
        <w:r w:rsidRPr="00164C33" w:rsidDel="00164C33">
          <w:rPr>
            <w:b/>
            <w:sz w:val="18"/>
            <w:rPrChange w:id="2086" w:author="Antonio Giangravè" w:date="2018-08-28T14:52:00Z">
              <w:rPr>
                <w:b/>
              </w:rPr>
            </w:rPrChange>
          </w:rPr>
          <w:delText xml:space="preserve">We </w:delText>
        </w:r>
        <w:r w:rsidR="00E91A6B" w:rsidRPr="00164C33" w:rsidDel="00164C33">
          <w:rPr>
            <w:b/>
            <w:sz w:val="18"/>
            <w:rPrChange w:id="2087" w:author="Antonio Giangravè" w:date="2018-08-28T14:52:00Z">
              <w:rPr>
                <w:b/>
              </w:rPr>
            </w:rPrChange>
          </w:rPr>
          <w:delText xml:space="preserve">defined learning outcomes </w:delText>
        </w:r>
        <w:r w:rsidRPr="00164C33" w:rsidDel="00164C33">
          <w:rPr>
            <w:b/>
            <w:sz w:val="18"/>
            <w:rPrChange w:id="2088" w:author="Antonio Giangravè" w:date="2018-08-28T14:52:00Z">
              <w:rPr>
                <w:b/>
              </w:rPr>
            </w:rPrChange>
          </w:rPr>
          <w:delText xml:space="preserve">by </w:delText>
        </w:r>
        <w:r w:rsidR="00E91A6B" w:rsidRPr="00164C33" w:rsidDel="00164C33">
          <w:rPr>
            <w:b/>
            <w:sz w:val="18"/>
            <w:rPrChange w:id="2089" w:author="Antonio Giangravè" w:date="2018-08-28T14:52:00Z">
              <w:rPr>
                <w:b/>
              </w:rPr>
            </w:rPrChange>
          </w:rPr>
          <w:delText>using “active</w:delText>
        </w:r>
        <w:r w:rsidR="003C2D79" w:rsidRPr="00164C33" w:rsidDel="00164C33">
          <w:rPr>
            <w:b/>
            <w:sz w:val="18"/>
            <w:rPrChange w:id="2090" w:author="Antonio Giangravè" w:date="2018-08-28T14:52:00Z">
              <w:rPr>
                <w:b/>
              </w:rPr>
            </w:rPrChange>
          </w:rPr>
          <w:delText xml:space="preserve"> verbs” </w:delText>
        </w:r>
        <w:r w:rsidR="003C2D79" w:rsidRPr="00164C33" w:rsidDel="00164C33">
          <w:rPr>
            <w:sz w:val="18"/>
            <w:rPrChange w:id="2091" w:author="Antonio Giangravè" w:date="2018-08-28T14:52:00Z">
              <w:rPr/>
            </w:rPrChange>
          </w:rPr>
          <w:delText>(</w:delText>
        </w:r>
        <w:r w:rsidR="00E91A6B" w:rsidRPr="00164C33" w:rsidDel="00164C33">
          <w:rPr>
            <w:sz w:val="18"/>
            <w:rPrChange w:id="2092" w:author="Antonio Giangravè" w:date="2018-08-28T14:52:00Z">
              <w:rPr/>
            </w:rPrChange>
          </w:rPr>
          <w:delText xml:space="preserve">Action 2 </w:delText>
        </w:r>
        <w:r w:rsidR="003C2D79" w:rsidRPr="00164C33" w:rsidDel="00164C33">
          <w:rPr>
            <w:sz w:val="18"/>
            <w:rPrChange w:id="2093" w:author="Antonio Giangravè" w:date="2018-08-28T14:52:00Z">
              <w:rPr/>
            </w:rPrChange>
          </w:rPr>
          <w:delText>–</w:delText>
        </w:r>
        <w:r w:rsidR="00E91A6B" w:rsidRPr="00164C33" w:rsidDel="00164C33">
          <w:rPr>
            <w:sz w:val="18"/>
            <w:rPrChange w:id="2094" w:author="Antonio Giangravè" w:date="2018-08-28T14:52:00Z">
              <w:rPr/>
            </w:rPrChange>
          </w:rPr>
          <w:delText xml:space="preserve"> Step</w:delText>
        </w:r>
        <w:r w:rsidR="003C2D79" w:rsidRPr="00164C33" w:rsidDel="00164C33">
          <w:rPr>
            <w:sz w:val="18"/>
            <w:rPrChange w:id="2095" w:author="Antonio Giangravè" w:date="2018-08-28T14:52:00Z">
              <w:rPr/>
            </w:rPrChange>
          </w:rPr>
          <w:delText xml:space="preserve"> 3</w:delText>
        </w:r>
        <w:r w:rsidR="00E91A6B" w:rsidRPr="00164C33" w:rsidDel="00164C33">
          <w:rPr>
            <w:sz w:val="18"/>
            <w:rPrChange w:id="2096" w:author="Antonio Giangravè" w:date="2018-08-28T14:52:00Z">
              <w:rPr/>
            </w:rPrChange>
          </w:rPr>
          <w:delText xml:space="preserve">), </w:delText>
        </w:r>
        <w:r w:rsidRPr="00164C33" w:rsidDel="00164C33">
          <w:rPr>
            <w:sz w:val="18"/>
            <w:rPrChange w:id="2097" w:author="Antonio Giangravè" w:date="2018-08-28T14:52:00Z">
              <w:rPr/>
            </w:rPrChange>
          </w:rPr>
          <w:delText>that helps</w:delText>
        </w:r>
        <w:r w:rsidR="00E91A6B" w:rsidRPr="00164C33" w:rsidDel="00164C33">
          <w:rPr>
            <w:sz w:val="18"/>
            <w:rPrChange w:id="2098" w:author="Antonio Giangravè" w:date="2018-08-28T14:52:00Z">
              <w:rPr/>
            </w:rPrChange>
          </w:rPr>
          <w:delText xml:space="preserve"> us to identify </w:delText>
        </w:r>
        <w:r w:rsidR="00E91A6B" w:rsidRPr="00164C33" w:rsidDel="00164C33">
          <w:rPr>
            <w:b/>
            <w:sz w:val="18"/>
            <w:rPrChange w:id="2099" w:author="Antonio Giangravè" w:date="2018-08-28T14:52:00Z">
              <w:rPr>
                <w:b/>
              </w:rPr>
            </w:rPrChange>
          </w:rPr>
          <w:delText>what the learner should actually do to show he/she masters the competence</w:delText>
        </w:r>
        <w:r w:rsidR="00E91A6B" w:rsidRPr="00164C33" w:rsidDel="00164C33">
          <w:rPr>
            <w:sz w:val="18"/>
            <w:rPrChange w:id="2100" w:author="Antonio Giangravè" w:date="2018-08-28T14:52:00Z">
              <w:rPr/>
            </w:rPrChange>
          </w:rPr>
          <w:delText xml:space="preserve">. </w:delText>
        </w:r>
        <w:r w:rsidR="00140C28" w:rsidRPr="00164C33" w:rsidDel="00164C33">
          <w:rPr>
            <w:sz w:val="18"/>
            <w:rPrChange w:id="2101" w:author="Antonio Giangravè" w:date="2018-08-28T14:52:00Z">
              <w:rPr/>
            </w:rPrChange>
          </w:rPr>
          <w:delText xml:space="preserve">The Learning Outcome should also state </w:delText>
        </w:r>
        <w:r w:rsidR="00140C28" w:rsidRPr="00164C33" w:rsidDel="00164C33">
          <w:rPr>
            <w:b/>
            <w:sz w:val="18"/>
            <w:rPrChange w:id="2102" w:author="Antonio Giangravè" w:date="2018-08-28T14:52:00Z">
              <w:rPr>
                <w:b/>
              </w:rPr>
            </w:rPrChange>
          </w:rPr>
          <w:delText>the expected level of the competence</w:delText>
        </w:r>
        <w:r w:rsidR="00140C28" w:rsidRPr="00164C33" w:rsidDel="00164C33">
          <w:rPr>
            <w:sz w:val="18"/>
            <w:rPrChange w:id="2103" w:author="Antonio Giangravè" w:date="2018-08-28T14:52:00Z">
              <w:rPr/>
            </w:rPrChange>
          </w:rPr>
          <w:delText xml:space="preserve">as well as </w:delText>
        </w:r>
        <w:r w:rsidR="00140C28" w:rsidRPr="00164C33" w:rsidDel="00164C33">
          <w:rPr>
            <w:b/>
            <w:sz w:val="18"/>
            <w:rPrChange w:id="2104" w:author="Antonio Giangravè" w:date="2018-08-28T14:52:00Z">
              <w:rPr>
                <w:b/>
              </w:rPr>
            </w:rPrChange>
          </w:rPr>
          <w:delText>the level of responsibility and autonomy of the learner.</w:delText>
        </w:r>
      </w:del>
    </w:p>
    <w:p w:rsidR="00140C28" w:rsidRPr="00164C33" w:rsidDel="00164C33" w:rsidRDefault="00140C28" w:rsidP="00E91A6B">
      <w:pPr>
        <w:spacing w:before="100" w:beforeAutospacing="1"/>
        <w:rPr>
          <w:del w:id="2105" w:author="Antonio Giangravè" w:date="2018-08-28T14:51:00Z"/>
          <w:b/>
          <w:sz w:val="18"/>
          <w:rPrChange w:id="2106" w:author="Antonio Giangravè" w:date="2018-08-28T14:52:00Z">
            <w:rPr>
              <w:del w:id="2107" w:author="Antonio Giangravè" w:date="2018-08-28T14:51:00Z"/>
              <w:b/>
            </w:rPr>
          </w:rPrChange>
        </w:rPr>
      </w:pPr>
      <w:del w:id="2108" w:author="Antonio Giangravè" w:date="2018-08-28T14:51:00Z">
        <w:r w:rsidRPr="00164C33" w:rsidDel="00164C33">
          <w:rPr>
            <w:sz w:val="18"/>
            <w:rPrChange w:id="2109" w:author="Antonio Giangravè" w:date="2018-08-28T14:52:00Z">
              <w:rPr/>
            </w:rPrChange>
          </w:rPr>
          <w:delText>To define the assessment CRITERIA this information should be integrated with the</w:delText>
        </w:r>
        <w:r w:rsidRPr="00164C33" w:rsidDel="00164C33">
          <w:rPr>
            <w:b/>
            <w:sz w:val="18"/>
            <w:rPrChange w:id="2110" w:author="Antonio Giangravè" w:date="2018-08-28T14:52:00Z">
              <w:rPr>
                <w:b/>
              </w:rPr>
            </w:rPrChange>
          </w:rPr>
          <w:delText xml:space="preserve"> definition of the ASSESSEMENT CONDITIONS</w:delText>
        </w:r>
      </w:del>
    </w:p>
    <w:p w:rsidR="00140C28" w:rsidRPr="00164C33" w:rsidDel="00164C33" w:rsidRDefault="00140C28" w:rsidP="00140C28">
      <w:pPr>
        <w:spacing w:before="100" w:beforeAutospacing="1"/>
        <w:rPr>
          <w:del w:id="2111" w:author="Antonio Giangravè" w:date="2018-08-28T14:51:00Z"/>
          <w:sz w:val="18"/>
          <w:rPrChange w:id="2112" w:author="Antonio Giangravè" w:date="2018-08-28T14:52:00Z">
            <w:rPr>
              <w:del w:id="2113" w:author="Antonio Giangravè" w:date="2018-08-28T14:51:00Z"/>
            </w:rPr>
          </w:rPrChange>
        </w:rPr>
      </w:pPr>
      <w:del w:id="2114" w:author="Antonio Giangravè" w:date="2018-08-28T14:51:00Z">
        <w:r w:rsidRPr="00164C33" w:rsidDel="00164C33">
          <w:rPr>
            <w:sz w:val="18"/>
            <w:rPrChange w:id="2115" w:author="Antonio Giangravè" w:date="2018-08-28T14:52:00Z">
              <w:rPr/>
            </w:rPrChange>
          </w:rPr>
          <w:delText xml:space="preserve">Sometimes a </w:delText>
        </w:r>
        <w:r w:rsidRPr="00164C33" w:rsidDel="00164C33">
          <w:rPr>
            <w:b/>
            <w:sz w:val="18"/>
            <w:rPrChange w:id="2116" w:author="Antonio Giangravè" w:date="2018-08-28T14:52:00Z">
              <w:rPr>
                <w:b/>
              </w:rPr>
            </w:rPrChange>
          </w:rPr>
          <w:delText>description of the professional situation</w:delText>
        </w:r>
        <w:r w:rsidRPr="00164C33" w:rsidDel="00164C33">
          <w:rPr>
            <w:sz w:val="18"/>
            <w:rPrChange w:id="2117" w:author="Antonio Giangravè" w:date="2018-08-28T14:52:00Z">
              <w:rPr/>
            </w:rPrChange>
          </w:rPr>
          <w:delText xml:space="preserve">could be very useful, as well as </w:delText>
        </w:r>
        <w:r w:rsidR="0096432A" w:rsidRPr="00164C33" w:rsidDel="00164C33">
          <w:rPr>
            <w:sz w:val="18"/>
            <w:rPrChange w:id="2118" w:author="Antonio Giangravè" w:date="2018-08-28T14:52:00Z">
              <w:rPr/>
            </w:rPrChange>
          </w:rPr>
          <w:delText>the reference</w:delText>
        </w:r>
        <w:r w:rsidRPr="00164C33" w:rsidDel="00164C33">
          <w:rPr>
            <w:sz w:val="18"/>
            <w:rPrChange w:id="2119" w:author="Antonio Giangravè" w:date="2018-08-28T14:52:00Z">
              <w:rPr/>
            </w:rPrChange>
          </w:rPr>
          <w:delText xml:space="preserve"> to the Key Activities analyzed at the beginning of the design process (Activity 1 – Step 2) </w:delText>
        </w:r>
        <w:r w:rsidRPr="00164C33" w:rsidDel="00164C33">
          <w:rPr>
            <w:b/>
            <w:sz w:val="18"/>
            <w:rPrChange w:id="2120" w:author="Antonio Giangravè" w:date="2018-08-28T14:52:00Z">
              <w:rPr>
                <w:b/>
              </w:rPr>
            </w:rPrChange>
          </w:rPr>
          <w:delText>Additional conditions (requirements)</w:delText>
        </w:r>
        <w:r w:rsidRPr="00164C33" w:rsidDel="00164C33">
          <w:rPr>
            <w:sz w:val="18"/>
            <w:rPrChange w:id="2121" w:author="Antonio Giangravè" w:date="2018-08-28T14:52:00Z">
              <w:rPr/>
            </w:rPrChange>
          </w:rPr>
          <w:delText>, can be also defined; for instance</w:delText>
        </w:r>
        <w:r w:rsidR="0096432A" w:rsidRPr="00164C33" w:rsidDel="00164C33">
          <w:rPr>
            <w:sz w:val="18"/>
            <w:rPrChange w:id="2122" w:author="Antonio Giangravè" w:date="2018-08-28T14:52:00Z">
              <w:rPr/>
            </w:rPrChange>
          </w:rPr>
          <w:delText xml:space="preserve"> to emulate real-life professional working conditions, a limited amount of time can be assigned daily for each activity, so that the person under assessment operates in similar stress conditions</w:delText>
        </w:r>
        <w:r w:rsidRPr="00164C33" w:rsidDel="00164C33">
          <w:rPr>
            <w:sz w:val="18"/>
            <w:rPrChange w:id="2123" w:author="Antonio Giangravè" w:date="2018-08-28T14:52:00Z">
              <w:rPr/>
            </w:rPrChange>
          </w:rPr>
          <w:delText>; the equipment available</w:delText>
        </w:r>
        <w:r w:rsidR="00182EA4" w:rsidRPr="00164C33" w:rsidDel="00164C33">
          <w:rPr>
            <w:sz w:val="18"/>
            <w:rPrChange w:id="2124" w:author="Antonio Giangravè" w:date="2018-08-28T14:52:00Z">
              <w:rPr/>
            </w:rPrChange>
          </w:rPr>
          <w:delText>must</w:delText>
        </w:r>
        <w:r w:rsidRPr="00164C33" w:rsidDel="00164C33">
          <w:rPr>
            <w:sz w:val="18"/>
            <w:rPrChange w:id="2125" w:author="Antonio Giangravè" w:date="2018-08-28T14:52:00Z">
              <w:rPr/>
            </w:rPrChange>
          </w:rPr>
          <w:delText xml:space="preserve"> be </w:delText>
        </w:r>
        <w:r w:rsidR="00182EA4" w:rsidRPr="00164C33" w:rsidDel="00164C33">
          <w:rPr>
            <w:sz w:val="18"/>
            <w:rPrChange w:id="2126" w:author="Antonio Giangravè" w:date="2018-08-28T14:52:00Z">
              <w:rPr/>
            </w:rPrChange>
          </w:rPr>
          <w:delText xml:space="preserve">clearly </w:delText>
        </w:r>
        <w:r w:rsidRPr="00164C33" w:rsidDel="00164C33">
          <w:rPr>
            <w:sz w:val="18"/>
            <w:rPrChange w:id="2127" w:author="Antonio Giangravè" w:date="2018-08-28T14:52:00Z">
              <w:rPr/>
            </w:rPrChange>
          </w:rPr>
          <w:delText>defined, as well asspecific products and technical support inaccordance to the professional situationunder evaluation.</w:delText>
        </w:r>
      </w:del>
    </w:p>
    <w:p w:rsidR="00140C28" w:rsidRPr="00164C33" w:rsidDel="00164C33" w:rsidRDefault="0083670F" w:rsidP="00E91A6B">
      <w:pPr>
        <w:spacing w:before="100" w:beforeAutospacing="1"/>
        <w:rPr>
          <w:del w:id="2128" w:author="Antonio Giangravè" w:date="2018-08-28T14:51:00Z"/>
          <w:sz w:val="18"/>
          <w:rPrChange w:id="2129" w:author="Antonio Giangravè" w:date="2018-08-28T14:52:00Z">
            <w:rPr>
              <w:del w:id="2130" w:author="Antonio Giangravè" w:date="2018-08-28T14:51:00Z"/>
            </w:rPr>
          </w:rPrChange>
        </w:rPr>
      </w:pPr>
      <w:del w:id="2131" w:author="Antonio Giangravè" w:date="2018-08-28T14:51:00Z">
        <w:r w:rsidRPr="00164C33" w:rsidDel="00164C33">
          <w:rPr>
            <w:sz w:val="18"/>
            <w:rPrChange w:id="2132" w:author="Antonio Giangravè" w:date="2018-08-28T14:52:00Z">
              <w:rPr/>
            </w:rPrChange>
          </w:rPr>
          <w:delText xml:space="preserve">Then the design of the assessment should go deeper </w:delText>
        </w:r>
        <w:r w:rsidRPr="00164C33" w:rsidDel="00164C33">
          <w:rPr>
            <w:b/>
            <w:sz w:val="18"/>
            <w:rPrChange w:id="2133" w:author="Antonio Giangravè" w:date="2018-08-28T14:52:00Z">
              <w:rPr>
                <w:b/>
              </w:rPr>
            </w:rPrChange>
          </w:rPr>
          <w:delText>defining specific tools</w:delText>
        </w:r>
        <w:r w:rsidRPr="00164C33" w:rsidDel="00164C33">
          <w:rPr>
            <w:sz w:val="18"/>
            <w:rPrChange w:id="2134" w:author="Antonio Giangravè" w:date="2018-08-28T14:52:00Z">
              <w:rPr/>
            </w:rPrChange>
          </w:rPr>
          <w:delText xml:space="preserve"> (such as tests) </w:delText>
        </w:r>
        <w:r w:rsidRPr="00164C33" w:rsidDel="00164C33">
          <w:rPr>
            <w:b/>
            <w:sz w:val="18"/>
            <w:rPrChange w:id="2135" w:author="Antonio Giangravè" w:date="2018-08-28T14:52:00Z">
              <w:rPr>
                <w:b/>
              </w:rPr>
            </w:rPrChange>
          </w:rPr>
          <w:delText>or activities</w:delText>
        </w:r>
        <w:r w:rsidRPr="00164C33" w:rsidDel="00164C33">
          <w:rPr>
            <w:sz w:val="18"/>
            <w:rPrChange w:id="2136" w:author="Antonio Giangravè" w:date="2018-08-28T14:52:00Z">
              <w:rPr/>
            </w:rPrChange>
          </w:rPr>
          <w:delText xml:space="preserve"> (such as problem-solving activities, demonstrations, etc.)</w:delText>
        </w:r>
      </w:del>
    </w:p>
    <w:p w:rsidR="0083670F" w:rsidRPr="00164C33" w:rsidDel="00164C33" w:rsidRDefault="00AC50E0" w:rsidP="00E91A6B">
      <w:pPr>
        <w:spacing w:before="100" w:beforeAutospacing="1"/>
        <w:rPr>
          <w:del w:id="2137" w:author="Antonio Giangravè" w:date="2018-08-28T14:51:00Z"/>
          <w:sz w:val="18"/>
          <w:rPrChange w:id="2138" w:author="Antonio Giangravè" w:date="2018-08-28T14:52:00Z">
            <w:rPr>
              <w:del w:id="2139" w:author="Antonio Giangravè" w:date="2018-08-28T14:51:00Z"/>
            </w:rPr>
          </w:rPrChange>
        </w:rPr>
      </w:pPr>
      <w:del w:id="2140" w:author="Antonio Giangravè" w:date="2018-08-28T14:51:00Z">
        <w:r w:rsidRPr="00164C33" w:rsidDel="00164C33">
          <w:rPr>
            <w:noProof/>
            <w:sz w:val="18"/>
            <w:lang w:val="it-IT" w:eastAsia="it-IT"/>
            <w:rPrChange w:id="2141" w:author="Antonio Giangravè" w:date="2018-08-28T14:52:00Z">
              <w:rPr>
                <w:noProof/>
                <w:lang w:val="it-IT" w:eastAsia="it-IT"/>
              </w:rPr>
            </w:rPrChange>
          </w:rPr>
          <mc:AlternateContent>
            <mc:Choice Requires="wps">
              <w:drawing>
                <wp:anchor distT="0" distB="0" distL="114300" distR="114300" simplePos="0" relativeHeight="251807744" behindDoc="0" locked="0" layoutInCell="1" allowOverlap="1">
                  <wp:simplePos x="0" y="0"/>
                  <wp:positionH relativeFrom="column">
                    <wp:posOffset>470535</wp:posOffset>
                  </wp:positionH>
                  <wp:positionV relativeFrom="paragraph">
                    <wp:posOffset>182880</wp:posOffset>
                  </wp:positionV>
                  <wp:extent cx="4791075" cy="419100"/>
                  <wp:effectExtent l="0" t="0" r="28575" b="19050"/>
                  <wp:wrapNone/>
                  <wp:docPr id="1077" name="Rettangolo arrotondato 1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7" o:spid="_x0000_s1052" style="position:absolute;left:0;text-align:left;margin-left:37.05pt;margin-top:14.4pt;width:377.25pt;height:3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" filled="f" strokecolor="#e36c0a [2409]" strokeweight="2pt">
                  <v:path arrowok="t"/>
                  <v:textbo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v:textbox>
                </v:roundrect>
              </w:pict>
            </mc:Fallback>
          </mc:AlternateContent>
        </w:r>
        <w:r w:rsidRPr="00164C33" w:rsidDel="00164C33">
          <w:rPr>
            <w:noProof/>
            <w:sz w:val="18"/>
            <w:lang w:val="it-IT" w:eastAsia="it-IT"/>
            <w:rPrChange w:id="2142" w:author="Antonio Giangravè" w:date="2018-08-28T14:52:00Z">
              <w:rPr>
                <w:noProof/>
                <w:lang w:val="it-IT" w:eastAsia="it-IT"/>
              </w:rPr>
            </w:rPrChange>
          </w:rPr>
          <mc:AlternateContent>
            <mc:Choice Requires="wps">
              <w:drawing>
                <wp:anchor distT="0" distB="0" distL="114300" distR="114300" simplePos="0" relativeHeight="251802624" behindDoc="0" locked="0" layoutInCell="1" allowOverlap="1">
                  <wp:simplePos x="0" y="0"/>
                  <wp:positionH relativeFrom="column">
                    <wp:posOffset>51435</wp:posOffset>
                  </wp:positionH>
                  <wp:positionV relativeFrom="paragraph">
                    <wp:posOffset>183515</wp:posOffset>
                  </wp:positionV>
                  <wp:extent cx="419100" cy="371475"/>
                  <wp:effectExtent l="0" t="19050" r="38100" b="47625"/>
                  <wp:wrapNone/>
                  <wp:docPr id="1076" name="Freccia a destra 10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6DA0CD" id="Freccia a destra 1076" o:spid="_x0000_s1026" type="#_x0000_t13" style="position:absolute;margin-left:4.05pt;margin-top:14.45pt;width:33pt;height:29.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P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" adj="12027" filled="f" strokecolor="#e36c0a [2409]" strokeweight="2pt">
                  <v:path arrowok="t"/>
                </v:shape>
              </w:pict>
            </mc:Fallback>
          </mc:AlternateContent>
        </w:r>
      </w:del>
    </w:p>
    <w:p w:rsidR="0083670F" w:rsidRPr="00164C33" w:rsidDel="00164C33" w:rsidRDefault="0083670F" w:rsidP="00E91A6B">
      <w:pPr>
        <w:spacing w:before="100" w:beforeAutospacing="1"/>
        <w:rPr>
          <w:del w:id="2143" w:author="Antonio Giangravè" w:date="2018-08-28T14:51:00Z"/>
          <w:sz w:val="18"/>
          <w:rPrChange w:id="2144" w:author="Antonio Giangravè" w:date="2018-08-28T14:52:00Z">
            <w:rPr>
              <w:del w:id="2145" w:author="Antonio Giangravè" w:date="2018-08-28T14:51:00Z"/>
            </w:rPr>
          </w:rPrChange>
        </w:rPr>
      </w:pPr>
    </w:p>
    <w:p w:rsidR="00E91A6B" w:rsidRPr="00164C33" w:rsidDel="00164C33" w:rsidRDefault="00E91A6B" w:rsidP="00E91A6B">
      <w:pPr>
        <w:jc w:val="center"/>
        <w:rPr>
          <w:del w:id="2146" w:author="Antonio Giangravè" w:date="2018-08-28T14:51:00Z"/>
          <w:sz w:val="18"/>
          <w:rPrChange w:id="2147" w:author="Antonio Giangravè" w:date="2018-08-28T14:52:00Z">
            <w:rPr>
              <w:del w:id="2148" w:author="Antonio Giangravè" w:date="2018-08-28T14:51:00Z"/>
            </w:rPr>
          </w:rPrChange>
        </w:rPr>
      </w:pPr>
    </w:p>
    <w:p w:rsidR="00E91A6B" w:rsidRPr="00164C33" w:rsidDel="00164C33" w:rsidRDefault="0083670F" w:rsidP="00E91A6B">
      <w:pPr>
        <w:rPr>
          <w:del w:id="2149" w:author="Antonio Giangravè" w:date="2018-08-28T14:51:00Z"/>
          <w:sz w:val="18"/>
          <w:rPrChange w:id="2150" w:author="Antonio Giangravè" w:date="2018-08-28T14:52:00Z">
            <w:rPr>
              <w:del w:id="2151" w:author="Antonio Giangravè" w:date="2018-08-28T14:51:00Z"/>
            </w:rPr>
          </w:rPrChange>
        </w:rPr>
      </w:pPr>
      <w:del w:id="2152" w:author="Antonio Giangravè" w:date="2018-08-28T14:51:00Z">
        <w:r w:rsidRPr="00164C33" w:rsidDel="00164C33">
          <w:rPr>
            <w:sz w:val="18"/>
            <w:rPrChange w:id="2153" w:author="Antonio Giangravè" w:date="2018-08-28T14:52:00Z">
              <w:rPr/>
            </w:rPrChange>
          </w:rPr>
          <w:delText>T</w:delText>
        </w:r>
        <w:r w:rsidR="00E91A6B" w:rsidRPr="00164C33" w:rsidDel="00164C33">
          <w:rPr>
            <w:sz w:val="18"/>
            <w:rPrChange w:id="2154" w:author="Antonio Giangravè" w:date="2018-08-28T14:52:00Z">
              <w:rPr/>
            </w:rPrChange>
          </w:rPr>
          <w:delText xml:space="preserve">he organization of complex situated learning activities, such as an apprenticeship or </w:delText>
        </w:r>
        <w:r w:rsidRPr="00164C33" w:rsidDel="00164C33">
          <w:rPr>
            <w:sz w:val="18"/>
            <w:rPrChange w:id="2155" w:author="Antonio Giangravè" w:date="2018-08-28T14:52:00Z">
              <w:rPr/>
            </w:rPrChange>
          </w:rPr>
          <w:delText>work-based learning</w:delText>
        </w:r>
        <w:r w:rsidR="00E91A6B" w:rsidRPr="00164C33" w:rsidDel="00164C33">
          <w:rPr>
            <w:sz w:val="18"/>
            <w:rPrChange w:id="2156" w:author="Antonio Giangravè" w:date="2018-08-28T14:52:00Z">
              <w:rPr/>
            </w:rPrChange>
          </w:rPr>
          <w:delText xml:space="preserve">, could also allow to assess the learner in a real context </w:delText>
        </w:r>
        <w:r w:rsidRPr="00164C33" w:rsidDel="00164C33">
          <w:rPr>
            <w:sz w:val="18"/>
            <w:rPrChange w:id="2157" w:author="Antonio Giangravè" w:date="2018-08-28T14:52:00Z">
              <w:rPr/>
            </w:rPrChange>
          </w:rPr>
          <w:delText xml:space="preserve">with respect to </w:delText>
        </w:r>
        <w:r w:rsidR="00E91A6B" w:rsidRPr="00164C33" w:rsidDel="00164C33">
          <w:rPr>
            <w:sz w:val="18"/>
            <w:rPrChange w:id="2158" w:author="Antonio Giangravè" w:date="2018-08-28T14:52:00Z">
              <w:rPr/>
            </w:rPrChange>
          </w:rPr>
          <w:delText xml:space="preserve">a number of skills and transversal competences. What is extremely important for assessment is that the designer should </w:delText>
        </w:r>
        <w:r w:rsidR="00E91A6B" w:rsidRPr="00164C33" w:rsidDel="00164C33">
          <w:rPr>
            <w:b/>
            <w:sz w:val="18"/>
            <w:rPrChange w:id="2159" w:author="Antonio Giangravè" w:date="2018-08-28T14:52:00Z">
              <w:rPr>
                <w:b/>
              </w:rPr>
            </w:rPrChange>
          </w:rPr>
          <w:delText>be aware of the competences</w:delText>
        </w:r>
        <w:r w:rsidR="00E91A6B" w:rsidRPr="00164C33" w:rsidDel="00164C33">
          <w:rPr>
            <w:sz w:val="18"/>
            <w:rPrChange w:id="2160" w:author="Antonio Giangravè" w:date="2018-08-28T14:52:00Z">
              <w:rPr/>
            </w:rPrChange>
          </w:rPr>
          <w:delText xml:space="preserve"> (or their components) he/she should assess during the </w:delText>
        </w:r>
        <w:r w:rsidR="00E91A6B" w:rsidRPr="00164C33" w:rsidDel="00164C33">
          <w:rPr>
            <w:b/>
            <w:sz w:val="18"/>
            <w:rPrChange w:id="2161" w:author="Antonio Giangravè" w:date="2018-08-28T14:52:00Z">
              <w:rPr>
                <w:b/>
              </w:rPr>
            </w:rPrChange>
          </w:rPr>
          <w:delText>apprenticeship/learning on the job</w:delText>
        </w:r>
        <w:r w:rsidR="00182EA4" w:rsidRPr="00164C33" w:rsidDel="00164C33">
          <w:rPr>
            <w:sz w:val="18"/>
            <w:rPrChange w:id="2162" w:author="Antonio Giangravè" w:date="2018-08-28T14:52:00Z">
              <w:rPr/>
            </w:rPrChange>
          </w:rPr>
          <w:delText xml:space="preserve"> and organize a proper</w:delText>
        </w:r>
        <w:r w:rsidR="00E91A6B" w:rsidRPr="00164C33" w:rsidDel="00164C33">
          <w:rPr>
            <w:sz w:val="18"/>
            <w:rPrChange w:id="2163" w:author="Antonio Giangravè" w:date="2018-08-28T14:52:00Z">
              <w:rPr/>
            </w:rPrChange>
          </w:rPr>
          <w:delText xml:space="preserve"> setting for assessment, according to the defined criteria.</w:delText>
        </w:r>
      </w:del>
    </w:p>
    <w:p w:rsidR="0083670F" w:rsidRPr="00164C33" w:rsidDel="00164C33" w:rsidRDefault="00E91A6B" w:rsidP="00E91A6B">
      <w:pPr>
        <w:spacing w:before="100" w:beforeAutospacing="1"/>
        <w:rPr>
          <w:del w:id="2164" w:author="Antonio Giangravè" w:date="2018-08-28T14:51:00Z"/>
          <w:sz w:val="18"/>
          <w:rPrChange w:id="2165" w:author="Antonio Giangravè" w:date="2018-08-28T14:52:00Z">
            <w:rPr>
              <w:del w:id="2166" w:author="Antonio Giangravè" w:date="2018-08-28T14:51:00Z"/>
            </w:rPr>
          </w:rPrChange>
        </w:rPr>
      </w:pPr>
      <w:del w:id="2167" w:author="Antonio Giangravè" w:date="2018-08-28T14:51:00Z">
        <w:r w:rsidRPr="00164C33" w:rsidDel="00164C33">
          <w:rPr>
            <w:sz w:val="18"/>
            <w:rPrChange w:id="2168" w:author="Antonio Giangravè" w:date="2018-08-28T14:52:00Z">
              <w:rPr/>
            </w:rPrChange>
          </w:rPr>
          <w:delText xml:space="preserve">To this end, </w:delText>
        </w:r>
        <w:r w:rsidR="0083670F" w:rsidRPr="00164C33" w:rsidDel="00164C33">
          <w:rPr>
            <w:sz w:val="18"/>
            <w:rPrChange w:id="2169" w:author="Antonio Giangravè" w:date="2018-08-28T14:52:00Z">
              <w:rPr/>
            </w:rPrChange>
          </w:rPr>
          <w:delText xml:space="preserve">it could be important to integrate information about assessment in the design tools we’ve used </w:delText>
        </w:r>
        <w:r w:rsidR="00182EA4" w:rsidRPr="00164C33" w:rsidDel="00164C33">
          <w:rPr>
            <w:sz w:val="18"/>
            <w:rPrChange w:id="2170" w:author="Antonio Giangravè" w:date="2018-08-28T14:52:00Z">
              <w:rPr/>
            </w:rPrChange>
          </w:rPr>
          <w:delText>so far</w:delText>
        </w:r>
        <w:r w:rsidR="0083670F" w:rsidRPr="00164C33" w:rsidDel="00164C33">
          <w:rPr>
            <w:sz w:val="18"/>
            <w:rPrChange w:id="2171" w:author="Antonio Giangravè" w:date="2018-08-28T14:52:00Z">
              <w:rPr/>
            </w:rPrChange>
          </w:rPr>
          <w:delText xml:space="preserve"> (design tables).</w:delText>
        </w:r>
      </w:del>
    </w:p>
    <w:p w:rsidR="0083670F" w:rsidRPr="00164C33" w:rsidDel="00164C33" w:rsidRDefault="0083670F" w:rsidP="0083670F">
      <w:pPr>
        <w:rPr>
          <w:del w:id="2172" w:author="Antonio Giangravè" w:date="2018-08-28T14:51:00Z"/>
          <w:sz w:val="18"/>
          <w:rPrChange w:id="2173" w:author="Antonio Giangravè" w:date="2018-08-28T14:52:00Z">
            <w:rPr>
              <w:del w:id="2174" w:author="Antonio Giangravè" w:date="2018-08-28T14:51:00Z"/>
            </w:rPr>
          </w:rPrChange>
        </w:rPr>
      </w:pPr>
      <w:del w:id="2175" w:author="Antonio Giangravè" w:date="2018-08-28T14:51:00Z">
        <w:r w:rsidRPr="00164C33" w:rsidDel="00164C33">
          <w:rPr>
            <w:noProof/>
            <w:sz w:val="18"/>
            <w:lang w:val="it-IT" w:eastAsia="it-IT"/>
            <w:rPrChange w:id="2176" w:author="Antonio Giangravè" w:date="2018-08-28T14:52:00Z">
              <w:rPr>
                <w:noProof/>
                <w:lang w:val="it-IT" w:eastAsia="it-IT"/>
              </w:rPr>
            </w:rPrChange>
          </w:rPr>
          <w:drawing>
            <wp:anchor distT="0" distB="0" distL="114300" distR="114300" simplePos="0" relativeHeight="251823104" behindDoc="0" locked="0" layoutInCell="1" allowOverlap="1">
              <wp:simplePos x="0" y="0"/>
              <wp:positionH relativeFrom="column">
                <wp:posOffset>3810</wp:posOffset>
              </wp:positionH>
              <wp:positionV relativeFrom="paragraph">
                <wp:posOffset>218440</wp:posOffset>
              </wp:positionV>
              <wp:extent cx="665480" cy="665480"/>
              <wp:effectExtent l="0" t="0" r="1270" b="1270"/>
              <wp:wrapNone/>
              <wp:docPr id="1080" name="Immagine 1080"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83670F" w:rsidRPr="00164C33" w:rsidDel="00164C33" w:rsidRDefault="0083670F" w:rsidP="0083670F">
      <w:pPr>
        <w:ind w:left="1416"/>
        <w:rPr>
          <w:del w:id="2177" w:author="Antonio Giangravè" w:date="2018-08-28T14:51:00Z"/>
          <w:sz w:val="18"/>
          <w:rPrChange w:id="2178" w:author="Antonio Giangravè" w:date="2018-08-28T14:52:00Z">
            <w:rPr>
              <w:del w:id="2179" w:author="Antonio Giangravè" w:date="2018-08-28T14:51:00Z"/>
            </w:rPr>
          </w:rPrChange>
        </w:rPr>
      </w:pPr>
      <w:del w:id="2180" w:author="Antonio Giangravè" w:date="2018-08-28T14:51:00Z">
        <w:r w:rsidRPr="00164C33" w:rsidDel="00164C33">
          <w:rPr>
            <w:b/>
            <w:color w:val="0070C0"/>
            <w:sz w:val="20"/>
            <w:rPrChange w:id="2181" w:author="Antonio Giangravè" w:date="2018-08-28T14:52:00Z">
              <w:rPr>
                <w:b/>
                <w:color w:val="0070C0"/>
                <w:sz w:val="24"/>
              </w:rPr>
            </w:rPrChange>
          </w:rPr>
          <w:delText>Click on the icon to DOWNLOAD a template which you could fill in to specify the assessment criteria and conditions for your Learning Outcomes</w:delText>
        </w:r>
      </w:del>
    </w:p>
    <w:p w:rsidR="0083670F" w:rsidRPr="00164C33" w:rsidDel="00164C33" w:rsidRDefault="0083670F" w:rsidP="0083670F">
      <w:pPr>
        <w:rPr>
          <w:del w:id="2182" w:author="Antonio Giangravè" w:date="2018-08-28T14:51:00Z"/>
          <w:color w:val="FF0000"/>
          <w:sz w:val="18"/>
          <w:rPrChange w:id="2183" w:author="Antonio Giangravè" w:date="2018-08-28T14:52:00Z">
            <w:rPr>
              <w:del w:id="2184" w:author="Antonio Giangravè" w:date="2018-08-28T14:51:00Z"/>
              <w:color w:val="FF0000"/>
            </w:rPr>
          </w:rPrChange>
        </w:rPr>
      </w:pPr>
      <w:del w:id="2185" w:author="Antonio Giangravè" w:date="2018-08-28T14:51:00Z">
        <w:r w:rsidRPr="00164C33" w:rsidDel="00164C33">
          <w:rPr>
            <w:color w:val="FF0000"/>
            <w:sz w:val="18"/>
            <w:rPrChange w:id="2186" w:author="Antonio Giangravè" w:date="2018-08-28T14:52:00Z">
              <w:rPr>
                <w:color w:val="FF0000"/>
              </w:rPr>
            </w:rPrChange>
          </w:rPr>
          <w:tab/>
        </w:r>
      </w:del>
    </w:p>
    <w:p w:rsidR="0083670F" w:rsidRPr="00164C33" w:rsidDel="00164C33" w:rsidRDefault="0083670F" w:rsidP="0083670F">
      <w:pPr>
        <w:rPr>
          <w:del w:id="2187" w:author="Antonio Giangravè" w:date="2018-08-28T14:51:00Z"/>
          <w:color w:val="FF0000"/>
          <w:sz w:val="18"/>
          <w:rPrChange w:id="2188" w:author="Antonio Giangravè" w:date="2018-08-28T14:52:00Z">
            <w:rPr>
              <w:del w:id="2189" w:author="Antonio Giangravè" w:date="2018-08-28T14:51:00Z"/>
              <w:color w:val="FF0000"/>
            </w:rPr>
          </w:rPrChange>
        </w:rPr>
      </w:pPr>
      <w:del w:id="2190" w:author="Antonio Giangravè" w:date="2018-08-28T14:51:00Z">
        <w:r w:rsidRPr="00164C33" w:rsidDel="00164C33">
          <w:rPr>
            <w:color w:val="FF0000"/>
            <w:sz w:val="18"/>
            <w:rPrChange w:id="2191" w:author="Antonio Giangravè" w:date="2018-08-28T14:52:00Z">
              <w:rPr>
                <w:color w:val="FF0000"/>
              </w:rPr>
            </w:rPrChange>
          </w:rPr>
          <w:delText>[DOWNLOAD 5 – SEE ANNEX 5]</w:delText>
        </w:r>
      </w:del>
    </w:p>
    <w:p w:rsidR="0083670F" w:rsidRPr="00164C33" w:rsidDel="00164C33" w:rsidRDefault="0083670F" w:rsidP="00E91A6B">
      <w:pPr>
        <w:spacing w:before="100" w:beforeAutospacing="1"/>
        <w:rPr>
          <w:del w:id="2192" w:author="Antonio Giangravè" w:date="2018-08-28T14:51:00Z"/>
          <w:sz w:val="18"/>
          <w:rPrChange w:id="2193" w:author="Antonio Giangravè" w:date="2018-08-28T14:52:00Z">
            <w:rPr>
              <w:del w:id="2194" w:author="Antonio Giangravè" w:date="2018-08-28T14:51:00Z"/>
            </w:rPr>
          </w:rPrChange>
        </w:rPr>
      </w:pPr>
    </w:p>
    <w:p w:rsidR="00C1068F" w:rsidRPr="00164C33" w:rsidDel="00164C33" w:rsidRDefault="00C1068F" w:rsidP="00CE030D">
      <w:pPr>
        <w:jc w:val="center"/>
        <w:rPr>
          <w:del w:id="2195" w:author="Antonio Giangravè" w:date="2018-08-28T14:51:00Z"/>
          <w:b/>
          <w:i/>
          <w:iCs/>
          <w:color w:val="7F7F7F" w:themeColor="text1" w:themeTint="80"/>
          <w:sz w:val="32"/>
          <w:rPrChange w:id="2196" w:author="Antonio Giangravè" w:date="2018-08-28T14:52:00Z">
            <w:rPr>
              <w:del w:id="2197" w:author="Antonio Giangravè" w:date="2018-08-28T14:51:00Z"/>
              <w:b/>
              <w:i/>
              <w:iCs/>
              <w:color w:val="7F7F7F" w:themeColor="text1" w:themeTint="80"/>
              <w:sz w:val="40"/>
            </w:rPr>
          </w:rPrChange>
        </w:rPr>
        <w:sectPr w:rsidR="00C1068F" w:rsidRPr="00164C33" w:rsidDel="00164C33" w:rsidSect="00BE2FC8">
          <w:pgSz w:w="11906" w:h="16838"/>
          <w:pgMar w:top="1417" w:right="1134" w:bottom="851" w:left="1134" w:header="708" w:footer="283" w:gutter="0"/>
          <w:cols w:space="708"/>
          <w:docGrid w:linePitch="360"/>
        </w:sectPr>
      </w:pPr>
    </w:p>
    <w:p w:rsidR="00C1068F" w:rsidRPr="00164C33" w:rsidDel="00164C33" w:rsidRDefault="00742A7F" w:rsidP="00742A7F">
      <w:pPr>
        <w:jc w:val="left"/>
        <w:rPr>
          <w:del w:id="2198" w:author="Antonio Giangravè" w:date="2018-08-28T14:51:00Z"/>
          <w:b/>
          <w:i/>
          <w:iCs/>
          <w:color w:val="7F7F7F" w:themeColor="text1" w:themeTint="80"/>
          <w:sz w:val="32"/>
          <w:rPrChange w:id="2199" w:author="Antonio Giangravè" w:date="2018-08-28T14:52:00Z">
            <w:rPr>
              <w:del w:id="2200" w:author="Antonio Giangravè" w:date="2018-08-28T14:51:00Z"/>
              <w:b/>
              <w:i/>
              <w:iCs/>
              <w:color w:val="7F7F7F" w:themeColor="text1" w:themeTint="80"/>
              <w:sz w:val="40"/>
            </w:rPr>
          </w:rPrChange>
        </w:rPr>
      </w:pPr>
      <w:del w:id="2201" w:author="Antonio Giangravè" w:date="2018-08-28T14:51:00Z">
        <w:r w:rsidRPr="00164C33" w:rsidDel="00164C33">
          <w:rPr>
            <w:b/>
            <w:i/>
            <w:iCs/>
            <w:noProof/>
            <w:color w:val="7F7F7F" w:themeColor="text1" w:themeTint="80"/>
            <w:sz w:val="32"/>
            <w:lang w:val="it-IT" w:eastAsia="it-IT"/>
            <w:rPrChange w:id="2202" w:author="Antonio Giangravè" w:date="2018-08-28T14:52:00Z">
              <w:rPr>
                <w:b/>
                <w:i/>
                <w:iCs/>
                <w:noProof/>
                <w:color w:val="7F7F7F" w:themeColor="text1" w:themeTint="80"/>
                <w:sz w:val="40"/>
                <w:lang w:val="it-IT" w:eastAsia="it-IT"/>
              </w:rPr>
            </w:rPrChange>
          </w:rPr>
          <w:drawing>
            <wp:anchor distT="0" distB="0" distL="114300" distR="114300" simplePos="0" relativeHeight="251767808"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066" name="Immagin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00C1068F" w:rsidRPr="00164C33" w:rsidDel="00164C33">
          <w:rPr>
            <w:b/>
            <w:i/>
            <w:iCs/>
            <w:color w:val="7F7F7F" w:themeColor="text1" w:themeTint="80"/>
            <w:sz w:val="32"/>
            <w:rPrChange w:id="2203" w:author="Antonio Giangravè" w:date="2018-08-28T14:52:00Z">
              <w:rPr>
                <w:b/>
                <w:i/>
                <w:iCs/>
                <w:color w:val="7F7F7F" w:themeColor="text1" w:themeTint="80"/>
                <w:sz w:val="40"/>
              </w:rPr>
            </w:rPrChange>
          </w:rPr>
          <w:delText xml:space="preserve">ANNEX1: DOWNLOAD 1- </w:delText>
        </w:r>
        <w:r w:rsidR="000A1471" w:rsidRPr="00164C33" w:rsidDel="00164C33">
          <w:rPr>
            <w:b/>
            <w:i/>
            <w:iCs/>
            <w:color w:val="7F7F7F" w:themeColor="text1" w:themeTint="80"/>
            <w:sz w:val="32"/>
            <w:rPrChange w:id="2204" w:author="Antonio Giangravè" w:date="2018-08-28T14:52:00Z">
              <w:rPr>
                <w:b/>
                <w:i/>
                <w:iCs/>
                <w:color w:val="7F7F7F" w:themeColor="text1" w:themeTint="80"/>
                <w:sz w:val="40"/>
              </w:rPr>
            </w:rPrChange>
          </w:rPr>
          <w:delText>Template for Learni</w:delText>
        </w:r>
        <w:r w:rsidRPr="00164C33" w:rsidDel="00164C33">
          <w:rPr>
            <w:b/>
            <w:i/>
            <w:iCs/>
            <w:color w:val="7F7F7F" w:themeColor="text1" w:themeTint="80"/>
            <w:sz w:val="32"/>
            <w:rPrChange w:id="2205" w:author="Antonio Giangravè" w:date="2018-08-28T14:52:00Z">
              <w:rPr>
                <w:b/>
                <w:i/>
                <w:iCs/>
                <w:color w:val="7F7F7F" w:themeColor="text1" w:themeTint="80"/>
                <w:sz w:val="40"/>
              </w:rPr>
            </w:rPrChange>
          </w:rPr>
          <w:delText>ng O</w:delText>
        </w:r>
        <w:r w:rsidR="000A1471" w:rsidRPr="00164C33" w:rsidDel="00164C33">
          <w:rPr>
            <w:b/>
            <w:i/>
            <w:iCs/>
            <w:color w:val="7F7F7F" w:themeColor="text1" w:themeTint="80"/>
            <w:sz w:val="32"/>
            <w:rPrChange w:id="2206" w:author="Antonio Giangravè" w:date="2018-08-28T14:52:00Z">
              <w:rPr>
                <w:b/>
                <w:i/>
                <w:iCs/>
                <w:color w:val="7F7F7F" w:themeColor="text1" w:themeTint="80"/>
                <w:sz w:val="40"/>
              </w:rPr>
            </w:rPrChange>
          </w:rPr>
          <w:delText>utcome</w:delText>
        </w:r>
        <w:r w:rsidRPr="00164C33" w:rsidDel="00164C33">
          <w:rPr>
            <w:b/>
            <w:i/>
            <w:iCs/>
            <w:color w:val="7F7F7F" w:themeColor="text1" w:themeTint="80"/>
            <w:sz w:val="32"/>
            <w:rPrChange w:id="2207" w:author="Antonio Giangravè" w:date="2018-08-28T14:52:00Z">
              <w:rPr>
                <w:b/>
                <w:i/>
                <w:iCs/>
                <w:color w:val="7F7F7F" w:themeColor="text1" w:themeTint="80"/>
                <w:sz w:val="40"/>
              </w:rPr>
            </w:rPrChange>
          </w:rPr>
          <w:delText>s</w:delText>
        </w:r>
        <w:r w:rsidR="000A1471" w:rsidRPr="00164C33" w:rsidDel="00164C33">
          <w:rPr>
            <w:b/>
            <w:i/>
            <w:iCs/>
            <w:color w:val="7F7F7F" w:themeColor="text1" w:themeTint="80"/>
            <w:sz w:val="32"/>
            <w:rPrChange w:id="2208" w:author="Antonio Giangravè" w:date="2018-08-28T14:52:00Z">
              <w:rPr>
                <w:b/>
                <w:i/>
                <w:iCs/>
                <w:color w:val="7F7F7F" w:themeColor="text1" w:themeTint="80"/>
                <w:sz w:val="40"/>
              </w:rPr>
            </w:rPrChange>
          </w:rPr>
          <w:delText xml:space="preserve"> description</w:delText>
        </w:r>
      </w:del>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532051" w:rsidRPr="00164C33" w:rsidDel="00164C33" w:rsidTr="00532051">
        <w:trPr>
          <w:trHeight w:val="510"/>
          <w:del w:id="2209"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164C33" w:rsidDel="00164C33" w:rsidRDefault="00532051" w:rsidP="00532051">
            <w:pPr>
              <w:snapToGrid w:val="0"/>
              <w:spacing w:before="60" w:after="60"/>
              <w:rPr>
                <w:del w:id="2210" w:author="Antonio Giangravè" w:date="2018-08-28T14:51:00Z"/>
                <w:rFonts w:cs="Arial"/>
                <w:b/>
                <w:sz w:val="16"/>
                <w:szCs w:val="20"/>
                <w:rPrChange w:id="2211" w:author="Antonio Giangravè" w:date="2018-08-28T14:52:00Z">
                  <w:rPr>
                    <w:del w:id="2212" w:author="Antonio Giangravè" w:date="2018-08-28T14:51:00Z"/>
                    <w:rFonts w:cs="Arial"/>
                    <w:b/>
                    <w:sz w:val="20"/>
                    <w:szCs w:val="20"/>
                  </w:rPr>
                </w:rPrChange>
              </w:rPr>
            </w:pPr>
            <w:del w:id="2213" w:author="Antonio Giangravè" w:date="2018-08-28T14:51:00Z">
              <w:r w:rsidRPr="00164C33" w:rsidDel="00164C33">
                <w:rPr>
                  <w:rFonts w:cs="Arial"/>
                  <w:b/>
                  <w:sz w:val="16"/>
                  <w:szCs w:val="20"/>
                  <w:rPrChange w:id="2214" w:author="Antonio Giangravè" w:date="2018-08-28T14:52:00Z">
                    <w:rPr>
                      <w:rFonts w:cs="Arial"/>
                      <w:b/>
                      <w:sz w:val="20"/>
                      <w:szCs w:val="20"/>
                    </w:rPr>
                  </w:rPrChange>
                </w:rPr>
                <w:delText>Competency: xxx</w:delText>
              </w:r>
            </w:del>
          </w:p>
        </w:tc>
      </w:tr>
      <w:tr w:rsidR="000A1471" w:rsidRPr="00164C33" w:rsidDel="00164C33" w:rsidTr="000A1471">
        <w:trPr>
          <w:trHeight w:val="510"/>
          <w:del w:id="2215"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0A1471" w:rsidRPr="00164C33" w:rsidDel="00164C33" w:rsidRDefault="000A1471" w:rsidP="00532051">
            <w:pPr>
              <w:snapToGrid w:val="0"/>
              <w:spacing w:before="60" w:after="60"/>
              <w:rPr>
                <w:del w:id="2216" w:author="Antonio Giangravè" w:date="2018-08-28T14:51:00Z"/>
                <w:rFonts w:cs="Arial"/>
                <w:b/>
                <w:sz w:val="16"/>
                <w:szCs w:val="20"/>
                <w:rPrChange w:id="2217" w:author="Antonio Giangravè" w:date="2018-08-28T14:52:00Z">
                  <w:rPr>
                    <w:del w:id="2218" w:author="Antonio Giangravè" w:date="2018-08-28T14:51:00Z"/>
                    <w:rFonts w:cs="Arial"/>
                    <w:b/>
                    <w:sz w:val="20"/>
                    <w:szCs w:val="20"/>
                  </w:rPr>
                </w:rPrChange>
              </w:rPr>
            </w:pPr>
            <w:del w:id="2219" w:author="Antonio Giangravè" w:date="2018-08-28T14:51:00Z">
              <w:r w:rsidRPr="00164C33" w:rsidDel="00164C33">
                <w:rPr>
                  <w:rFonts w:cs="Arial"/>
                  <w:b/>
                  <w:sz w:val="16"/>
                  <w:szCs w:val="20"/>
                  <w:rPrChange w:id="2220" w:author="Antonio Giangravè" w:date="2018-08-28T14:52:00Z">
                    <w:rPr>
                      <w:rFonts w:cs="Arial"/>
                      <w:b/>
                      <w:sz w:val="20"/>
                      <w:szCs w:val="20"/>
                    </w:rPr>
                  </w:rPrChange>
                </w:rPr>
                <w:delText>Learning Outcome [n]</w:delText>
              </w:r>
            </w:del>
          </w:p>
        </w:tc>
      </w:tr>
      <w:tr w:rsidR="000A1471" w:rsidRPr="00164C33" w:rsidDel="00164C33"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2221" w:author="Antonio Giangravè" w:date="2018-08-28T14:51: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164C33" w:rsidDel="00164C33" w:rsidRDefault="000A1471" w:rsidP="00E9745B">
            <w:pPr>
              <w:snapToGrid w:val="0"/>
              <w:spacing w:before="60" w:after="60"/>
              <w:rPr>
                <w:del w:id="2222" w:author="Antonio Giangravè" w:date="2018-08-28T14:51:00Z"/>
                <w:rFonts w:cs="Arial"/>
                <w:b/>
                <w:sz w:val="16"/>
                <w:szCs w:val="20"/>
                <w:rPrChange w:id="2223" w:author="Antonio Giangravè" w:date="2018-08-28T14:52:00Z">
                  <w:rPr>
                    <w:del w:id="2224" w:author="Antonio Giangravè" w:date="2018-08-28T14:51:00Z"/>
                    <w:rFonts w:cs="Arial"/>
                    <w:b/>
                    <w:sz w:val="20"/>
                    <w:szCs w:val="20"/>
                  </w:rPr>
                </w:rPrChange>
              </w:rPr>
            </w:pPr>
            <w:del w:id="2225" w:author="Antonio Giangravè" w:date="2018-08-28T14:51:00Z">
              <w:r w:rsidRPr="00164C33" w:rsidDel="00164C33">
                <w:rPr>
                  <w:rFonts w:cs="Arial"/>
                  <w:b/>
                  <w:sz w:val="16"/>
                  <w:szCs w:val="20"/>
                  <w:rPrChange w:id="2226" w:author="Antonio Giangravè" w:date="2018-08-28T14:52:00Z">
                    <w:rPr>
                      <w:rFonts w:cs="Arial"/>
                      <w:b/>
                      <w:sz w:val="20"/>
                      <w:szCs w:val="20"/>
                    </w:rPr>
                  </w:rPrChange>
                </w:rPr>
                <w:delText>Knowledge</w:delText>
              </w:r>
            </w:del>
          </w:p>
          <w:p w:rsidR="000A1471" w:rsidRPr="00164C33" w:rsidDel="00164C33" w:rsidRDefault="000A1471" w:rsidP="00E9745B">
            <w:pPr>
              <w:rPr>
                <w:del w:id="2227" w:author="Antonio Giangravè" w:date="2018-08-28T14:51:00Z"/>
                <w:rFonts w:cs="Arial"/>
                <w:sz w:val="16"/>
                <w:szCs w:val="20"/>
                <w:rPrChange w:id="2228" w:author="Antonio Giangravè" w:date="2018-08-28T14:52:00Z">
                  <w:rPr>
                    <w:del w:id="2229" w:author="Antonio Giangravè" w:date="2018-08-28T14:51:00Z"/>
                    <w:rFonts w:cs="Arial"/>
                    <w:sz w:val="20"/>
                    <w:szCs w:val="20"/>
                  </w:rPr>
                </w:rPrChange>
              </w:rPr>
            </w:pPr>
            <w:del w:id="2230" w:author="Antonio Giangravè" w:date="2018-08-28T14:51:00Z">
              <w:r w:rsidRPr="00164C33" w:rsidDel="00164C33">
                <w:rPr>
                  <w:rFonts w:cs="Arial"/>
                  <w:sz w:val="16"/>
                  <w:szCs w:val="20"/>
                  <w:rPrChange w:id="2231" w:author="Antonio Giangravè" w:date="2018-08-28T14:52:00Z">
                    <w:rPr>
                      <w:rFonts w:cs="Arial"/>
                      <w:sz w:val="20"/>
                      <w:szCs w:val="20"/>
                    </w:rPr>
                  </w:rPrChange>
                </w:rPr>
                <w:delText>He/she is able to:</w:delText>
              </w:r>
            </w:del>
          </w:p>
          <w:p w:rsidR="000A1471" w:rsidRPr="00164C33" w:rsidDel="00164C33" w:rsidRDefault="000A1471" w:rsidP="001A5F0B">
            <w:pPr>
              <w:pStyle w:val="Paragrafoelenco"/>
              <w:numPr>
                <w:ilvl w:val="0"/>
                <w:numId w:val="7"/>
              </w:numPr>
              <w:spacing w:before="0"/>
              <w:ind w:left="426"/>
              <w:jc w:val="left"/>
              <w:rPr>
                <w:del w:id="2232" w:author="Antonio Giangravè" w:date="2018-08-28T14:51:00Z"/>
                <w:rFonts w:cs="Arial"/>
                <w:sz w:val="16"/>
                <w:szCs w:val="20"/>
                <w:rPrChange w:id="2233" w:author="Antonio Giangravè" w:date="2018-08-28T14:52:00Z">
                  <w:rPr>
                    <w:del w:id="2234" w:author="Antonio Giangravè" w:date="2018-08-28T14:51:00Z"/>
                    <w:rFonts w:cs="Arial"/>
                    <w:sz w:val="20"/>
                    <w:szCs w:val="20"/>
                  </w:rPr>
                </w:rPrChange>
              </w:rPr>
            </w:pPr>
            <w:del w:id="2235" w:author="Antonio Giangravè" w:date="2018-08-28T14:51:00Z">
              <w:r w:rsidRPr="00164C33" w:rsidDel="00164C33">
                <w:rPr>
                  <w:rFonts w:cs="Arial"/>
                  <w:sz w:val="16"/>
                  <w:szCs w:val="20"/>
                  <w:lang w:val="en-GB"/>
                  <w:rPrChange w:id="2236" w:author="Antonio Giangravè" w:date="2018-08-28T14:52:00Z">
                    <w:rPr>
                      <w:rFonts w:cs="Arial"/>
                      <w:sz w:val="20"/>
                      <w:szCs w:val="20"/>
                      <w:lang w:val="en-GB"/>
                    </w:rPr>
                  </w:rPrChange>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164C33" w:rsidDel="00164C33" w:rsidRDefault="000A1471" w:rsidP="00E9745B">
            <w:pPr>
              <w:snapToGrid w:val="0"/>
              <w:spacing w:before="60" w:after="60"/>
              <w:rPr>
                <w:del w:id="2237" w:author="Antonio Giangravè" w:date="2018-08-28T14:51:00Z"/>
                <w:rFonts w:cs="Arial"/>
                <w:b/>
                <w:sz w:val="16"/>
                <w:szCs w:val="20"/>
                <w:rPrChange w:id="2238" w:author="Antonio Giangravè" w:date="2018-08-28T14:52:00Z">
                  <w:rPr>
                    <w:del w:id="2239" w:author="Antonio Giangravè" w:date="2018-08-28T14:51:00Z"/>
                    <w:rFonts w:cs="Arial"/>
                    <w:b/>
                    <w:sz w:val="20"/>
                    <w:szCs w:val="20"/>
                  </w:rPr>
                </w:rPrChange>
              </w:rPr>
            </w:pPr>
            <w:del w:id="2240" w:author="Antonio Giangravè" w:date="2018-08-28T14:51:00Z">
              <w:r w:rsidRPr="00164C33" w:rsidDel="00164C33">
                <w:rPr>
                  <w:rFonts w:cs="Arial"/>
                  <w:b/>
                  <w:sz w:val="16"/>
                  <w:szCs w:val="20"/>
                  <w:rPrChange w:id="2241" w:author="Antonio Giangravè" w:date="2018-08-28T14:52:00Z">
                    <w:rPr>
                      <w:rFonts w:cs="Arial"/>
                      <w:b/>
                      <w:sz w:val="20"/>
                      <w:szCs w:val="20"/>
                    </w:rPr>
                  </w:rPrChange>
                </w:rPr>
                <w:delText>Skills</w:delText>
              </w:r>
            </w:del>
          </w:p>
          <w:p w:rsidR="000A1471" w:rsidRPr="00164C33" w:rsidDel="00164C33" w:rsidRDefault="000A1471" w:rsidP="00E9745B">
            <w:pPr>
              <w:rPr>
                <w:del w:id="2242" w:author="Antonio Giangravè" w:date="2018-08-28T14:51:00Z"/>
                <w:rFonts w:cs="Arial"/>
                <w:sz w:val="16"/>
                <w:szCs w:val="20"/>
                <w:rPrChange w:id="2243" w:author="Antonio Giangravè" w:date="2018-08-28T14:52:00Z">
                  <w:rPr>
                    <w:del w:id="2244" w:author="Antonio Giangravè" w:date="2018-08-28T14:51:00Z"/>
                    <w:rFonts w:cs="Arial"/>
                    <w:sz w:val="20"/>
                    <w:szCs w:val="20"/>
                  </w:rPr>
                </w:rPrChange>
              </w:rPr>
            </w:pPr>
            <w:del w:id="2245" w:author="Antonio Giangravè" w:date="2018-08-28T14:51:00Z">
              <w:r w:rsidRPr="00164C33" w:rsidDel="00164C33">
                <w:rPr>
                  <w:rFonts w:cs="Arial"/>
                  <w:sz w:val="16"/>
                  <w:szCs w:val="20"/>
                  <w:rPrChange w:id="2246" w:author="Antonio Giangravè" w:date="2018-08-28T14:52:00Z">
                    <w:rPr>
                      <w:rFonts w:cs="Arial"/>
                      <w:sz w:val="20"/>
                      <w:szCs w:val="20"/>
                    </w:rPr>
                  </w:rPrChange>
                </w:rPr>
                <w:delText>He/she is able to:</w:delText>
              </w:r>
            </w:del>
          </w:p>
          <w:p w:rsidR="000A1471" w:rsidRPr="00164C33" w:rsidDel="00164C33" w:rsidRDefault="000A1471" w:rsidP="001A5F0B">
            <w:pPr>
              <w:pStyle w:val="Paragrafoelenco"/>
              <w:numPr>
                <w:ilvl w:val="0"/>
                <w:numId w:val="7"/>
              </w:numPr>
              <w:spacing w:before="0"/>
              <w:ind w:left="426"/>
              <w:jc w:val="left"/>
              <w:rPr>
                <w:del w:id="2247" w:author="Antonio Giangravè" w:date="2018-08-28T14:51:00Z"/>
                <w:rFonts w:cs="Arial"/>
                <w:sz w:val="16"/>
                <w:szCs w:val="20"/>
                <w:rPrChange w:id="2248" w:author="Antonio Giangravè" w:date="2018-08-28T14:52:00Z">
                  <w:rPr>
                    <w:del w:id="2249" w:author="Antonio Giangravè" w:date="2018-08-28T14:51:00Z"/>
                    <w:rFonts w:cs="Arial"/>
                    <w:sz w:val="20"/>
                    <w:szCs w:val="20"/>
                  </w:rPr>
                </w:rPrChange>
              </w:rPr>
            </w:pPr>
            <w:del w:id="2250" w:author="Antonio Giangravè" w:date="2018-08-28T14:51:00Z">
              <w:r w:rsidRPr="00164C33" w:rsidDel="00164C33">
                <w:rPr>
                  <w:rFonts w:cs="Arial"/>
                  <w:sz w:val="16"/>
                  <w:szCs w:val="20"/>
                  <w:lang w:val="en-GB"/>
                  <w:rPrChange w:id="2251" w:author="Antonio Giangravè" w:date="2018-08-28T14:52:00Z">
                    <w:rPr>
                      <w:rFonts w:cs="Arial"/>
                      <w:sz w:val="20"/>
                      <w:szCs w:val="20"/>
                      <w:lang w:val="en-GB"/>
                    </w:rPr>
                  </w:rPrChange>
                </w:rPr>
                <w:delText>&lt; describe functions/part of the work process with active vocabulary and result, if necessary use adverbial determinations&gt;</w:delText>
              </w:r>
            </w:del>
          </w:p>
        </w:tc>
      </w:tr>
      <w:tr w:rsidR="000A1471" w:rsidRPr="00164C33" w:rsidDel="00164C33"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2252" w:author="Antonio Giangravè" w:date="2018-08-28T14:51:00Z"/>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0A1471" w:rsidRPr="00164C33" w:rsidDel="00164C33" w:rsidRDefault="0054490E" w:rsidP="00E9745B">
            <w:pPr>
              <w:rPr>
                <w:del w:id="2253" w:author="Antonio Giangravè" w:date="2018-08-28T14:51:00Z"/>
                <w:rFonts w:cs="Arial"/>
                <w:sz w:val="16"/>
                <w:szCs w:val="20"/>
                <w:rPrChange w:id="2254" w:author="Antonio Giangravè" w:date="2018-08-28T14:52:00Z">
                  <w:rPr>
                    <w:del w:id="2255" w:author="Antonio Giangravè" w:date="2018-08-28T14:51:00Z"/>
                    <w:rFonts w:cs="Arial"/>
                    <w:sz w:val="20"/>
                    <w:szCs w:val="20"/>
                  </w:rPr>
                </w:rPrChange>
              </w:rPr>
            </w:pPr>
            <w:del w:id="2256" w:author="Antonio Giangravè" w:date="2018-08-28T14:51:00Z">
              <w:r w:rsidRPr="00164C33" w:rsidDel="00164C33">
                <w:rPr>
                  <w:rFonts w:cs="Arial"/>
                  <w:b/>
                  <w:sz w:val="16"/>
                  <w:szCs w:val="20"/>
                  <w:rPrChange w:id="2257" w:author="Antonio Giangravè" w:date="2018-08-28T14:52:00Z">
                    <w:rPr>
                      <w:rFonts w:cs="Arial"/>
                      <w:b/>
                      <w:sz w:val="20"/>
                      <w:szCs w:val="20"/>
                    </w:rPr>
                  </w:rPrChange>
                </w:rPr>
                <w:delText xml:space="preserve">Transversal </w:delText>
              </w:r>
              <w:r w:rsidR="000A1471" w:rsidRPr="00164C33" w:rsidDel="00164C33">
                <w:rPr>
                  <w:rFonts w:cs="Arial"/>
                  <w:b/>
                  <w:sz w:val="16"/>
                  <w:szCs w:val="20"/>
                  <w:rPrChange w:id="2258" w:author="Antonio Giangravè" w:date="2018-08-28T14:52:00Z">
                    <w:rPr>
                      <w:rFonts w:cs="Arial"/>
                      <w:b/>
                      <w:sz w:val="20"/>
                      <w:szCs w:val="20"/>
                    </w:rPr>
                  </w:rPrChange>
                </w:rPr>
                <w:delText>and personal competences</w:delText>
              </w:r>
            </w:del>
          </w:p>
          <w:p w:rsidR="000A1471" w:rsidRPr="00164C33" w:rsidDel="00164C33" w:rsidRDefault="000A1471" w:rsidP="00E9745B">
            <w:pPr>
              <w:rPr>
                <w:del w:id="2259" w:author="Antonio Giangravè" w:date="2018-08-28T14:51:00Z"/>
                <w:rFonts w:cs="Arial"/>
                <w:sz w:val="16"/>
                <w:szCs w:val="20"/>
                <w:rPrChange w:id="2260" w:author="Antonio Giangravè" w:date="2018-08-28T14:52:00Z">
                  <w:rPr>
                    <w:del w:id="2261" w:author="Antonio Giangravè" w:date="2018-08-28T14:51:00Z"/>
                    <w:rFonts w:cs="Arial"/>
                    <w:sz w:val="20"/>
                    <w:szCs w:val="20"/>
                  </w:rPr>
                </w:rPrChange>
              </w:rPr>
            </w:pPr>
            <w:del w:id="2262" w:author="Antonio Giangravè" w:date="2018-08-28T14:51:00Z">
              <w:r w:rsidRPr="00164C33" w:rsidDel="00164C33">
                <w:rPr>
                  <w:rFonts w:cs="Arial"/>
                  <w:sz w:val="16"/>
                  <w:szCs w:val="20"/>
                  <w:rPrChange w:id="2263" w:author="Antonio Giangravè" w:date="2018-08-28T14:52:00Z">
                    <w:rPr>
                      <w:rFonts w:cs="Arial"/>
                      <w:sz w:val="20"/>
                      <w:szCs w:val="20"/>
                    </w:rPr>
                  </w:rPrChange>
                </w:rPr>
                <w:delText>He/she is able to:</w:delText>
              </w:r>
            </w:del>
          </w:p>
          <w:p w:rsidR="000A1471" w:rsidRPr="00164C33" w:rsidDel="00164C33" w:rsidRDefault="00182EA4" w:rsidP="00E9745B">
            <w:pPr>
              <w:snapToGrid w:val="0"/>
              <w:ind w:left="141"/>
              <w:rPr>
                <w:del w:id="2264" w:author="Antonio Giangravè" w:date="2018-08-28T14:51:00Z"/>
                <w:rFonts w:cs="Arial"/>
                <w:sz w:val="16"/>
                <w:szCs w:val="20"/>
                <w:rPrChange w:id="2265" w:author="Antonio Giangravè" w:date="2018-08-28T14:52:00Z">
                  <w:rPr>
                    <w:del w:id="2266" w:author="Antonio Giangravè" w:date="2018-08-28T14:51:00Z"/>
                    <w:rFonts w:cs="Arial"/>
                    <w:sz w:val="20"/>
                    <w:szCs w:val="20"/>
                  </w:rPr>
                </w:rPrChange>
              </w:rPr>
            </w:pPr>
            <w:del w:id="2267" w:author="Antonio Giangravè" w:date="2018-08-28T14:51:00Z">
              <w:r w:rsidRPr="00164C33" w:rsidDel="00164C33">
                <w:rPr>
                  <w:rFonts w:cs="Arial"/>
                  <w:sz w:val="16"/>
                  <w:szCs w:val="20"/>
                  <w:rPrChange w:id="2268" w:author="Antonio Giangravè" w:date="2018-08-28T14:52:00Z">
                    <w:rPr>
                      <w:rFonts w:cs="Arial"/>
                      <w:sz w:val="20"/>
                      <w:szCs w:val="20"/>
                    </w:rPr>
                  </w:rPrChange>
                </w:rPr>
                <w:delText xml:space="preserve">&lt; describe transversal </w:delText>
              </w:r>
              <w:r w:rsidR="000A1471" w:rsidRPr="00164C33" w:rsidDel="00164C33">
                <w:rPr>
                  <w:rFonts w:cs="Arial"/>
                  <w:sz w:val="16"/>
                  <w:szCs w:val="20"/>
                  <w:rPrChange w:id="2269" w:author="Antonio Giangravè" w:date="2018-08-28T14:52:00Z">
                    <w:rPr>
                      <w:rFonts w:cs="Arial"/>
                      <w:sz w:val="20"/>
                      <w:szCs w:val="20"/>
                    </w:rPr>
                  </w:rPrChange>
                </w:rPr>
                <w:delText>and personal competences needed for applying the above knowledge and skills in the work context detailing the level of responsibility and autonomy&gt;</w:delText>
              </w:r>
            </w:del>
          </w:p>
        </w:tc>
      </w:tr>
      <w:tr w:rsidR="000A1471" w:rsidRPr="00164C33" w:rsidDel="00164C33" w:rsidTr="000A1471">
        <w:tblPrEx>
          <w:tblCellMar>
            <w:left w:w="0" w:type="dxa"/>
            <w:right w:w="0" w:type="dxa"/>
          </w:tblCellMar>
          <w:tblLook w:val="0000" w:firstRow="0" w:lastRow="0" w:firstColumn="0" w:lastColumn="0" w:noHBand="0" w:noVBand="0"/>
        </w:tblPrEx>
        <w:trPr>
          <w:trHeight w:val="511"/>
          <w:del w:id="2270" w:author="Antonio Giangravè" w:date="2018-08-28T14:51:00Z"/>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0A1471" w:rsidRPr="00164C33" w:rsidDel="00164C33" w:rsidRDefault="000A1471" w:rsidP="00E9745B">
            <w:pPr>
              <w:snapToGrid w:val="0"/>
              <w:spacing w:before="60" w:after="60"/>
              <w:rPr>
                <w:del w:id="2271" w:author="Antonio Giangravè" w:date="2018-08-28T14:51:00Z"/>
                <w:rFonts w:cs="Arial"/>
                <w:b/>
                <w:sz w:val="16"/>
                <w:szCs w:val="20"/>
                <w:rPrChange w:id="2272" w:author="Antonio Giangravè" w:date="2018-08-28T14:52:00Z">
                  <w:rPr>
                    <w:del w:id="2273" w:author="Antonio Giangravè" w:date="2018-08-28T14:51:00Z"/>
                    <w:rFonts w:cs="Arial"/>
                    <w:b/>
                    <w:sz w:val="20"/>
                    <w:szCs w:val="20"/>
                  </w:rPr>
                </w:rPrChange>
              </w:rPr>
            </w:pPr>
            <w:del w:id="2274" w:author="Antonio Giangravè" w:date="2018-08-28T14:51:00Z">
              <w:r w:rsidRPr="00164C33" w:rsidDel="00164C33">
                <w:rPr>
                  <w:rFonts w:cs="Arial"/>
                  <w:b/>
                  <w:sz w:val="16"/>
                  <w:szCs w:val="20"/>
                  <w:rPrChange w:id="2275" w:author="Antonio Giangravè" w:date="2018-08-28T14:52:00Z">
                    <w:rPr>
                      <w:rFonts w:cs="Arial"/>
                      <w:b/>
                      <w:sz w:val="20"/>
                      <w:szCs w:val="20"/>
                    </w:rPr>
                  </w:rPrChange>
                </w:rPr>
                <w:delText>Learning Outcome [n+1]</w:delText>
              </w:r>
            </w:del>
          </w:p>
        </w:tc>
      </w:tr>
      <w:tr w:rsidR="000A1471" w:rsidRPr="00164C33" w:rsidDel="00164C33"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2276" w:author="Antonio Giangravè" w:date="2018-08-28T14:51: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164C33" w:rsidDel="00164C33" w:rsidRDefault="000A1471" w:rsidP="00E9745B">
            <w:pPr>
              <w:snapToGrid w:val="0"/>
              <w:spacing w:before="60" w:after="60"/>
              <w:rPr>
                <w:del w:id="2277" w:author="Antonio Giangravè" w:date="2018-08-28T14:51:00Z"/>
                <w:rFonts w:cs="Arial"/>
                <w:b/>
                <w:sz w:val="16"/>
                <w:szCs w:val="20"/>
                <w:rPrChange w:id="2278" w:author="Antonio Giangravè" w:date="2018-08-28T14:52:00Z">
                  <w:rPr>
                    <w:del w:id="2279" w:author="Antonio Giangravè" w:date="2018-08-28T14:51:00Z"/>
                    <w:rFonts w:cs="Arial"/>
                    <w:b/>
                    <w:sz w:val="20"/>
                    <w:szCs w:val="20"/>
                  </w:rPr>
                </w:rPrChange>
              </w:rPr>
            </w:pPr>
            <w:del w:id="2280" w:author="Antonio Giangravè" w:date="2018-08-28T14:51:00Z">
              <w:r w:rsidRPr="00164C33" w:rsidDel="00164C33">
                <w:rPr>
                  <w:rFonts w:cs="Arial"/>
                  <w:b/>
                  <w:sz w:val="16"/>
                  <w:szCs w:val="20"/>
                  <w:rPrChange w:id="2281" w:author="Antonio Giangravè" w:date="2018-08-28T14:52:00Z">
                    <w:rPr>
                      <w:rFonts w:cs="Arial"/>
                      <w:b/>
                      <w:sz w:val="20"/>
                      <w:szCs w:val="20"/>
                    </w:rPr>
                  </w:rPrChange>
                </w:rPr>
                <w:delText>Knowledge</w:delText>
              </w:r>
            </w:del>
          </w:p>
          <w:p w:rsidR="000A1471" w:rsidRPr="00164C33" w:rsidDel="00164C33" w:rsidRDefault="000A1471" w:rsidP="00E9745B">
            <w:pPr>
              <w:rPr>
                <w:del w:id="2282" w:author="Antonio Giangravè" w:date="2018-08-28T14:51:00Z"/>
                <w:rFonts w:cs="Arial"/>
                <w:sz w:val="16"/>
                <w:szCs w:val="20"/>
                <w:rPrChange w:id="2283" w:author="Antonio Giangravè" w:date="2018-08-28T14:52:00Z">
                  <w:rPr>
                    <w:del w:id="2284" w:author="Antonio Giangravè" w:date="2018-08-28T14:51:00Z"/>
                    <w:rFonts w:cs="Arial"/>
                    <w:sz w:val="20"/>
                    <w:szCs w:val="20"/>
                  </w:rPr>
                </w:rPrChange>
              </w:rPr>
            </w:pPr>
            <w:del w:id="2285" w:author="Antonio Giangravè" w:date="2018-08-28T14:51:00Z">
              <w:r w:rsidRPr="00164C33" w:rsidDel="00164C33">
                <w:rPr>
                  <w:rFonts w:cs="Arial"/>
                  <w:sz w:val="16"/>
                  <w:szCs w:val="20"/>
                  <w:rPrChange w:id="2286" w:author="Antonio Giangravè" w:date="2018-08-28T14:52:00Z">
                    <w:rPr>
                      <w:rFonts w:cs="Arial"/>
                      <w:sz w:val="20"/>
                      <w:szCs w:val="20"/>
                    </w:rPr>
                  </w:rPrChange>
                </w:rPr>
                <w:delText>He/she is able to:</w:delText>
              </w:r>
            </w:del>
          </w:p>
          <w:p w:rsidR="000A1471" w:rsidRPr="00164C33" w:rsidDel="00164C33" w:rsidRDefault="000A1471" w:rsidP="001A5F0B">
            <w:pPr>
              <w:pStyle w:val="Paragrafoelenco"/>
              <w:numPr>
                <w:ilvl w:val="0"/>
                <w:numId w:val="7"/>
              </w:numPr>
              <w:spacing w:before="0"/>
              <w:ind w:left="426"/>
              <w:jc w:val="left"/>
              <w:rPr>
                <w:del w:id="2287" w:author="Antonio Giangravè" w:date="2018-08-28T14:51:00Z"/>
                <w:rFonts w:cs="Arial"/>
                <w:sz w:val="16"/>
                <w:szCs w:val="20"/>
                <w:rPrChange w:id="2288" w:author="Antonio Giangravè" w:date="2018-08-28T14:52:00Z">
                  <w:rPr>
                    <w:del w:id="2289" w:author="Antonio Giangravè" w:date="2018-08-28T14:51:00Z"/>
                    <w:rFonts w:cs="Arial"/>
                    <w:sz w:val="20"/>
                    <w:szCs w:val="20"/>
                  </w:rPr>
                </w:rPrChange>
              </w:rPr>
            </w:pPr>
            <w:del w:id="2290" w:author="Antonio Giangravè" w:date="2018-08-28T14:51:00Z">
              <w:r w:rsidRPr="00164C33" w:rsidDel="00164C33">
                <w:rPr>
                  <w:rFonts w:cs="Arial"/>
                  <w:sz w:val="16"/>
                  <w:szCs w:val="20"/>
                  <w:lang w:val="en-GB"/>
                  <w:rPrChange w:id="2291" w:author="Antonio Giangravè" w:date="2018-08-28T14:52:00Z">
                    <w:rPr>
                      <w:rFonts w:cs="Arial"/>
                      <w:sz w:val="20"/>
                      <w:szCs w:val="20"/>
                      <w:lang w:val="en-GB"/>
                    </w:rPr>
                  </w:rPrChange>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164C33" w:rsidDel="00164C33" w:rsidRDefault="000A1471" w:rsidP="00E9745B">
            <w:pPr>
              <w:snapToGrid w:val="0"/>
              <w:spacing w:before="60" w:after="60"/>
              <w:rPr>
                <w:del w:id="2292" w:author="Antonio Giangravè" w:date="2018-08-28T14:51:00Z"/>
                <w:rFonts w:cs="Arial"/>
                <w:b/>
                <w:sz w:val="16"/>
                <w:szCs w:val="20"/>
                <w:rPrChange w:id="2293" w:author="Antonio Giangravè" w:date="2018-08-28T14:52:00Z">
                  <w:rPr>
                    <w:del w:id="2294" w:author="Antonio Giangravè" w:date="2018-08-28T14:51:00Z"/>
                    <w:rFonts w:cs="Arial"/>
                    <w:b/>
                    <w:sz w:val="20"/>
                    <w:szCs w:val="20"/>
                  </w:rPr>
                </w:rPrChange>
              </w:rPr>
            </w:pPr>
            <w:del w:id="2295" w:author="Antonio Giangravè" w:date="2018-08-28T14:51:00Z">
              <w:r w:rsidRPr="00164C33" w:rsidDel="00164C33">
                <w:rPr>
                  <w:rFonts w:cs="Arial"/>
                  <w:b/>
                  <w:sz w:val="16"/>
                  <w:szCs w:val="20"/>
                  <w:rPrChange w:id="2296" w:author="Antonio Giangravè" w:date="2018-08-28T14:52:00Z">
                    <w:rPr>
                      <w:rFonts w:cs="Arial"/>
                      <w:b/>
                      <w:sz w:val="20"/>
                      <w:szCs w:val="20"/>
                    </w:rPr>
                  </w:rPrChange>
                </w:rPr>
                <w:delText>Skills</w:delText>
              </w:r>
            </w:del>
          </w:p>
          <w:p w:rsidR="000A1471" w:rsidRPr="00164C33" w:rsidDel="00164C33" w:rsidRDefault="000A1471" w:rsidP="00E9745B">
            <w:pPr>
              <w:rPr>
                <w:del w:id="2297" w:author="Antonio Giangravè" w:date="2018-08-28T14:51:00Z"/>
                <w:rFonts w:cs="Arial"/>
                <w:sz w:val="16"/>
                <w:szCs w:val="20"/>
                <w:rPrChange w:id="2298" w:author="Antonio Giangravè" w:date="2018-08-28T14:52:00Z">
                  <w:rPr>
                    <w:del w:id="2299" w:author="Antonio Giangravè" w:date="2018-08-28T14:51:00Z"/>
                    <w:rFonts w:cs="Arial"/>
                    <w:sz w:val="20"/>
                    <w:szCs w:val="20"/>
                  </w:rPr>
                </w:rPrChange>
              </w:rPr>
            </w:pPr>
            <w:del w:id="2300" w:author="Antonio Giangravè" w:date="2018-08-28T14:51:00Z">
              <w:r w:rsidRPr="00164C33" w:rsidDel="00164C33">
                <w:rPr>
                  <w:rFonts w:cs="Arial"/>
                  <w:sz w:val="16"/>
                  <w:szCs w:val="20"/>
                  <w:rPrChange w:id="2301" w:author="Antonio Giangravè" w:date="2018-08-28T14:52:00Z">
                    <w:rPr>
                      <w:rFonts w:cs="Arial"/>
                      <w:sz w:val="20"/>
                      <w:szCs w:val="20"/>
                    </w:rPr>
                  </w:rPrChange>
                </w:rPr>
                <w:delText>He/she is able to:</w:delText>
              </w:r>
            </w:del>
          </w:p>
          <w:p w:rsidR="000A1471" w:rsidRPr="00164C33" w:rsidDel="00164C33" w:rsidRDefault="000A1471" w:rsidP="001A5F0B">
            <w:pPr>
              <w:pStyle w:val="Paragrafoelenco"/>
              <w:numPr>
                <w:ilvl w:val="0"/>
                <w:numId w:val="7"/>
              </w:numPr>
              <w:spacing w:before="0"/>
              <w:ind w:left="426"/>
              <w:jc w:val="left"/>
              <w:rPr>
                <w:del w:id="2302" w:author="Antonio Giangravè" w:date="2018-08-28T14:51:00Z"/>
                <w:rFonts w:cs="Arial"/>
                <w:sz w:val="16"/>
                <w:szCs w:val="20"/>
                <w:rPrChange w:id="2303" w:author="Antonio Giangravè" w:date="2018-08-28T14:52:00Z">
                  <w:rPr>
                    <w:del w:id="2304" w:author="Antonio Giangravè" w:date="2018-08-28T14:51:00Z"/>
                    <w:rFonts w:cs="Arial"/>
                    <w:sz w:val="20"/>
                    <w:szCs w:val="20"/>
                  </w:rPr>
                </w:rPrChange>
              </w:rPr>
            </w:pPr>
            <w:del w:id="2305" w:author="Antonio Giangravè" w:date="2018-08-28T14:51:00Z">
              <w:r w:rsidRPr="00164C33" w:rsidDel="00164C33">
                <w:rPr>
                  <w:rFonts w:cs="Arial"/>
                  <w:sz w:val="16"/>
                  <w:szCs w:val="20"/>
                  <w:lang w:val="en-GB"/>
                  <w:rPrChange w:id="2306" w:author="Antonio Giangravè" w:date="2018-08-28T14:52:00Z">
                    <w:rPr>
                      <w:rFonts w:cs="Arial"/>
                      <w:sz w:val="20"/>
                      <w:szCs w:val="20"/>
                      <w:lang w:val="en-GB"/>
                    </w:rPr>
                  </w:rPrChange>
                </w:rPr>
                <w:delText>&lt; describe functions/part of the work process with active vocabulary and result, if necessary use adverbial determinations&gt;</w:delText>
              </w:r>
            </w:del>
          </w:p>
        </w:tc>
      </w:tr>
      <w:tr w:rsidR="000A1471" w:rsidRPr="00164C33" w:rsidDel="00164C33"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2307"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0A1471" w:rsidRPr="00164C33" w:rsidDel="00164C33" w:rsidRDefault="0054490E" w:rsidP="000A1471">
            <w:pPr>
              <w:rPr>
                <w:del w:id="2308" w:author="Antonio Giangravè" w:date="2018-08-28T14:51:00Z"/>
                <w:rFonts w:cs="Arial"/>
                <w:sz w:val="16"/>
                <w:szCs w:val="20"/>
                <w:rPrChange w:id="2309" w:author="Antonio Giangravè" w:date="2018-08-28T14:52:00Z">
                  <w:rPr>
                    <w:del w:id="2310" w:author="Antonio Giangravè" w:date="2018-08-28T14:51:00Z"/>
                    <w:rFonts w:cs="Arial"/>
                    <w:sz w:val="20"/>
                    <w:szCs w:val="20"/>
                  </w:rPr>
                </w:rPrChange>
              </w:rPr>
            </w:pPr>
            <w:del w:id="2311" w:author="Antonio Giangravè" w:date="2018-08-28T14:51:00Z">
              <w:r w:rsidRPr="00164C33" w:rsidDel="00164C33">
                <w:rPr>
                  <w:rFonts w:cs="Arial"/>
                  <w:b/>
                  <w:sz w:val="16"/>
                  <w:szCs w:val="20"/>
                  <w:rPrChange w:id="2312" w:author="Antonio Giangravè" w:date="2018-08-28T14:52:00Z">
                    <w:rPr>
                      <w:rFonts w:cs="Arial"/>
                      <w:b/>
                      <w:sz w:val="20"/>
                      <w:szCs w:val="20"/>
                    </w:rPr>
                  </w:rPrChange>
                </w:rPr>
                <w:delText xml:space="preserve">Transversal </w:delText>
              </w:r>
              <w:r w:rsidR="000A1471" w:rsidRPr="00164C33" w:rsidDel="00164C33">
                <w:rPr>
                  <w:rFonts w:cs="Arial"/>
                  <w:b/>
                  <w:sz w:val="16"/>
                  <w:szCs w:val="20"/>
                  <w:rPrChange w:id="2313" w:author="Antonio Giangravè" w:date="2018-08-28T14:52:00Z">
                    <w:rPr>
                      <w:rFonts w:cs="Arial"/>
                      <w:b/>
                      <w:sz w:val="20"/>
                      <w:szCs w:val="20"/>
                    </w:rPr>
                  </w:rPrChange>
                </w:rPr>
                <w:delText>and personal competences</w:delText>
              </w:r>
            </w:del>
          </w:p>
          <w:p w:rsidR="000A1471" w:rsidRPr="00164C33" w:rsidDel="00164C33" w:rsidRDefault="000A1471" w:rsidP="000A1471">
            <w:pPr>
              <w:rPr>
                <w:del w:id="2314" w:author="Antonio Giangravè" w:date="2018-08-28T14:51:00Z"/>
                <w:rFonts w:cs="Arial"/>
                <w:sz w:val="16"/>
                <w:szCs w:val="20"/>
                <w:rPrChange w:id="2315" w:author="Antonio Giangravè" w:date="2018-08-28T14:52:00Z">
                  <w:rPr>
                    <w:del w:id="2316" w:author="Antonio Giangravè" w:date="2018-08-28T14:51:00Z"/>
                    <w:rFonts w:cs="Arial"/>
                    <w:sz w:val="20"/>
                    <w:szCs w:val="20"/>
                  </w:rPr>
                </w:rPrChange>
              </w:rPr>
            </w:pPr>
            <w:del w:id="2317" w:author="Antonio Giangravè" w:date="2018-08-28T14:51:00Z">
              <w:r w:rsidRPr="00164C33" w:rsidDel="00164C33">
                <w:rPr>
                  <w:rFonts w:cs="Arial"/>
                  <w:sz w:val="16"/>
                  <w:szCs w:val="20"/>
                  <w:rPrChange w:id="2318" w:author="Antonio Giangravè" w:date="2018-08-28T14:52:00Z">
                    <w:rPr>
                      <w:rFonts w:cs="Arial"/>
                      <w:sz w:val="20"/>
                      <w:szCs w:val="20"/>
                    </w:rPr>
                  </w:rPrChange>
                </w:rPr>
                <w:delText>He/she is able to:</w:delText>
              </w:r>
            </w:del>
          </w:p>
          <w:p w:rsidR="000A1471" w:rsidRPr="00164C33" w:rsidDel="00164C33" w:rsidRDefault="00182EA4" w:rsidP="000A1471">
            <w:pPr>
              <w:snapToGrid w:val="0"/>
              <w:ind w:left="141"/>
              <w:rPr>
                <w:del w:id="2319" w:author="Antonio Giangravè" w:date="2018-08-28T14:51:00Z"/>
                <w:rFonts w:cs="Arial"/>
                <w:b/>
                <w:sz w:val="16"/>
                <w:szCs w:val="20"/>
                <w:rPrChange w:id="2320" w:author="Antonio Giangravè" w:date="2018-08-28T14:52:00Z">
                  <w:rPr>
                    <w:del w:id="2321" w:author="Antonio Giangravè" w:date="2018-08-28T14:51:00Z"/>
                    <w:rFonts w:cs="Arial"/>
                    <w:b/>
                    <w:sz w:val="20"/>
                    <w:szCs w:val="20"/>
                  </w:rPr>
                </w:rPrChange>
              </w:rPr>
            </w:pPr>
            <w:del w:id="2322" w:author="Antonio Giangravè" w:date="2018-08-28T14:51:00Z">
              <w:r w:rsidRPr="00164C33" w:rsidDel="00164C33">
                <w:rPr>
                  <w:rFonts w:cs="Arial"/>
                  <w:sz w:val="16"/>
                  <w:szCs w:val="20"/>
                  <w:rPrChange w:id="2323" w:author="Antonio Giangravè" w:date="2018-08-28T14:52:00Z">
                    <w:rPr>
                      <w:rFonts w:cs="Arial"/>
                      <w:sz w:val="20"/>
                      <w:szCs w:val="20"/>
                    </w:rPr>
                  </w:rPrChange>
                </w:rPr>
                <w:delText xml:space="preserve">&lt; describe transversal </w:delText>
              </w:r>
              <w:r w:rsidR="000A1471" w:rsidRPr="00164C33" w:rsidDel="00164C33">
                <w:rPr>
                  <w:rFonts w:cs="Arial"/>
                  <w:sz w:val="16"/>
                  <w:szCs w:val="20"/>
                  <w:rPrChange w:id="2324" w:author="Antonio Giangravè" w:date="2018-08-28T14:52:00Z">
                    <w:rPr>
                      <w:rFonts w:cs="Arial"/>
                      <w:sz w:val="20"/>
                      <w:szCs w:val="20"/>
                    </w:rPr>
                  </w:rPrChange>
                </w:rPr>
                <w:delText>and personal competences needed for applying the above knowledge and skills in the work context detailing the level of responsibility and autonomy&gt;</w:delText>
              </w:r>
            </w:del>
          </w:p>
        </w:tc>
      </w:tr>
    </w:tbl>
    <w:p w:rsidR="00C1068F" w:rsidRPr="00164C33" w:rsidDel="00164C33" w:rsidRDefault="00742A7F" w:rsidP="00742A7F">
      <w:pPr>
        <w:rPr>
          <w:del w:id="2325" w:author="Antonio Giangravè" w:date="2018-08-28T14:51:00Z"/>
          <w:b/>
          <w:i/>
          <w:iCs/>
          <w:color w:val="7F7F7F" w:themeColor="text1" w:themeTint="80"/>
          <w:sz w:val="32"/>
          <w:rPrChange w:id="2326" w:author="Antonio Giangravè" w:date="2018-08-28T14:52:00Z">
            <w:rPr>
              <w:del w:id="2327" w:author="Antonio Giangravè" w:date="2018-08-28T14:51:00Z"/>
              <w:b/>
              <w:i/>
              <w:iCs/>
              <w:color w:val="7F7F7F" w:themeColor="text1" w:themeTint="80"/>
              <w:sz w:val="40"/>
            </w:rPr>
          </w:rPrChange>
        </w:rPr>
        <w:sectPr w:rsidR="00C1068F" w:rsidRPr="00164C33" w:rsidDel="00164C33" w:rsidSect="00C1068F">
          <w:pgSz w:w="16838" w:h="11906" w:orient="landscape"/>
          <w:pgMar w:top="1134" w:right="1417" w:bottom="1134" w:left="851" w:header="708" w:footer="283" w:gutter="0"/>
          <w:cols w:space="708"/>
          <w:docGrid w:linePitch="360"/>
        </w:sectPr>
      </w:pPr>
      <w:del w:id="2328" w:author="Antonio Giangravè" w:date="2018-08-28T14:51:00Z">
        <w:r w:rsidRPr="00164C33" w:rsidDel="00164C33">
          <w:rPr>
            <w:sz w:val="18"/>
            <w:rPrChange w:id="2329" w:author="Antonio Giangravè" w:date="2018-08-28T14:52:00Z">
              <w:rPr/>
            </w:rPrChange>
          </w:rPr>
          <w:delText xml:space="preserve">Template </w:delText>
        </w:r>
        <w:r w:rsidR="002B67F5" w:rsidRPr="00164C33" w:rsidDel="00164C33">
          <w:rPr>
            <w:sz w:val="18"/>
            <w:rPrChange w:id="2330" w:author="Antonio Giangravè" w:date="2018-08-28T14:52:00Z">
              <w:rPr/>
            </w:rPrChange>
          </w:rPr>
          <w:delText>for FCN EU Curriculum -</w:delText>
        </w:r>
        <w:r w:rsidRPr="00164C33" w:rsidDel="00164C33">
          <w:rPr>
            <w:sz w:val="18"/>
            <w:rPrChange w:id="2331" w:author="Antonio Giangravè" w:date="2018-08-28T14:52:00Z">
              <w:rPr/>
            </w:rPrChange>
          </w:rPr>
          <w:delText xml:space="preserve"> EU Project </w:delText>
        </w:r>
        <w:r w:rsidRPr="00164C33" w:rsidDel="00164C33">
          <w:rPr>
            <w:b/>
            <w:sz w:val="18"/>
            <w:rPrChange w:id="2332" w:author="Antonio Giangravè" w:date="2018-08-28T14:52:00Z">
              <w:rPr>
                <w:b/>
              </w:rPr>
            </w:rPrChange>
          </w:rPr>
          <w:delText>ENhANCE</w:delText>
        </w:r>
        <w:r w:rsidRPr="00164C33" w:rsidDel="00164C33">
          <w:rPr>
            <w:sz w:val="18"/>
            <w:rPrChange w:id="2333" w:author="Antonio Giangravè" w:date="2018-08-28T14:52:00Z">
              <w:rPr/>
            </w:rPrChange>
          </w:rPr>
          <w:delText xml:space="preserve"> (Sector Skills Alliances EACEA 04/2017) Co-Funded by the Erasmus + Programme of the European Union</w:delText>
        </w:r>
        <w:r w:rsidR="002D1305" w:rsidRPr="00164C33" w:rsidDel="00164C33">
          <w:rPr>
            <w:rStyle w:val="Collegamentoipertestuale"/>
            <w:sz w:val="18"/>
            <w:rPrChange w:id="2334" w:author="Antonio Giangravè" w:date="2018-08-28T14:52:00Z">
              <w:rPr>
                <w:rStyle w:val="Collegamentoipertestuale"/>
              </w:rPr>
            </w:rPrChange>
          </w:rPr>
          <w:fldChar w:fldCharType="begin"/>
        </w:r>
        <w:r w:rsidR="002D1305" w:rsidRPr="00164C33" w:rsidDel="00164C33">
          <w:rPr>
            <w:rStyle w:val="Collegamentoipertestuale"/>
            <w:sz w:val="18"/>
            <w:rPrChange w:id="2335" w:author="Antonio Giangravè" w:date="2018-08-28T14:52:00Z">
              <w:rPr>
                <w:rStyle w:val="Collegamentoipertestuale"/>
              </w:rPr>
            </w:rPrChange>
          </w:rPr>
          <w:delInstrText xml:space="preserve"> HYPERLINK "https://www.enhance-fcn.eu" </w:delInstrText>
        </w:r>
        <w:r w:rsidR="002D1305" w:rsidRPr="00164C33" w:rsidDel="00164C33">
          <w:rPr>
            <w:rStyle w:val="Collegamentoipertestuale"/>
            <w:sz w:val="18"/>
            <w:rPrChange w:id="2336" w:author="Antonio Giangravè" w:date="2018-08-28T14:52:00Z">
              <w:rPr>
                <w:rStyle w:val="Collegamentoipertestuale"/>
              </w:rPr>
            </w:rPrChange>
          </w:rPr>
          <w:fldChar w:fldCharType="separate"/>
        </w:r>
        <w:r w:rsidRPr="00164C33" w:rsidDel="00164C33">
          <w:rPr>
            <w:rStyle w:val="Collegamentoipertestuale"/>
            <w:sz w:val="18"/>
            <w:rPrChange w:id="2337" w:author="Antonio Giangravè" w:date="2018-08-28T14:52:00Z">
              <w:rPr>
                <w:rStyle w:val="Collegamentoipertestuale"/>
              </w:rPr>
            </w:rPrChange>
          </w:rPr>
          <w:delText>https://www.enhance-fcn.eu</w:delText>
        </w:r>
        <w:r w:rsidR="002D1305" w:rsidRPr="00164C33" w:rsidDel="00164C33">
          <w:rPr>
            <w:rStyle w:val="Collegamentoipertestuale"/>
            <w:sz w:val="18"/>
            <w:rPrChange w:id="2338" w:author="Antonio Giangravè" w:date="2018-08-28T14:52:00Z">
              <w:rPr>
                <w:rStyle w:val="Collegamentoipertestuale"/>
              </w:rPr>
            </w:rPrChange>
          </w:rPr>
          <w:fldChar w:fldCharType="end"/>
        </w:r>
      </w:del>
    </w:p>
    <w:p w:rsidR="00CE030D" w:rsidRPr="00164C33" w:rsidDel="00164C33" w:rsidRDefault="00CE030D" w:rsidP="00CE030D">
      <w:pPr>
        <w:jc w:val="center"/>
        <w:rPr>
          <w:del w:id="2339" w:author="Antonio Giangravè" w:date="2018-08-28T14:51:00Z"/>
          <w:b/>
          <w:i/>
          <w:iCs/>
          <w:color w:val="7F7F7F" w:themeColor="text1" w:themeTint="80"/>
          <w:sz w:val="32"/>
          <w:rPrChange w:id="2340" w:author="Antonio Giangravè" w:date="2018-08-28T14:52:00Z">
            <w:rPr>
              <w:del w:id="2341" w:author="Antonio Giangravè" w:date="2018-08-28T14:51:00Z"/>
              <w:b/>
              <w:i/>
              <w:iCs/>
              <w:color w:val="7F7F7F" w:themeColor="text1" w:themeTint="80"/>
              <w:sz w:val="40"/>
            </w:rPr>
          </w:rPrChange>
        </w:rPr>
      </w:pPr>
      <w:del w:id="2342" w:author="Antonio Giangravè" w:date="2018-08-28T14:51:00Z">
        <w:r w:rsidRPr="00164C33" w:rsidDel="00164C33">
          <w:rPr>
            <w:b/>
            <w:i/>
            <w:iCs/>
            <w:color w:val="7F7F7F" w:themeColor="text1" w:themeTint="80"/>
            <w:sz w:val="32"/>
            <w:rPrChange w:id="2343" w:author="Antonio Giangravè" w:date="2018-08-28T14:52:00Z">
              <w:rPr>
                <w:b/>
                <w:i/>
                <w:iCs/>
                <w:color w:val="7F7F7F" w:themeColor="text1" w:themeTint="80"/>
                <w:sz w:val="40"/>
              </w:rPr>
            </w:rPrChange>
          </w:rPr>
          <w:delText xml:space="preserve">ANNEX2: DOWNLOAD 2- </w:delText>
        </w:r>
        <w:r w:rsidR="006A1494" w:rsidRPr="00164C33" w:rsidDel="00164C33">
          <w:rPr>
            <w:b/>
            <w:i/>
            <w:iCs/>
            <w:color w:val="7F7F7F" w:themeColor="text1" w:themeTint="80"/>
            <w:sz w:val="32"/>
            <w:rPrChange w:id="2344" w:author="Antonio Giangravè" w:date="2018-08-28T14:52:00Z">
              <w:rPr>
                <w:b/>
                <w:i/>
                <w:iCs/>
                <w:color w:val="7F7F7F" w:themeColor="text1" w:themeTint="80"/>
                <w:sz w:val="40"/>
              </w:rPr>
            </w:rPrChange>
          </w:rPr>
          <w:delText>Hints for formulating learning outcomes</w:delText>
        </w:r>
      </w:del>
    </w:p>
    <w:p w:rsidR="00CE030D" w:rsidRPr="00164C33" w:rsidDel="00164C33" w:rsidRDefault="00CE030D" w:rsidP="00CE030D">
      <w:pPr>
        <w:jc w:val="center"/>
        <w:rPr>
          <w:del w:id="2345" w:author="Antonio Giangravè" w:date="2018-08-28T14:51:00Z"/>
          <w:b/>
          <w:i/>
          <w:iCs/>
          <w:color w:val="7F7F7F" w:themeColor="text1" w:themeTint="80"/>
          <w:sz w:val="32"/>
          <w:rPrChange w:id="2346" w:author="Antonio Giangravè" w:date="2018-08-28T14:52:00Z">
            <w:rPr>
              <w:del w:id="2347" w:author="Antonio Giangravè" w:date="2018-08-28T14:51:00Z"/>
              <w:b/>
              <w:i/>
              <w:iCs/>
              <w:color w:val="7F7F7F" w:themeColor="text1" w:themeTint="80"/>
              <w:sz w:val="40"/>
            </w:rPr>
          </w:rPrChange>
        </w:rPr>
      </w:pPr>
    </w:p>
    <w:p w:rsidR="0028622C" w:rsidRPr="00164C33" w:rsidDel="00164C33" w:rsidRDefault="0028622C" w:rsidP="0028622C">
      <w:pPr>
        <w:autoSpaceDE w:val="0"/>
        <w:autoSpaceDN w:val="0"/>
        <w:adjustRightInd w:val="0"/>
        <w:spacing w:before="0"/>
        <w:jc w:val="left"/>
        <w:rPr>
          <w:del w:id="2348" w:author="Antonio Giangravè" w:date="2018-08-28T14:51:00Z"/>
          <w:rFonts w:cs="Arial"/>
          <w:sz w:val="18"/>
          <w:rPrChange w:id="2349" w:author="Antonio Giangravè" w:date="2018-08-28T14:52:00Z">
            <w:rPr>
              <w:del w:id="2350" w:author="Antonio Giangravè" w:date="2018-08-28T14:51:00Z"/>
              <w:rFonts w:cs="Arial"/>
            </w:rPr>
          </w:rPrChange>
        </w:rPr>
      </w:pPr>
      <w:del w:id="2351" w:author="Antonio Giangravè" w:date="2018-08-28T14:51:00Z">
        <w:r w:rsidRPr="00164C33" w:rsidDel="00164C33">
          <w:rPr>
            <w:rFonts w:cs="Arial"/>
            <w:sz w:val="18"/>
            <w:rPrChange w:id="2352" w:author="Antonio Giangravè" w:date="2018-08-28T14:52:00Z">
              <w:rPr>
                <w:rFonts w:cs="Arial"/>
              </w:rPr>
            </w:rPrChange>
          </w:rPr>
          <w:delText>There are some important ground rules for the f</w:delText>
        </w:r>
        <w:r w:rsidR="00F44337" w:rsidRPr="00164C33" w:rsidDel="00164C33">
          <w:rPr>
            <w:rFonts w:cs="Arial"/>
            <w:sz w:val="18"/>
            <w:rPrChange w:id="2353" w:author="Antonio Giangravè" w:date="2018-08-28T14:52:00Z">
              <w:rPr>
                <w:rFonts w:cs="Arial"/>
              </w:rPr>
            </w:rPrChange>
          </w:rPr>
          <w:delText>ormulation of learning outcomes.</w:delText>
        </w:r>
      </w:del>
    </w:p>
    <w:p w:rsidR="00F44337" w:rsidRPr="00164C33" w:rsidDel="00164C33" w:rsidRDefault="00F44337" w:rsidP="0028622C">
      <w:pPr>
        <w:autoSpaceDE w:val="0"/>
        <w:autoSpaceDN w:val="0"/>
        <w:adjustRightInd w:val="0"/>
        <w:spacing w:before="0"/>
        <w:jc w:val="left"/>
        <w:rPr>
          <w:del w:id="2354" w:author="Antonio Giangravè" w:date="2018-08-28T14:51:00Z"/>
          <w:rFonts w:cs="Arial"/>
          <w:sz w:val="18"/>
          <w:rPrChange w:id="2355" w:author="Antonio Giangravè" w:date="2018-08-28T14:52:00Z">
            <w:rPr>
              <w:del w:id="2356" w:author="Antonio Giangravè" w:date="2018-08-28T14:51:00Z"/>
              <w:rFonts w:cs="Arial"/>
            </w:rPr>
          </w:rPrChange>
        </w:rPr>
      </w:pPr>
      <w:del w:id="2357" w:author="Antonio Giangravè" w:date="2018-08-28T14:51:00Z">
        <w:r w:rsidRPr="00164C33" w:rsidDel="00164C33">
          <w:rPr>
            <w:rFonts w:cs="Arial"/>
            <w:sz w:val="18"/>
            <w:rPrChange w:id="2358" w:author="Antonio Giangravè" w:date="2018-08-28T14:52:00Z">
              <w:rPr>
                <w:rFonts w:cs="Arial"/>
              </w:rPr>
            </w:rPrChange>
          </w:rPr>
          <w:delText>Here is a useful checklist you can take into account.</w:delText>
        </w:r>
      </w:del>
    </w:p>
    <w:p w:rsidR="00F44337" w:rsidRPr="00164C33" w:rsidDel="00164C33" w:rsidRDefault="00F44337" w:rsidP="0028622C">
      <w:pPr>
        <w:autoSpaceDE w:val="0"/>
        <w:autoSpaceDN w:val="0"/>
        <w:adjustRightInd w:val="0"/>
        <w:spacing w:before="0"/>
        <w:jc w:val="left"/>
        <w:rPr>
          <w:del w:id="2359" w:author="Antonio Giangravè" w:date="2018-08-28T14:51:00Z"/>
          <w:rFonts w:cs="Arial"/>
          <w:sz w:val="18"/>
          <w:rPrChange w:id="2360" w:author="Antonio Giangravè" w:date="2018-08-28T14:52:00Z">
            <w:rPr>
              <w:del w:id="2361" w:author="Antonio Giangravè" w:date="2018-08-28T14:51:00Z"/>
              <w:rFonts w:cs="Arial"/>
            </w:rPr>
          </w:rPrChange>
        </w:rPr>
      </w:pPr>
    </w:p>
    <w:p w:rsidR="003F2F15" w:rsidRPr="00164C33" w:rsidDel="00164C33" w:rsidRDefault="003F2F15" w:rsidP="003F2F15">
      <w:pPr>
        <w:pStyle w:val="Default"/>
        <w:rPr>
          <w:del w:id="2362" w:author="Antonio Giangravè" w:date="2018-08-28T14:51:00Z"/>
          <w:sz w:val="18"/>
          <w:lang w:val="en-US"/>
          <w:rPrChange w:id="2363" w:author="Antonio Giangravè" w:date="2018-08-28T14:52:00Z">
            <w:rPr>
              <w:del w:id="2364" w:author="Antonio Giangravè" w:date="2018-08-28T14:51:00Z"/>
              <w:lang w:val="en-US"/>
            </w:rPr>
          </w:rPrChange>
        </w:rPr>
      </w:pPr>
    </w:p>
    <w:p w:rsidR="003F2F15" w:rsidRPr="00164C33" w:rsidDel="00164C33" w:rsidRDefault="00EC7DB9" w:rsidP="001A5F0B">
      <w:pPr>
        <w:pStyle w:val="Paragrafoelenco"/>
        <w:numPr>
          <w:ilvl w:val="0"/>
          <w:numId w:val="8"/>
        </w:numPr>
        <w:autoSpaceDE w:val="0"/>
        <w:autoSpaceDN w:val="0"/>
        <w:adjustRightInd w:val="0"/>
        <w:spacing w:before="0"/>
        <w:ind w:left="360"/>
        <w:jc w:val="left"/>
        <w:rPr>
          <w:del w:id="2365" w:author="Antonio Giangravè" w:date="2018-08-28T14:51:00Z"/>
          <w:rFonts w:cs="Arial"/>
          <w:sz w:val="18"/>
          <w:rPrChange w:id="2366" w:author="Antonio Giangravè" w:date="2018-08-28T14:52:00Z">
            <w:rPr>
              <w:del w:id="2367" w:author="Antonio Giangravè" w:date="2018-08-28T14:51:00Z"/>
              <w:rFonts w:cs="Arial"/>
            </w:rPr>
          </w:rPrChange>
        </w:rPr>
      </w:pPr>
      <w:del w:id="2368" w:author="Antonio Giangravè" w:date="2018-08-28T14:51:00Z">
        <w:r w:rsidRPr="00164C33" w:rsidDel="00164C33">
          <w:rPr>
            <w:rFonts w:cs="Arial"/>
            <w:b/>
            <w:bCs/>
            <w:sz w:val="18"/>
            <w:rPrChange w:id="2369" w:author="Antonio Giangravè" w:date="2018-08-28T14:52:00Z">
              <w:rPr>
                <w:rFonts w:cs="Arial"/>
                <w:b/>
                <w:bCs/>
              </w:rPr>
            </w:rPrChange>
          </w:rPr>
          <w:delText xml:space="preserve">Learning outcomes are described from the perspective of the learner (not from the perspective of the instructor). </w:delText>
        </w:r>
        <w:r w:rsidRPr="00164C33" w:rsidDel="00164C33">
          <w:rPr>
            <w:rFonts w:cs="Arial"/>
            <w:bCs/>
            <w:sz w:val="18"/>
            <w:rPrChange w:id="2370" w:author="Antonio Giangravè" w:date="2018-08-28T14:52:00Z">
              <w:rPr>
                <w:rFonts w:cs="Arial"/>
                <w:bCs/>
              </w:rPr>
            </w:rPrChange>
          </w:rPr>
          <w:delText>Learning outcomes do not describe the learning target or the learning path, but the result following the completion of a learning process. Learning outcomes are always described from the learners' viewpoint rather than from the teachers' viewpoint.</w:delText>
        </w:r>
      </w:del>
    </w:p>
    <w:p w:rsidR="0028622C" w:rsidRPr="00164C33" w:rsidDel="00164C33" w:rsidRDefault="0028622C" w:rsidP="0028622C">
      <w:pPr>
        <w:autoSpaceDE w:val="0"/>
        <w:autoSpaceDN w:val="0"/>
        <w:adjustRightInd w:val="0"/>
        <w:spacing w:before="0"/>
        <w:jc w:val="left"/>
        <w:rPr>
          <w:del w:id="2371" w:author="Antonio Giangravè" w:date="2018-08-28T14:51:00Z"/>
          <w:rFonts w:cs="Arial"/>
          <w:sz w:val="18"/>
          <w:rPrChange w:id="2372" w:author="Antonio Giangravè" w:date="2018-08-28T14:52:00Z">
            <w:rPr>
              <w:del w:id="2373" w:author="Antonio Giangravè" w:date="2018-08-28T14:51:00Z"/>
              <w:rFonts w:cs="Arial"/>
            </w:rPr>
          </w:rPrChange>
        </w:rPr>
      </w:pPr>
    </w:p>
    <w:p w:rsidR="0028622C" w:rsidRPr="00164C33" w:rsidDel="00164C33" w:rsidRDefault="0028622C" w:rsidP="001A5F0B">
      <w:pPr>
        <w:pStyle w:val="Paragrafoelenco"/>
        <w:numPr>
          <w:ilvl w:val="0"/>
          <w:numId w:val="8"/>
        </w:numPr>
        <w:autoSpaceDE w:val="0"/>
        <w:autoSpaceDN w:val="0"/>
        <w:adjustRightInd w:val="0"/>
        <w:spacing w:before="0"/>
        <w:ind w:left="360"/>
        <w:jc w:val="left"/>
        <w:rPr>
          <w:del w:id="2374" w:author="Antonio Giangravè" w:date="2018-08-28T14:51:00Z"/>
          <w:rFonts w:cs="Arial"/>
          <w:b/>
          <w:bCs/>
          <w:sz w:val="18"/>
          <w:rPrChange w:id="2375" w:author="Antonio Giangravè" w:date="2018-08-28T14:52:00Z">
            <w:rPr>
              <w:del w:id="2376" w:author="Antonio Giangravè" w:date="2018-08-28T14:51:00Z"/>
              <w:rFonts w:cs="Arial"/>
              <w:b/>
              <w:bCs/>
            </w:rPr>
          </w:rPrChange>
        </w:rPr>
      </w:pPr>
      <w:del w:id="2377" w:author="Antonio Giangravè" w:date="2018-08-28T14:51:00Z">
        <w:r w:rsidRPr="00164C33" w:rsidDel="00164C33">
          <w:rPr>
            <w:rFonts w:cs="Arial"/>
            <w:b/>
            <w:bCs/>
            <w:sz w:val="18"/>
            <w:rPrChange w:id="2378" w:author="Antonio Giangravè" w:date="2018-08-28T14:52:00Z">
              <w:rPr>
                <w:rFonts w:cs="Arial"/>
                <w:b/>
                <w:bCs/>
              </w:rPr>
            </w:rPrChange>
          </w:rPr>
          <w:delText>Use Active Verbs</w:delText>
        </w:r>
      </w:del>
    </w:p>
    <w:p w:rsidR="0028622C" w:rsidRPr="00164C33" w:rsidDel="00164C33" w:rsidRDefault="00182EA4" w:rsidP="00182EA4">
      <w:pPr>
        <w:autoSpaceDE w:val="0"/>
        <w:autoSpaceDN w:val="0"/>
        <w:adjustRightInd w:val="0"/>
        <w:spacing w:before="0"/>
        <w:ind w:left="360"/>
        <w:rPr>
          <w:del w:id="2379" w:author="Antonio Giangravè" w:date="2018-08-28T14:51:00Z"/>
          <w:rFonts w:cs="Arial"/>
          <w:sz w:val="18"/>
          <w:rPrChange w:id="2380" w:author="Antonio Giangravè" w:date="2018-08-28T14:52:00Z">
            <w:rPr>
              <w:del w:id="2381" w:author="Antonio Giangravè" w:date="2018-08-28T14:51:00Z"/>
              <w:rFonts w:cs="Arial"/>
            </w:rPr>
          </w:rPrChange>
        </w:rPr>
      </w:pPr>
      <w:del w:id="2382" w:author="Antonio Giangravè" w:date="2018-08-28T14:51:00Z">
        <w:r w:rsidRPr="00164C33" w:rsidDel="00164C33">
          <w:rPr>
            <w:rFonts w:cs="Arial"/>
            <w:sz w:val="18"/>
            <w:rPrChange w:id="2383" w:author="Antonio Giangravè" w:date="2018-08-28T14:52:00Z">
              <w:rPr>
                <w:rFonts w:cs="Arial"/>
              </w:rPr>
            </w:rPrChange>
          </w:rPr>
          <w:delText>It is highly recommended to use active verbs in the formulation of learning outcomes.</w:delText>
        </w:r>
        <w:r w:rsidR="00F44337" w:rsidRPr="00164C33" w:rsidDel="00164C33">
          <w:rPr>
            <w:rFonts w:cs="Arial"/>
            <w:sz w:val="18"/>
            <w:rPrChange w:id="2384" w:author="Antonio Giangravè" w:date="2018-08-28T14:52:00Z">
              <w:rPr>
                <w:rFonts w:cs="Arial"/>
              </w:rPr>
            </w:rPrChange>
          </w:rPr>
          <w:delText>Begin each learning outcome with an action verb, followed by the object of the verb.</w:delText>
        </w:r>
      </w:del>
    </w:p>
    <w:p w:rsidR="00EC7DB9" w:rsidRPr="00164C33" w:rsidDel="00164C33" w:rsidRDefault="00EC7DB9" w:rsidP="00182EA4">
      <w:pPr>
        <w:autoSpaceDE w:val="0"/>
        <w:autoSpaceDN w:val="0"/>
        <w:adjustRightInd w:val="0"/>
        <w:spacing w:before="0"/>
        <w:ind w:left="360"/>
        <w:rPr>
          <w:del w:id="2385" w:author="Antonio Giangravè" w:date="2018-08-28T14:51:00Z"/>
          <w:rFonts w:cs="Arial"/>
          <w:sz w:val="18"/>
          <w:rPrChange w:id="2386" w:author="Antonio Giangravè" w:date="2018-08-28T14:52:00Z">
            <w:rPr>
              <w:del w:id="2387" w:author="Antonio Giangravè" w:date="2018-08-28T14:51:00Z"/>
              <w:rFonts w:cs="Arial"/>
            </w:rPr>
          </w:rPrChange>
        </w:rPr>
      </w:pPr>
      <w:del w:id="2388" w:author="Antonio Giangravè" w:date="2018-08-28T14:51:00Z">
        <w:r w:rsidRPr="00164C33" w:rsidDel="00164C33">
          <w:rPr>
            <w:rFonts w:cs="Arial"/>
            <w:sz w:val="18"/>
            <w:rPrChange w:id="2389" w:author="Antonio Giangravè" w:date="2018-08-28T14:52:00Z">
              <w:rPr>
                <w:rFonts w:cs="Arial"/>
              </w:rPr>
            </w:rPrChange>
          </w:rPr>
          <w:delText>The use of active verbs is a core principle for formulating learning outcomes. Not all verbs are equally suitable for describing learning outcomes since some are not clear or meaningful enough or they might be related to the learning process rather than to the outcomes of this process (for example, 'collecting experience', 'getting familiar with').</w:delText>
        </w:r>
      </w:del>
    </w:p>
    <w:p w:rsidR="00EC7DB9" w:rsidRPr="00164C33" w:rsidDel="00164C33" w:rsidRDefault="00EC7DB9" w:rsidP="00182EA4">
      <w:pPr>
        <w:autoSpaceDE w:val="0"/>
        <w:autoSpaceDN w:val="0"/>
        <w:adjustRightInd w:val="0"/>
        <w:spacing w:before="0"/>
        <w:ind w:left="360"/>
        <w:rPr>
          <w:del w:id="2390" w:author="Antonio Giangravè" w:date="2018-08-28T14:51:00Z"/>
          <w:rFonts w:cs="Arial"/>
          <w:sz w:val="18"/>
          <w:rPrChange w:id="2391" w:author="Antonio Giangravè" w:date="2018-08-28T14:52:00Z">
            <w:rPr>
              <w:del w:id="2392" w:author="Antonio Giangravè" w:date="2018-08-28T14:51:00Z"/>
              <w:rFonts w:cs="Arial"/>
            </w:rPr>
          </w:rPrChange>
        </w:rPr>
      </w:pPr>
      <w:del w:id="2393" w:author="Antonio Giangravè" w:date="2018-08-28T14:51:00Z">
        <w:r w:rsidRPr="00164C33" w:rsidDel="00164C33">
          <w:rPr>
            <w:rFonts w:cs="Arial"/>
            <w:sz w:val="18"/>
            <w:rPrChange w:id="2394" w:author="Antonio Giangravè" w:date="2018-08-28T14:52:00Z">
              <w:rPr>
                <w:rFonts w:cs="Arial"/>
              </w:rPr>
            </w:rPrChange>
          </w:rPr>
          <w:delText xml:space="preserve">Verbs should describe measurable or observable actions (for example, 'explain', 'identify', 'apply', 'analyse', 'develop', 'demonstrate'). It may prove useful to use or develop a taxonomy table with different categories or classifications of verbs. The most prominent taxonomy is the one developed by Bloom (and amended by several other authors). Such a table can be </w:delText>
        </w:r>
        <w:r w:rsidR="00182EA4" w:rsidRPr="00164C33" w:rsidDel="00164C33">
          <w:rPr>
            <w:rFonts w:cs="Arial"/>
            <w:sz w:val="18"/>
            <w:rPrChange w:id="2395" w:author="Antonio Giangravè" w:date="2018-08-28T14:52:00Z">
              <w:rPr>
                <w:rFonts w:cs="Arial"/>
              </w:rPr>
            </w:rPrChange>
          </w:rPr>
          <w:delText xml:space="preserve">integrated with </w:delText>
        </w:r>
        <w:r w:rsidRPr="00164C33" w:rsidDel="00164C33">
          <w:rPr>
            <w:rFonts w:cs="Arial"/>
            <w:sz w:val="18"/>
            <w:rPrChange w:id="2396" w:author="Antonio Giangravè" w:date="2018-08-28T14:52:00Z">
              <w:rPr>
                <w:rFonts w:cs="Arial"/>
              </w:rPr>
            </w:rPrChange>
          </w:rPr>
          <w:delText>job-specific verbs depending on the sector and domain</w:delText>
        </w:r>
        <w:r w:rsidR="006B6F30" w:rsidRPr="00164C33" w:rsidDel="00164C33">
          <w:rPr>
            <w:rFonts w:cs="Arial"/>
            <w:sz w:val="18"/>
            <w:rPrChange w:id="2397" w:author="Antonio Giangravè" w:date="2018-08-28T14:52:00Z">
              <w:rPr>
                <w:rFonts w:cs="Arial"/>
              </w:rPr>
            </w:rPrChange>
          </w:rPr>
          <w:delText xml:space="preserve"> (</w:delText>
        </w:r>
        <w:r w:rsidR="006B6F30" w:rsidRPr="00164C33" w:rsidDel="00164C33">
          <w:rPr>
            <w:rFonts w:cs="Arial"/>
            <w:b/>
            <w:sz w:val="18"/>
            <w:rPrChange w:id="2398" w:author="Antonio Giangravè" w:date="2018-08-28T14:52:00Z">
              <w:rPr>
                <w:rFonts w:cs="Arial"/>
                <w:b/>
              </w:rPr>
            </w:rPrChange>
          </w:rPr>
          <w:delText>see Table 1 for examples</w:delText>
        </w:r>
        <w:r w:rsidR="006B6F30" w:rsidRPr="00164C33" w:rsidDel="00164C33">
          <w:rPr>
            <w:rFonts w:cs="Arial"/>
            <w:sz w:val="18"/>
            <w:rPrChange w:id="2399" w:author="Antonio Giangravè" w:date="2018-08-28T14:52:00Z">
              <w:rPr>
                <w:rFonts w:cs="Arial"/>
              </w:rPr>
            </w:rPrChange>
          </w:rPr>
          <w:delText>)</w:delText>
        </w:r>
      </w:del>
    </w:p>
    <w:p w:rsidR="00EC7DB9" w:rsidRPr="00164C33" w:rsidDel="00164C33" w:rsidRDefault="00EC7DB9" w:rsidP="00F44337">
      <w:pPr>
        <w:autoSpaceDE w:val="0"/>
        <w:autoSpaceDN w:val="0"/>
        <w:adjustRightInd w:val="0"/>
        <w:spacing w:before="0"/>
        <w:ind w:left="360"/>
        <w:jc w:val="left"/>
        <w:rPr>
          <w:del w:id="2400" w:author="Antonio Giangravè" w:date="2018-08-28T14:51:00Z"/>
          <w:rFonts w:cs="Arial"/>
          <w:sz w:val="18"/>
          <w:rPrChange w:id="2401" w:author="Antonio Giangravè" w:date="2018-08-28T14:52:00Z">
            <w:rPr>
              <w:del w:id="2402" w:author="Antonio Giangravè" w:date="2018-08-28T14:51:00Z"/>
              <w:rFonts w:cs="Arial"/>
            </w:rPr>
          </w:rPrChange>
        </w:rPr>
      </w:pPr>
    </w:p>
    <w:p w:rsidR="00F44337" w:rsidRPr="00164C33" w:rsidDel="00164C33" w:rsidRDefault="00AC50E0" w:rsidP="00F44337">
      <w:pPr>
        <w:autoSpaceDE w:val="0"/>
        <w:autoSpaceDN w:val="0"/>
        <w:adjustRightInd w:val="0"/>
        <w:spacing w:before="0"/>
        <w:ind w:left="360"/>
        <w:jc w:val="left"/>
        <w:rPr>
          <w:del w:id="2403" w:author="Antonio Giangravè" w:date="2018-08-28T14:51:00Z"/>
          <w:rFonts w:cs="Arial"/>
          <w:sz w:val="18"/>
          <w:rPrChange w:id="2404" w:author="Antonio Giangravè" w:date="2018-08-28T14:52:00Z">
            <w:rPr>
              <w:del w:id="2405" w:author="Antonio Giangravè" w:date="2018-08-28T14:51:00Z"/>
              <w:rFonts w:cs="Arial"/>
            </w:rPr>
          </w:rPrChange>
        </w:rPr>
      </w:pPr>
      <w:del w:id="2406" w:author="Antonio Giangravè" w:date="2018-08-28T14:51:00Z">
        <w:r w:rsidRPr="00164C33" w:rsidDel="00164C33">
          <w:rPr>
            <w:rFonts w:cs="Arial"/>
            <w:noProof/>
            <w:sz w:val="18"/>
            <w:lang w:val="it-IT" w:eastAsia="it-IT"/>
            <w:rPrChange w:id="2407" w:author="Antonio Giangravè" w:date="2018-08-28T14:52:00Z">
              <w:rPr>
                <w:rFonts w:cs="Arial"/>
                <w:noProof/>
                <w:lang w:val="it-IT" w:eastAsia="it-IT"/>
              </w:rPr>
            </w:rPrChange>
          </w:rPr>
          <mc:AlternateContent>
            <mc:Choice Requires="wps">
              <w:drawing>
                <wp:anchor distT="0" distB="0" distL="114300" distR="114300" simplePos="0" relativeHeight="251655168" behindDoc="0" locked="0" layoutInCell="1" allowOverlap="1">
                  <wp:simplePos x="0" y="0"/>
                  <wp:positionH relativeFrom="column">
                    <wp:posOffset>3810</wp:posOffset>
                  </wp:positionH>
                  <wp:positionV relativeFrom="paragraph">
                    <wp:posOffset>78105</wp:posOffset>
                  </wp:positionV>
                  <wp:extent cx="6019800" cy="923925"/>
                  <wp:effectExtent l="57150" t="38100" r="76200" b="104775"/>
                  <wp:wrapNone/>
                  <wp:docPr id="1047" name="Rettangolo arrotondato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7" o:spid="_x0000_s1053" style="position:absolute;left:0;text-align:left;margin-left:.3pt;margin-top:6.15pt;width:474pt;height:7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v:textbox>
                </v:roundrect>
              </w:pict>
            </mc:Fallback>
          </mc:AlternateContent>
        </w:r>
      </w:del>
    </w:p>
    <w:p w:rsidR="00F44337" w:rsidRPr="00164C33" w:rsidDel="00164C33" w:rsidRDefault="00F44337" w:rsidP="00F44337">
      <w:pPr>
        <w:autoSpaceDE w:val="0"/>
        <w:autoSpaceDN w:val="0"/>
        <w:adjustRightInd w:val="0"/>
        <w:spacing w:before="0"/>
        <w:ind w:left="360"/>
        <w:jc w:val="left"/>
        <w:rPr>
          <w:del w:id="2408" w:author="Antonio Giangravè" w:date="2018-08-28T14:51:00Z"/>
          <w:rFonts w:cs="Arial"/>
          <w:sz w:val="18"/>
          <w:rPrChange w:id="2409" w:author="Antonio Giangravè" w:date="2018-08-28T14:52:00Z">
            <w:rPr>
              <w:del w:id="2410" w:author="Antonio Giangravè" w:date="2018-08-28T14:51:00Z"/>
              <w:rFonts w:cs="Arial"/>
            </w:rPr>
          </w:rPrChange>
        </w:rPr>
      </w:pPr>
      <w:del w:id="2411" w:author="Antonio Giangravè" w:date="2018-08-28T14:51:00Z">
        <w:r w:rsidRPr="00164C33" w:rsidDel="00164C33">
          <w:rPr>
            <w:rFonts w:cs="Arial"/>
            <w:noProof/>
            <w:sz w:val="18"/>
            <w:lang w:val="it-IT" w:eastAsia="it-IT"/>
            <w:rPrChange w:id="2412" w:author="Antonio Giangravè" w:date="2018-08-28T14:52:00Z">
              <w:rPr>
                <w:rFonts w:cs="Arial"/>
                <w:noProof/>
                <w:lang w:val="it-IT" w:eastAsia="it-IT"/>
              </w:rPr>
            </w:rPrChange>
          </w:rPr>
          <w:drawing>
            <wp:anchor distT="0" distB="0" distL="114300" distR="114300" simplePos="0" relativeHeight="251660288" behindDoc="0" locked="0" layoutInCell="1" allowOverlap="1">
              <wp:simplePos x="0" y="0"/>
              <wp:positionH relativeFrom="column">
                <wp:posOffset>99060</wp:posOffset>
              </wp:positionH>
              <wp:positionV relativeFrom="paragraph">
                <wp:posOffset>79375</wp:posOffset>
              </wp:positionV>
              <wp:extent cx="629920" cy="597535"/>
              <wp:effectExtent l="0" t="0" r="0" b="0"/>
              <wp:wrapNone/>
              <wp:docPr id="1048"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F44337" w:rsidRPr="00164C33" w:rsidDel="00164C33" w:rsidRDefault="00F44337" w:rsidP="00F44337">
      <w:pPr>
        <w:autoSpaceDE w:val="0"/>
        <w:autoSpaceDN w:val="0"/>
        <w:adjustRightInd w:val="0"/>
        <w:spacing w:before="0"/>
        <w:ind w:left="360"/>
        <w:jc w:val="left"/>
        <w:rPr>
          <w:del w:id="2413" w:author="Antonio Giangravè" w:date="2018-08-28T14:51:00Z"/>
          <w:rFonts w:cs="Arial"/>
          <w:sz w:val="18"/>
          <w:rPrChange w:id="2414" w:author="Antonio Giangravè" w:date="2018-08-28T14:52:00Z">
            <w:rPr>
              <w:del w:id="2415" w:author="Antonio Giangravè" w:date="2018-08-28T14:51:00Z"/>
              <w:rFonts w:cs="Arial"/>
            </w:rPr>
          </w:rPrChange>
        </w:rPr>
      </w:pPr>
    </w:p>
    <w:p w:rsidR="00F44337" w:rsidRPr="00164C33" w:rsidDel="00164C33" w:rsidRDefault="00F44337" w:rsidP="00F44337">
      <w:pPr>
        <w:autoSpaceDE w:val="0"/>
        <w:autoSpaceDN w:val="0"/>
        <w:adjustRightInd w:val="0"/>
        <w:spacing w:before="0"/>
        <w:ind w:left="360"/>
        <w:jc w:val="left"/>
        <w:rPr>
          <w:del w:id="2416" w:author="Antonio Giangravè" w:date="2018-08-28T14:51:00Z"/>
          <w:rFonts w:cs="Arial"/>
          <w:sz w:val="18"/>
          <w:rPrChange w:id="2417" w:author="Antonio Giangravè" w:date="2018-08-28T14:52:00Z">
            <w:rPr>
              <w:del w:id="2418" w:author="Antonio Giangravè" w:date="2018-08-28T14:51:00Z"/>
              <w:rFonts w:cs="Arial"/>
            </w:rPr>
          </w:rPrChange>
        </w:rPr>
      </w:pPr>
    </w:p>
    <w:p w:rsidR="00F44337" w:rsidRPr="00164C33" w:rsidDel="00164C33" w:rsidRDefault="00F44337" w:rsidP="00F44337">
      <w:pPr>
        <w:autoSpaceDE w:val="0"/>
        <w:autoSpaceDN w:val="0"/>
        <w:adjustRightInd w:val="0"/>
        <w:spacing w:before="0"/>
        <w:ind w:left="360"/>
        <w:jc w:val="left"/>
        <w:rPr>
          <w:del w:id="2419" w:author="Antonio Giangravè" w:date="2018-08-28T14:51:00Z"/>
          <w:rFonts w:cs="Arial"/>
          <w:sz w:val="18"/>
          <w:rPrChange w:id="2420" w:author="Antonio Giangravè" w:date="2018-08-28T14:52:00Z">
            <w:rPr>
              <w:del w:id="2421" w:author="Antonio Giangravè" w:date="2018-08-28T14:51:00Z"/>
              <w:rFonts w:cs="Arial"/>
            </w:rPr>
          </w:rPrChange>
        </w:rPr>
      </w:pPr>
    </w:p>
    <w:p w:rsidR="00F44337" w:rsidRPr="00164C33" w:rsidDel="00164C33" w:rsidRDefault="00F44337" w:rsidP="00F44337">
      <w:pPr>
        <w:autoSpaceDE w:val="0"/>
        <w:autoSpaceDN w:val="0"/>
        <w:adjustRightInd w:val="0"/>
        <w:spacing w:before="0"/>
        <w:ind w:left="360"/>
        <w:jc w:val="left"/>
        <w:rPr>
          <w:del w:id="2422" w:author="Antonio Giangravè" w:date="2018-08-28T14:51:00Z"/>
          <w:rFonts w:cs="Arial"/>
          <w:sz w:val="18"/>
          <w:rPrChange w:id="2423" w:author="Antonio Giangravè" w:date="2018-08-28T14:52:00Z">
            <w:rPr>
              <w:del w:id="2424" w:author="Antonio Giangravè" w:date="2018-08-28T14:51:00Z"/>
              <w:rFonts w:cs="Arial"/>
            </w:rPr>
          </w:rPrChange>
        </w:rPr>
      </w:pPr>
    </w:p>
    <w:p w:rsidR="0028622C" w:rsidRPr="00164C33" w:rsidDel="00164C33" w:rsidRDefault="0028622C" w:rsidP="0028622C">
      <w:pPr>
        <w:autoSpaceDE w:val="0"/>
        <w:autoSpaceDN w:val="0"/>
        <w:adjustRightInd w:val="0"/>
        <w:spacing w:before="0"/>
        <w:jc w:val="left"/>
        <w:rPr>
          <w:del w:id="2425" w:author="Antonio Giangravè" w:date="2018-08-28T14:51:00Z"/>
          <w:rFonts w:cs="Arial"/>
          <w:sz w:val="18"/>
          <w:rPrChange w:id="2426" w:author="Antonio Giangravè" w:date="2018-08-28T14:52:00Z">
            <w:rPr>
              <w:del w:id="2427" w:author="Antonio Giangravè" w:date="2018-08-28T14:51:00Z"/>
              <w:rFonts w:cs="Arial"/>
            </w:rPr>
          </w:rPrChange>
        </w:rPr>
      </w:pPr>
    </w:p>
    <w:p w:rsidR="0028622C" w:rsidRPr="00164C33" w:rsidDel="00164C33" w:rsidRDefault="0028622C" w:rsidP="001A5F0B">
      <w:pPr>
        <w:pStyle w:val="Paragrafoelenco"/>
        <w:numPr>
          <w:ilvl w:val="0"/>
          <w:numId w:val="8"/>
        </w:numPr>
        <w:autoSpaceDE w:val="0"/>
        <w:autoSpaceDN w:val="0"/>
        <w:adjustRightInd w:val="0"/>
        <w:spacing w:before="0"/>
        <w:ind w:left="360"/>
        <w:jc w:val="left"/>
        <w:rPr>
          <w:del w:id="2428" w:author="Antonio Giangravè" w:date="2018-08-28T14:51:00Z"/>
          <w:rFonts w:cs="Arial"/>
          <w:b/>
          <w:bCs/>
          <w:sz w:val="18"/>
          <w:rPrChange w:id="2429" w:author="Antonio Giangravè" w:date="2018-08-28T14:52:00Z">
            <w:rPr>
              <w:del w:id="2430" w:author="Antonio Giangravè" w:date="2018-08-28T14:51:00Z"/>
              <w:rFonts w:cs="Arial"/>
              <w:b/>
              <w:bCs/>
            </w:rPr>
          </w:rPrChange>
        </w:rPr>
      </w:pPr>
      <w:del w:id="2431" w:author="Antonio Giangravè" w:date="2018-08-28T14:51:00Z">
        <w:r w:rsidRPr="00164C33" w:rsidDel="00164C33">
          <w:rPr>
            <w:rFonts w:cs="Arial"/>
            <w:b/>
            <w:bCs/>
            <w:sz w:val="18"/>
            <w:rPrChange w:id="2432" w:author="Antonio Giangravè" w:date="2018-08-28T14:52:00Z">
              <w:rPr>
                <w:rFonts w:cs="Arial"/>
                <w:b/>
                <w:bCs/>
              </w:rPr>
            </w:rPrChange>
          </w:rPr>
          <w:delText>Specify and Contextualise the Active Verb</w:delText>
        </w:r>
      </w:del>
    </w:p>
    <w:p w:rsidR="00BE2FC8" w:rsidRPr="00164C33" w:rsidDel="00164C33" w:rsidRDefault="0028622C" w:rsidP="006B6F30">
      <w:pPr>
        <w:pStyle w:val="Paragrafoelenco"/>
        <w:autoSpaceDE w:val="0"/>
        <w:autoSpaceDN w:val="0"/>
        <w:adjustRightInd w:val="0"/>
        <w:spacing w:before="0"/>
        <w:ind w:left="360"/>
        <w:rPr>
          <w:del w:id="2433" w:author="Antonio Giangravè" w:date="2018-08-28T14:51:00Z"/>
          <w:rFonts w:cs="Arial"/>
          <w:b/>
          <w:bCs/>
          <w:sz w:val="18"/>
          <w:rPrChange w:id="2434" w:author="Antonio Giangravè" w:date="2018-08-28T14:52:00Z">
            <w:rPr>
              <w:del w:id="2435" w:author="Antonio Giangravè" w:date="2018-08-28T14:51:00Z"/>
              <w:rFonts w:cs="Arial"/>
              <w:b/>
              <w:bCs/>
            </w:rPr>
          </w:rPrChange>
        </w:rPr>
      </w:pPr>
      <w:del w:id="2436" w:author="Antonio Giangravè" w:date="2018-08-28T14:51:00Z">
        <w:r w:rsidRPr="00164C33" w:rsidDel="00164C33">
          <w:rPr>
            <w:rFonts w:cs="Arial"/>
            <w:bCs/>
            <w:sz w:val="18"/>
            <w:rPrChange w:id="2437" w:author="Antonio Giangravè" w:date="2018-08-28T14:52:00Z">
              <w:rPr>
                <w:rFonts w:cs="Arial"/>
                <w:bCs/>
              </w:rPr>
            </w:rPrChange>
          </w:rPr>
          <w:delText>Learning outcomes must be specified and contextuali</w:delText>
        </w:r>
        <w:r w:rsidR="00182EA4" w:rsidRPr="00164C33" w:rsidDel="00164C33">
          <w:rPr>
            <w:rFonts w:cs="Arial"/>
            <w:bCs/>
            <w:sz w:val="18"/>
            <w:rPrChange w:id="2438" w:author="Antonio Giangravè" w:date="2018-08-28T14:52:00Z">
              <w:rPr>
                <w:rFonts w:cs="Arial"/>
                <w:bCs/>
              </w:rPr>
            </w:rPrChange>
          </w:rPr>
          <w:delText>z</w:delText>
        </w:r>
        <w:r w:rsidRPr="00164C33" w:rsidDel="00164C33">
          <w:rPr>
            <w:rFonts w:cs="Arial"/>
            <w:bCs/>
            <w:sz w:val="18"/>
            <w:rPrChange w:id="2439" w:author="Antonio Giangravè" w:date="2018-08-28T14:52:00Z">
              <w:rPr>
                <w:rFonts w:cs="Arial"/>
                <w:bCs/>
              </w:rPr>
            </w:rPrChange>
          </w:rPr>
          <w:delText xml:space="preserve">ed. </w:delText>
        </w:r>
        <w:r w:rsidR="00182EA4" w:rsidRPr="00164C33" w:rsidDel="00164C33">
          <w:rPr>
            <w:rFonts w:cs="Arial"/>
            <w:bCs/>
            <w:sz w:val="18"/>
            <w:rPrChange w:id="2440" w:author="Antonio Giangravè" w:date="2018-08-28T14:52:00Z">
              <w:rPr>
                <w:rFonts w:cs="Arial"/>
                <w:bCs/>
              </w:rPr>
            </w:rPrChange>
          </w:rPr>
          <w:delText>It is t</w:delText>
        </w:r>
        <w:r w:rsidRPr="00164C33" w:rsidDel="00164C33">
          <w:rPr>
            <w:rFonts w:cs="Arial"/>
            <w:bCs/>
            <w:sz w:val="18"/>
            <w:rPrChange w:id="2441" w:author="Antonio Giangravè" w:date="2018-08-28T14:52:00Z">
              <w:rPr>
                <w:rFonts w:cs="Arial"/>
                <w:bCs/>
              </w:rPr>
            </w:rPrChange>
          </w:rPr>
          <w:delText>herefore essential toprovide an indication as to what the knowledge and skills of the graduates refer to,and as to what kind of performance is concerned</w:delText>
        </w:r>
        <w:r w:rsidRPr="00164C33" w:rsidDel="00164C33">
          <w:rPr>
            <w:rFonts w:cs="Arial"/>
            <w:b/>
            <w:bCs/>
            <w:sz w:val="18"/>
            <w:rPrChange w:id="2442" w:author="Antonio Giangravè" w:date="2018-08-28T14:52:00Z">
              <w:rPr>
                <w:rFonts w:cs="Arial"/>
                <w:b/>
                <w:bCs/>
              </w:rPr>
            </w:rPrChange>
          </w:rPr>
          <w:delText>.</w:delText>
        </w:r>
        <w:r w:rsidR="006B6F30" w:rsidRPr="00164C33" w:rsidDel="00164C33">
          <w:rPr>
            <w:rFonts w:cs="Arial"/>
            <w:bCs/>
            <w:sz w:val="18"/>
            <w:rPrChange w:id="2443" w:author="Antonio Giangravè" w:date="2018-08-28T14:52:00Z">
              <w:rPr>
                <w:rFonts w:cs="Arial"/>
                <w:bCs/>
              </w:rPr>
            </w:rPrChange>
          </w:rPr>
          <w:delText>In addition to the verb, the learning outcomes formulation should consist of the related object as well as an additional (part of a) sentence describing the context of the activity to be carried out.</w:delText>
        </w:r>
      </w:del>
    </w:p>
    <w:p w:rsidR="00CE030D" w:rsidRPr="00164C33" w:rsidDel="00164C33" w:rsidRDefault="00B24BF6" w:rsidP="00BE2FC8">
      <w:pPr>
        <w:rPr>
          <w:del w:id="2444" w:author="Antonio Giangravè" w:date="2018-08-28T14:51:00Z"/>
          <w:sz w:val="18"/>
          <w:rPrChange w:id="2445" w:author="Antonio Giangravè" w:date="2018-08-28T14:52:00Z">
            <w:rPr>
              <w:del w:id="2446" w:author="Antonio Giangravè" w:date="2018-08-28T14:51:00Z"/>
            </w:rPr>
          </w:rPrChange>
        </w:rPr>
      </w:pPr>
      <w:del w:id="2447" w:author="Antonio Giangravè" w:date="2018-08-28T14:51:00Z">
        <w:r w:rsidRPr="00164C33" w:rsidDel="00164C33">
          <w:rPr>
            <w:noProof/>
            <w:sz w:val="18"/>
            <w:lang w:val="it-IT" w:eastAsia="it-IT"/>
            <w:rPrChange w:id="2448" w:author="Antonio Giangravè" w:date="2018-08-28T14:52:00Z">
              <w:rPr>
                <w:noProof/>
                <w:lang w:val="it-IT" w:eastAsia="it-IT"/>
              </w:rPr>
            </w:rPrChange>
          </w:rPr>
          <w:drawing>
            <wp:anchor distT="0" distB="0" distL="114300" distR="114300" simplePos="0" relativeHeight="251670528" behindDoc="0" locked="0" layoutInCell="1" allowOverlap="1">
              <wp:simplePos x="0" y="0"/>
              <wp:positionH relativeFrom="column">
                <wp:posOffset>99060</wp:posOffset>
              </wp:positionH>
              <wp:positionV relativeFrom="paragraph">
                <wp:posOffset>209550</wp:posOffset>
              </wp:positionV>
              <wp:extent cx="629920" cy="597535"/>
              <wp:effectExtent l="0" t="0" r="0" b="0"/>
              <wp:wrapNone/>
              <wp:docPr id="1050"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RPr="00164C33" w:rsidDel="00164C33">
          <w:rPr>
            <w:noProof/>
            <w:sz w:val="18"/>
            <w:lang w:val="it-IT" w:eastAsia="it-IT"/>
            <w:rPrChange w:id="2449" w:author="Antonio Giangravè" w:date="2018-08-28T14:52:00Z">
              <w:rPr>
                <w:noProof/>
                <w:lang w:val="it-IT" w:eastAsia="it-IT"/>
              </w:rPr>
            </w:rPrChange>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47625</wp:posOffset>
                  </wp:positionV>
                  <wp:extent cx="6019800" cy="923925"/>
                  <wp:effectExtent l="57150" t="38100" r="76200" b="104775"/>
                  <wp:wrapNone/>
                  <wp:docPr id="1049" name="Rettangolo arrotondato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2450" w:author="Alvino" w:date="2018-08-27T15:21:00Z">
                                <w:r w:rsidDel="009D5806">
                                  <w:delText xml:space="preserve">electrical </w:delText>
                                </w:r>
                              </w:del>
                              <w:ins w:id="2451" w:author="Alvino" w:date="2018-08-27T15:21:00Z">
                                <w:r w:rsidR="009D5806">
                                  <w:t>health devices</w:t>
                                </w:r>
                              </w:ins>
                              <w:del w:id="2452"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2453" w:author="Alvino" w:date="2018-08-27T15:22:00Z">
                                <w:r w:rsidDel="009D5806">
                                  <w:delText>electrical engineering</w:delText>
                                </w:r>
                              </w:del>
                              <w:ins w:id="2454"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9" o:spid="_x0000_s1054" style="position:absolute;left:0;text-align:left;margin-left:.3pt;margin-top:3.75pt;width:474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2455" w:author="Alvino" w:date="2018-08-27T15:21:00Z">
                          <w:r w:rsidDel="009D5806">
                            <w:delText xml:space="preserve">electrical </w:delText>
                          </w:r>
                        </w:del>
                        <w:ins w:id="2456" w:author="Alvino" w:date="2018-08-27T15:21:00Z">
                          <w:r w:rsidR="009D5806">
                            <w:t>health devices</w:t>
                          </w:r>
                        </w:ins>
                        <w:del w:id="2457"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2458" w:author="Alvino" w:date="2018-08-27T15:22:00Z">
                          <w:r w:rsidDel="009D5806">
                            <w:delText>electrical engineering</w:delText>
                          </w:r>
                        </w:del>
                        <w:ins w:id="2459"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28622C" w:rsidRPr="00164C33" w:rsidDel="00164C33" w:rsidRDefault="0028622C" w:rsidP="00BE2FC8">
      <w:pPr>
        <w:rPr>
          <w:del w:id="2460" w:author="Antonio Giangravè" w:date="2018-08-28T14:51:00Z"/>
          <w:sz w:val="18"/>
          <w:rPrChange w:id="2461" w:author="Antonio Giangravè" w:date="2018-08-28T14:52:00Z">
            <w:rPr>
              <w:del w:id="2462" w:author="Antonio Giangravè" w:date="2018-08-28T14:51:00Z"/>
            </w:rPr>
          </w:rPrChange>
        </w:rPr>
      </w:pPr>
    </w:p>
    <w:p w:rsidR="00B24BF6" w:rsidRPr="00164C33" w:rsidDel="00164C33" w:rsidRDefault="00B24BF6" w:rsidP="00BE2FC8">
      <w:pPr>
        <w:rPr>
          <w:del w:id="2463" w:author="Antonio Giangravè" w:date="2018-08-28T14:51:00Z"/>
          <w:sz w:val="18"/>
          <w:rPrChange w:id="2464" w:author="Antonio Giangravè" w:date="2018-08-28T14:52:00Z">
            <w:rPr>
              <w:del w:id="2465" w:author="Antonio Giangravè" w:date="2018-08-28T14:51:00Z"/>
            </w:rPr>
          </w:rPrChange>
        </w:rPr>
      </w:pPr>
    </w:p>
    <w:p w:rsidR="00B24BF6" w:rsidRPr="00164C33" w:rsidDel="00164C33" w:rsidRDefault="00B24BF6" w:rsidP="00BE2FC8">
      <w:pPr>
        <w:rPr>
          <w:del w:id="2466" w:author="Antonio Giangravè" w:date="2018-08-28T14:51:00Z"/>
          <w:sz w:val="18"/>
          <w:rPrChange w:id="2467" w:author="Antonio Giangravè" w:date="2018-08-28T14:52:00Z">
            <w:rPr>
              <w:del w:id="2468" w:author="Antonio Giangravè" w:date="2018-08-28T14:51:00Z"/>
            </w:rPr>
          </w:rPrChange>
        </w:rPr>
      </w:pPr>
    </w:p>
    <w:p w:rsidR="0028622C" w:rsidRPr="00164C33" w:rsidDel="00164C33" w:rsidRDefault="0028622C" w:rsidP="00BE2FC8">
      <w:pPr>
        <w:rPr>
          <w:del w:id="2469" w:author="Antonio Giangravè" w:date="2018-08-28T14:51:00Z"/>
          <w:sz w:val="18"/>
          <w:rPrChange w:id="2470" w:author="Antonio Giangravè" w:date="2018-08-28T14:52:00Z">
            <w:rPr>
              <w:del w:id="2471" w:author="Antonio Giangravè" w:date="2018-08-28T14:51:00Z"/>
            </w:rPr>
          </w:rPrChange>
        </w:rPr>
      </w:pPr>
    </w:p>
    <w:p w:rsidR="00EC7DB9" w:rsidRPr="00164C33" w:rsidDel="00164C33" w:rsidRDefault="00EC7DB9" w:rsidP="001A5F0B">
      <w:pPr>
        <w:pStyle w:val="Paragrafoelenco"/>
        <w:numPr>
          <w:ilvl w:val="0"/>
          <w:numId w:val="8"/>
        </w:numPr>
        <w:ind w:left="426"/>
        <w:rPr>
          <w:del w:id="2472" w:author="Antonio Giangravè" w:date="2018-08-28T14:51:00Z"/>
          <w:rFonts w:cs="Arial"/>
          <w:bCs/>
          <w:sz w:val="18"/>
          <w:rPrChange w:id="2473" w:author="Antonio Giangravè" w:date="2018-08-28T14:52:00Z">
            <w:rPr>
              <w:del w:id="2474" w:author="Antonio Giangravè" w:date="2018-08-28T14:51:00Z"/>
              <w:rFonts w:cs="Arial"/>
              <w:bCs/>
            </w:rPr>
          </w:rPrChange>
        </w:rPr>
      </w:pPr>
      <w:del w:id="2475" w:author="Antonio Giangravè" w:date="2018-08-28T14:51:00Z">
        <w:r w:rsidRPr="00164C33" w:rsidDel="00164C33">
          <w:rPr>
            <w:rFonts w:cs="Arial"/>
            <w:b/>
            <w:bCs/>
            <w:sz w:val="18"/>
            <w:rPrChange w:id="2476" w:author="Antonio Giangravè" w:date="2018-08-28T14:52:00Z">
              <w:rPr>
                <w:rFonts w:cs="Arial"/>
                <w:b/>
                <w:bCs/>
              </w:rPr>
            </w:rPrChange>
          </w:rPr>
          <w:delText>Learning outcomes should be described br</w:delText>
        </w:r>
        <w:r w:rsidR="00182EA4" w:rsidRPr="00164C33" w:rsidDel="00164C33">
          <w:rPr>
            <w:rFonts w:cs="Arial"/>
            <w:b/>
            <w:bCs/>
            <w:sz w:val="18"/>
            <w:rPrChange w:id="2477" w:author="Antonio Giangravè" w:date="2018-08-28T14:52:00Z">
              <w:rPr>
                <w:rFonts w:cs="Arial"/>
                <w:b/>
                <w:bCs/>
              </w:rPr>
            </w:rPrChange>
          </w:rPr>
          <w:delText>iefly and precisely, complex</w:delText>
        </w:r>
        <w:r w:rsidRPr="00164C33" w:rsidDel="00164C33">
          <w:rPr>
            <w:rFonts w:cs="Arial"/>
            <w:b/>
            <w:bCs/>
            <w:sz w:val="18"/>
            <w:rPrChange w:id="2478" w:author="Antonio Giangravè" w:date="2018-08-28T14:52:00Z">
              <w:rPr>
                <w:rFonts w:cs="Arial"/>
                <w:b/>
                <w:bCs/>
              </w:rPr>
            </w:rPrChange>
          </w:rPr>
          <w:delText xml:space="preserve"> sentences should be avoided. </w:delText>
        </w:r>
        <w:r w:rsidRPr="00164C33" w:rsidDel="00164C33">
          <w:rPr>
            <w:rFonts w:cs="Arial"/>
            <w:bCs/>
            <w:sz w:val="18"/>
            <w:rPrChange w:id="2479" w:author="Antonio Giangravè" w:date="2018-08-28T14:52:00Z">
              <w:rPr>
                <w:rFonts w:cs="Arial"/>
                <w:bCs/>
              </w:rPr>
            </w:rPrChange>
          </w:rPr>
          <w:delText xml:space="preserve">They should not be formulated in overly general or overly concrete terms; clear (simple and unambiguous) terminology should be used as </w:delText>
        </w:r>
        <w:r w:rsidR="00182EA4" w:rsidRPr="00164C33" w:rsidDel="00164C33">
          <w:rPr>
            <w:rFonts w:cs="Arial"/>
            <w:bCs/>
            <w:sz w:val="18"/>
            <w:rPrChange w:id="2480" w:author="Antonio Giangravè" w:date="2018-08-28T14:52:00Z">
              <w:rPr>
                <w:rFonts w:cs="Arial"/>
                <w:bCs/>
              </w:rPr>
            </w:rPrChange>
          </w:rPr>
          <w:delText>much</w:delText>
        </w:r>
        <w:r w:rsidRPr="00164C33" w:rsidDel="00164C33">
          <w:rPr>
            <w:rFonts w:cs="Arial"/>
            <w:bCs/>
            <w:sz w:val="18"/>
            <w:rPrChange w:id="2481" w:author="Antonio Giangravè" w:date="2018-08-28T14:52:00Z">
              <w:rPr>
                <w:rFonts w:cs="Arial"/>
                <w:bCs/>
              </w:rPr>
            </w:rPrChange>
          </w:rPr>
          <w:delText xml:space="preserve"> as possible.</w:delText>
        </w:r>
      </w:del>
    </w:p>
    <w:p w:rsidR="00B24BF6" w:rsidRPr="00164C33" w:rsidDel="00164C33" w:rsidRDefault="00EC7DB9" w:rsidP="00EC7DB9">
      <w:pPr>
        <w:pStyle w:val="Paragrafoelenco"/>
        <w:autoSpaceDE w:val="0"/>
        <w:autoSpaceDN w:val="0"/>
        <w:adjustRightInd w:val="0"/>
        <w:spacing w:before="0"/>
        <w:ind w:left="360"/>
        <w:jc w:val="left"/>
        <w:rPr>
          <w:del w:id="2482" w:author="Antonio Giangravè" w:date="2018-08-28T14:51:00Z"/>
          <w:rFonts w:cs="Arial"/>
          <w:b/>
          <w:bCs/>
          <w:sz w:val="18"/>
          <w:rPrChange w:id="2483" w:author="Antonio Giangravè" w:date="2018-08-28T14:52:00Z">
            <w:rPr>
              <w:del w:id="2484" w:author="Antonio Giangravè" w:date="2018-08-28T14:51:00Z"/>
              <w:rFonts w:cs="Arial"/>
              <w:b/>
              <w:bCs/>
            </w:rPr>
          </w:rPrChange>
        </w:rPr>
      </w:pPr>
      <w:del w:id="2485" w:author="Antonio Giangravè" w:date="2018-08-28T14:51:00Z">
        <w:r w:rsidRPr="00164C33" w:rsidDel="00164C33">
          <w:rPr>
            <w:rFonts w:cs="Arial"/>
            <w:b/>
            <w:bCs/>
            <w:sz w:val="18"/>
            <w:rPrChange w:id="2486" w:author="Antonio Giangravè" w:date="2018-08-28T14:52:00Z">
              <w:rPr>
                <w:rFonts w:cs="Arial"/>
                <w:b/>
                <w:bCs/>
              </w:rPr>
            </w:rPrChange>
          </w:rPr>
          <w:delText xml:space="preserve">So </w:delText>
        </w:r>
        <w:r w:rsidR="00B24BF6" w:rsidRPr="00164C33" w:rsidDel="00164C33">
          <w:rPr>
            <w:rFonts w:cs="Arial"/>
            <w:b/>
            <w:bCs/>
            <w:sz w:val="18"/>
            <w:rPrChange w:id="2487" w:author="Antonio Giangravè" w:date="2018-08-28T14:52:00Z">
              <w:rPr>
                <w:rFonts w:cs="Arial"/>
                <w:b/>
                <w:bCs/>
              </w:rPr>
            </w:rPrChange>
          </w:rPr>
          <w:delText>Avoid Vague Formulations</w:delText>
        </w:r>
      </w:del>
    </w:p>
    <w:p w:rsidR="0028622C" w:rsidRPr="00164C33" w:rsidDel="00164C33" w:rsidRDefault="00B24BF6" w:rsidP="00B24BF6">
      <w:pPr>
        <w:pStyle w:val="Paragrafoelenco"/>
        <w:autoSpaceDE w:val="0"/>
        <w:autoSpaceDN w:val="0"/>
        <w:adjustRightInd w:val="0"/>
        <w:spacing w:before="0"/>
        <w:ind w:left="360"/>
        <w:rPr>
          <w:del w:id="2488" w:author="Antonio Giangravè" w:date="2018-08-28T14:51:00Z"/>
          <w:rFonts w:cs="Arial"/>
          <w:bCs/>
          <w:sz w:val="18"/>
          <w:rPrChange w:id="2489" w:author="Antonio Giangravè" w:date="2018-08-28T14:52:00Z">
            <w:rPr>
              <w:del w:id="2490" w:author="Antonio Giangravè" w:date="2018-08-28T14:51:00Z"/>
              <w:rFonts w:cs="Arial"/>
              <w:bCs/>
            </w:rPr>
          </w:rPrChange>
        </w:rPr>
      </w:pPr>
      <w:del w:id="2491" w:author="Antonio Giangravè" w:date="2018-08-28T14:51:00Z">
        <w:r w:rsidRPr="00164C33" w:rsidDel="00164C33">
          <w:rPr>
            <w:rFonts w:cs="Arial"/>
            <w:bCs/>
            <w:sz w:val="18"/>
            <w:rPrChange w:id="2492" w:author="Antonio Giangravè" w:date="2018-08-28T14:52:00Z">
              <w:rPr>
                <w:rFonts w:cs="Arial"/>
                <w:bCs/>
              </w:rPr>
            </w:rPrChange>
          </w:rPr>
          <w:delText xml:space="preserve">The formulation of learning outcomes should </w:delText>
        </w:r>
        <w:r w:rsidR="00182EA4" w:rsidRPr="00164C33" w:rsidDel="00164C33">
          <w:rPr>
            <w:rFonts w:cs="Arial"/>
            <w:bCs/>
            <w:sz w:val="18"/>
            <w:rPrChange w:id="2493" w:author="Antonio Giangravè" w:date="2018-08-28T14:52:00Z">
              <w:rPr>
                <w:rFonts w:cs="Arial"/>
                <w:bCs/>
              </w:rPr>
            </w:rPrChange>
          </w:rPr>
          <w:delText>be neither</w:delText>
        </w:r>
        <w:r w:rsidRPr="00164C33" w:rsidDel="00164C33">
          <w:rPr>
            <w:rFonts w:cs="Arial"/>
            <w:bCs/>
            <w:sz w:val="18"/>
            <w:rPrChange w:id="2494" w:author="Antonio Giangravè" w:date="2018-08-28T14:52:00Z">
              <w:rPr>
                <w:rFonts w:cs="Arial"/>
                <w:bCs/>
              </w:rPr>
            </w:rPrChange>
          </w:rPr>
          <w:delText xml:space="preserve"> too general</w:delText>
        </w:r>
        <w:r w:rsidR="00182EA4" w:rsidRPr="00164C33" w:rsidDel="00164C33">
          <w:rPr>
            <w:rFonts w:cs="Arial"/>
            <w:bCs/>
            <w:sz w:val="18"/>
            <w:rPrChange w:id="2495" w:author="Antonio Giangravè" w:date="2018-08-28T14:52:00Z">
              <w:rPr>
                <w:rFonts w:cs="Arial"/>
                <w:bCs/>
              </w:rPr>
            </w:rPrChange>
          </w:rPr>
          <w:delText>,</w:delText>
        </w:r>
        <w:r w:rsidRPr="00164C33" w:rsidDel="00164C33">
          <w:rPr>
            <w:rFonts w:cs="Arial"/>
            <w:bCs/>
            <w:sz w:val="18"/>
            <w:rPrChange w:id="2496" w:author="Antonio Giangravè" w:date="2018-08-28T14:52:00Z">
              <w:rPr>
                <w:rFonts w:cs="Arial"/>
                <w:bCs/>
              </w:rPr>
            </w:rPrChange>
          </w:rPr>
          <w:delText xml:space="preserve"> nor too specific.</w:delText>
        </w:r>
      </w:del>
    </w:p>
    <w:p w:rsidR="00C1068F" w:rsidRPr="00164C33" w:rsidDel="00164C33" w:rsidRDefault="00AC50E0" w:rsidP="00B24BF6">
      <w:pPr>
        <w:pStyle w:val="Paragrafoelenco"/>
        <w:autoSpaceDE w:val="0"/>
        <w:autoSpaceDN w:val="0"/>
        <w:adjustRightInd w:val="0"/>
        <w:spacing w:before="0"/>
        <w:ind w:left="360"/>
        <w:rPr>
          <w:del w:id="2497" w:author="Antonio Giangravè" w:date="2018-08-28T14:51:00Z"/>
          <w:rFonts w:cs="Arial"/>
          <w:bCs/>
          <w:sz w:val="18"/>
          <w:rPrChange w:id="2498" w:author="Antonio Giangravè" w:date="2018-08-28T14:52:00Z">
            <w:rPr>
              <w:del w:id="2499" w:author="Antonio Giangravè" w:date="2018-08-28T14:51:00Z"/>
              <w:rFonts w:cs="Arial"/>
              <w:bCs/>
            </w:rPr>
          </w:rPrChange>
        </w:rPr>
      </w:pPr>
      <w:del w:id="2500" w:author="Antonio Giangravè" w:date="2018-08-28T14:51:00Z">
        <w:r w:rsidRPr="00164C33" w:rsidDel="00164C33">
          <w:rPr>
            <w:noProof/>
            <w:sz w:val="18"/>
            <w:lang w:val="it-IT" w:eastAsia="it-IT"/>
            <w:rPrChange w:id="2501" w:author="Antonio Giangravè" w:date="2018-08-28T14:52:00Z">
              <w:rPr>
                <w:noProof/>
                <w:lang w:val="it-IT" w:eastAsia="it-IT"/>
              </w:rPr>
            </w:rPrChange>
          </w:rPr>
          <mc:AlternateContent>
            <mc:Choice Requires="wps">
              <w:drawing>
                <wp:anchor distT="0" distB="0" distL="114300" distR="114300" simplePos="0" relativeHeight="251675648" behindDoc="0" locked="0" layoutInCell="1" allowOverlap="1">
                  <wp:simplePos x="0" y="0"/>
                  <wp:positionH relativeFrom="column">
                    <wp:posOffset>99060</wp:posOffset>
                  </wp:positionH>
                  <wp:positionV relativeFrom="paragraph">
                    <wp:posOffset>106045</wp:posOffset>
                  </wp:positionV>
                  <wp:extent cx="6019800" cy="1057275"/>
                  <wp:effectExtent l="57150" t="38100" r="76200" b="104775"/>
                  <wp:wrapNone/>
                  <wp:docPr id="1051" name="Rettangolo arrotondato 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572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2502"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1" o:spid="_x0000_s1055" style="position:absolute;left:0;text-align:left;margin-left:7.8pt;margin-top:8.35pt;width:474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2503"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C1068F" w:rsidRPr="00164C33" w:rsidDel="00164C33" w:rsidRDefault="00C1068F" w:rsidP="00B24BF6">
      <w:pPr>
        <w:pStyle w:val="Paragrafoelenco"/>
        <w:autoSpaceDE w:val="0"/>
        <w:autoSpaceDN w:val="0"/>
        <w:adjustRightInd w:val="0"/>
        <w:spacing w:before="0"/>
        <w:ind w:left="360"/>
        <w:rPr>
          <w:del w:id="2504" w:author="Antonio Giangravè" w:date="2018-08-28T14:51:00Z"/>
          <w:rFonts w:cs="Arial"/>
          <w:bCs/>
          <w:sz w:val="18"/>
          <w:rPrChange w:id="2505" w:author="Antonio Giangravè" w:date="2018-08-28T14:52:00Z">
            <w:rPr>
              <w:del w:id="2506" w:author="Antonio Giangravè" w:date="2018-08-28T14:51:00Z"/>
              <w:rFonts w:cs="Arial"/>
              <w:bCs/>
            </w:rPr>
          </w:rPrChange>
        </w:rPr>
      </w:pPr>
      <w:del w:id="2507" w:author="Antonio Giangravè" w:date="2018-08-28T14:51:00Z">
        <w:r w:rsidRPr="00164C33" w:rsidDel="00164C33">
          <w:rPr>
            <w:noProof/>
            <w:sz w:val="18"/>
            <w:lang w:val="it-IT" w:eastAsia="it-IT"/>
            <w:rPrChange w:id="2508" w:author="Antonio Giangravè" w:date="2018-08-28T14:52:00Z">
              <w:rPr>
                <w:noProof/>
                <w:lang w:val="it-IT" w:eastAsia="it-IT"/>
              </w:rPr>
            </w:rPrChange>
          </w:rPr>
          <w:drawing>
            <wp:anchor distT="0" distB="0" distL="114300" distR="114300" simplePos="0" relativeHeight="251680768" behindDoc="0" locked="0" layoutInCell="1" allowOverlap="1">
              <wp:simplePos x="0" y="0"/>
              <wp:positionH relativeFrom="column">
                <wp:posOffset>213360</wp:posOffset>
              </wp:positionH>
              <wp:positionV relativeFrom="paragraph">
                <wp:posOffset>100330</wp:posOffset>
              </wp:positionV>
              <wp:extent cx="629920" cy="597535"/>
              <wp:effectExtent l="0" t="0" r="0" b="0"/>
              <wp:wrapNone/>
              <wp:docPr id="105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C1068F" w:rsidRPr="00164C33" w:rsidDel="00164C33" w:rsidRDefault="00C1068F" w:rsidP="00B24BF6">
      <w:pPr>
        <w:pStyle w:val="Paragrafoelenco"/>
        <w:autoSpaceDE w:val="0"/>
        <w:autoSpaceDN w:val="0"/>
        <w:adjustRightInd w:val="0"/>
        <w:spacing w:before="0"/>
        <w:ind w:left="360"/>
        <w:rPr>
          <w:del w:id="2509" w:author="Antonio Giangravè" w:date="2018-08-28T14:51:00Z"/>
          <w:rFonts w:cs="Arial"/>
          <w:bCs/>
          <w:sz w:val="18"/>
          <w:rPrChange w:id="2510" w:author="Antonio Giangravè" w:date="2018-08-28T14:52:00Z">
            <w:rPr>
              <w:del w:id="2511" w:author="Antonio Giangravè" w:date="2018-08-28T14:51:00Z"/>
              <w:rFonts w:cs="Arial"/>
              <w:bCs/>
            </w:rPr>
          </w:rPrChange>
        </w:rPr>
      </w:pPr>
    </w:p>
    <w:p w:rsidR="00C1068F" w:rsidRPr="00164C33" w:rsidDel="00164C33" w:rsidRDefault="00C1068F" w:rsidP="00BE2FC8">
      <w:pPr>
        <w:rPr>
          <w:del w:id="2512" w:author="Antonio Giangravè" w:date="2018-08-28T14:51:00Z"/>
          <w:sz w:val="18"/>
          <w:rPrChange w:id="2513" w:author="Antonio Giangravè" w:date="2018-08-28T14:52:00Z">
            <w:rPr>
              <w:del w:id="2514" w:author="Antonio Giangravè" w:date="2018-08-28T14:51:00Z"/>
            </w:rPr>
          </w:rPrChange>
        </w:rPr>
      </w:pPr>
    </w:p>
    <w:p w:rsidR="00B24BF6" w:rsidRPr="00164C33" w:rsidDel="00164C33" w:rsidRDefault="00B24BF6" w:rsidP="00BE2FC8">
      <w:pPr>
        <w:rPr>
          <w:del w:id="2515" w:author="Antonio Giangravè" w:date="2018-08-28T14:51:00Z"/>
          <w:sz w:val="18"/>
          <w:rPrChange w:id="2516" w:author="Antonio Giangravè" w:date="2018-08-28T14:52:00Z">
            <w:rPr>
              <w:del w:id="2517" w:author="Antonio Giangravè" w:date="2018-08-28T14:51:00Z"/>
            </w:rPr>
          </w:rPrChange>
        </w:rPr>
      </w:pPr>
    </w:p>
    <w:p w:rsidR="00B24BF6" w:rsidRPr="00164C33" w:rsidDel="00164C33" w:rsidRDefault="00B24BF6" w:rsidP="00BE2FC8">
      <w:pPr>
        <w:rPr>
          <w:del w:id="2518" w:author="Antonio Giangravè" w:date="2018-08-28T14:51:00Z"/>
          <w:sz w:val="18"/>
          <w:rPrChange w:id="2519" w:author="Antonio Giangravè" w:date="2018-08-28T14:52:00Z">
            <w:rPr>
              <w:del w:id="2520" w:author="Antonio Giangravè" w:date="2018-08-28T14:51:00Z"/>
            </w:rPr>
          </w:rPrChange>
        </w:rPr>
      </w:pPr>
    </w:p>
    <w:p w:rsidR="00B24BF6" w:rsidRPr="00164C33" w:rsidDel="00164C33" w:rsidRDefault="00B24BF6" w:rsidP="00BE2FC8">
      <w:pPr>
        <w:rPr>
          <w:del w:id="2521" w:author="Antonio Giangravè" w:date="2018-08-28T14:51:00Z"/>
          <w:sz w:val="18"/>
          <w:rPrChange w:id="2522" w:author="Antonio Giangravè" w:date="2018-08-28T14:52:00Z">
            <w:rPr>
              <w:del w:id="2523" w:author="Antonio Giangravè" w:date="2018-08-28T14:51:00Z"/>
            </w:rPr>
          </w:rPrChange>
        </w:rPr>
      </w:pPr>
    </w:p>
    <w:p w:rsidR="00B24BF6" w:rsidRPr="00164C33" w:rsidDel="00164C33" w:rsidRDefault="00182EA4" w:rsidP="00EC7DB9">
      <w:pPr>
        <w:pStyle w:val="Paragrafoelenco"/>
        <w:autoSpaceDE w:val="0"/>
        <w:autoSpaceDN w:val="0"/>
        <w:adjustRightInd w:val="0"/>
        <w:spacing w:before="0"/>
        <w:ind w:left="360"/>
        <w:jc w:val="left"/>
        <w:rPr>
          <w:del w:id="2524" w:author="Antonio Giangravè" w:date="2018-08-28T14:51:00Z"/>
          <w:rFonts w:cs="Arial"/>
          <w:b/>
          <w:bCs/>
          <w:sz w:val="18"/>
          <w:rPrChange w:id="2525" w:author="Antonio Giangravè" w:date="2018-08-28T14:52:00Z">
            <w:rPr>
              <w:del w:id="2526" w:author="Antonio Giangravè" w:date="2018-08-28T14:51:00Z"/>
              <w:rFonts w:cs="Arial"/>
              <w:b/>
              <w:bCs/>
            </w:rPr>
          </w:rPrChange>
        </w:rPr>
      </w:pPr>
      <w:del w:id="2527" w:author="Antonio Giangravè" w:date="2018-08-28T14:51:00Z">
        <w:r w:rsidRPr="00164C33" w:rsidDel="00164C33">
          <w:rPr>
            <w:rFonts w:cs="Arial"/>
            <w:b/>
            <w:bCs/>
            <w:sz w:val="18"/>
            <w:rPrChange w:id="2528" w:author="Antonio Giangravè" w:date="2018-08-28T14:52:00Z">
              <w:rPr>
                <w:rFonts w:cs="Arial"/>
                <w:b/>
                <w:bCs/>
              </w:rPr>
            </w:rPrChange>
          </w:rPr>
          <w:delText>Avoid Complex</w:delText>
        </w:r>
        <w:r w:rsidR="00B24BF6" w:rsidRPr="00164C33" w:rsidDel="00164C33">
          <w:rPr>
            <w:rFonts w:cs="Arial"/>
            <w:b/>
            <w:bCs/>
            <w:sz w:val="18"/>
            <w:rPrChange w:id="2529" w:author="Antonio Giangravè" w:date="2018-08-28T14:52:00Z">
              <w:rPr>
                <w:rFonts w:cs="Arial"/>
                <w:b/>
                <w:bCs/>
              </w:rPr>
            </w:rPrChange>
          </w:rPr>
          <w:delText xml:space="preserve"> sentences</w:delText>
        </w:r>
      </w:del>
    </w:p>
    <w:p w:rsidR="00B24BF6" w:rsidRPr="00164C33" w:rsidDel="00164C33" w:rsidRDefault="00C1068F" w:rsidP="00185A8C">
      <w:pPr>
        <w:pStyle w:val="Default"/>
        <w:rPr>
          <w:del w:id="2530" w:author="Antonio Giangravè" w:date="2018-08-28T14:51:00Z"/>
          <w:rFonts w:asciiTheme="minorHAnsi" w:hAnsiTheme="minorHAnsi"/>
          <w:sz w:val="18"/>
          <w:szCs w:val="22"/>
          <w:lang w:val="en-US"/>
          <w:rPrChange w:id="2531" w:author="Antonio Giangravè" w:date="2018-08-28T14:52:00Z">
            <w:rPr>
              <w:del w:id="2532" w:author="Antonio Giangravè" w:date="2018-08-28T14:51:00Z"/>
              <w:rFonts w:asciiTheme="minorHAnsi" w:hAnsiTheme="minorHAnsi"/>
              <w:sz w:val="22"/>
              <w:szCs w:val="22"/>
              <w:lang w:val="en-US"/>
            </w:rPr>
          </w:rPrChange>
        </w:rPr>
      </w:pPr>
      <w:del w:id="2533" w:author="Antonio Giangravè" w:date="2018-08-28T14:51:00Z">
        <w:r w:rsidRPr="00164C33" w:rsidDel="00164C33">
          <w:rPr>
            <w:rFonts w:asciiTheme="minorHAnsi" w:hAnsiTheme="minorHAnsi"/>
            <w:noProof/>
            <w:sz w:val="18"/>
            <w:szCs w:val="22"/>
            <w:lang w:eastAsia="it-IT"/>
            <w:rPrChange w:id="2534" w:author="Antonio Giangravè" w:date="2018-08-28T14:52:00Z">
              <w:rPr>
                <w:rFonts w:asciiTheme="minorHAnsi" w:hAnsiTheme="minorHAnsi"/>
                <w:noProof/>
                <w:sz w:val="22"/>
                <w:szCs w:val="22"/>
                <w:lang w:eastAsia="it-IT"/>
              </w:rPr>
            </w:rPrChange>
          </w:rPr>
          <w:drawing>
            <wp:anchor distT="0" distB="0" distL="114300" distR="114300" simplePos="0" relativeHeight="251691008" behindDoc="0" locked="0" layoutInCell="1" allowOverlap="1">
              <wp:simplePos x="0" y="0"/>
              <wp:positionH relativeFrom="column">
                <wp:posOffset>99060</wp:posOffset>
              </wp:positionH>
              <wp:positionV relativeFrom="paragraph">
                <wp:posOffset>560705</wp:posOffset>
              </wp:positionV>
              <wp:extent cx="629920" cy="597535"/>
              <wp:effectExtent l="0" t="0" r="0" b="0"/>
              <wp:wrapNone/>
              <wp:docPr id="105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RPr="00164C33" w:rsidDel="00164C33">
          <w:rPr>
            <w:rFonts w:asciiTheme="minorHAnsi" w:hAnsiTheme="minorHAnsi"/>
            <w:noProof/>
            <w:sz w:val="18"/>
            <w:szCs w:val="22"/>
            <w:lang w:eastAsia="it-IT"/>
            <w:rPrChange w:id="2535" w:author="Antonio Giangravè" w:date="2018-08-28T14:52:00Z">
              <w:rPr>
                <w:rFonts w:asciiTheme="minorHAnsi" w:hAnsiTheme="minorHAnsi"/>
                <w:noProof/>
                <w:sz w:val="22"/>
                <w:szCs w:val="22"/>
                <w:lang w:eastAsia="it-IT"/>
              </w:rPr>
            </w:rPrChange>
          </w:rPr>
          <mc:AlternateContent>
            <mc:Choice Requires="wps">
              <w:drawing>
                <wp:anchor distT="0" distB="0" distL="114300" distR="114300" simplePos="0" relativeHeight="251685888" behindDoc="0" locked="0" layoutInCell="1" allowOverlap="1">
                  <wp:simplePos x="0" y="0"/>
                  <wp:positionH relativeFrom="column">
                    <wp:posOffset>3810</wp:posOffset>
                  </wp:positionH>
                  <wp:positionV relativeFrom="paragraph">
                    <wp:posOffset>160020</wp:posOffset>
                  </wp:positionV>
                  <wp:extent cx="6019800" cy="1095375"/>
                  <wp:effectExtent l="57150" t="38100" r="76200" b="104775"/>
                  <wp:wrapNone/>
                  <wp:docPr id="1053" name="Rettangolo arrotondato 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953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3" o:spid="_x0000_s1056" style="position:absolute;margin-left:.3pt;margin-top:12.6pt;width:474pt;height:8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B24BF6" w:rsidRPr="00164C33" w:rsidDel="00164C33" w:rsidRDefault="00B24BF6" w:rsidP="00185A8C">
      <w:pPr>
        <w:pStyle w:val="Default"/>
        <w:rPr>
          <w:del w:id="2536" w:author="Antonio Giangravè" w:date="2018-08-28T14:51:00Z"/>
          <w:rFonts w:asciiTheme="minorHAnsi" w:hAnsiTheme="minorHAnsi"/>
          <w:sz w:val="18"/>
          <w:szCs w:val="22"/>
          <w:lang w:val="en-US"/>
          <w:rPrChange w:id="2537" w:author="Antonio Giangravè" w:date="2018-08-28T14:52:00Z">
            <w:rPr>
              <w:del w:id="2538" w:author="Antonio Giangravè" w:date="2018-08-28T14:51:00Z"/>
              <w:rFonts w:asciiTheme="minorHAnsi" w:hAnsiTheme="minorHAnsi"/>
              <w:sz w:val="22"/>
              <w:szCs w:val="22"/>
              <w:lang w:val="en-US"/>
            </w:rPr>
          </w:rPrChange>
        </w:rPr>
      </w:pPr>
    </w:p>
    <w:p w:rsidR="00B24BF6" w:rsidRPr="00164C33" w:rsidDel="00164C33" w:rsidRDefault="00B24BF6" w:rsidP="00185A8C">
      <w:pPr>
        <w:pStyle w:val="Default"/>
        <w:rPr>
          <w:del w:id="2539" w:author="Antonio Giangravè" w:date="2018-08-28T14:51:00Z"/>
          <w:rFonts w:asciiTheme="minorHAnsi" w:hAnsiTheme="minorHAnsi"/>
          <w:sz w:val="18"/>
          <w:szCs w:val="22"/>
          <w:lang w:val="en-US"/>
          <w:rPrChange w:id="2540" w:author="Antonio Giangravè" w:date="2018-08-28T14:52:00Z">
            <w:rPr>
              <w:del w:id="2541" w:author="Antonio Giangravè" w:date="2018-08-28T14:51:00Z"/>
              <w:rFonts w:asciiTheme="minorHAnsi" w:hAnsiTheme="minorHAnsi"/>
              <w:sz w:val="22"/>
              <w:szCs w:val="22"/>
              <w:lang w:val="en-US"/>
            </w:rPr>
          </w:rPrChange>
        </w:rPr>
      </w:pPr>
    </w:p>
    <w:p w:rsidR="00B24BF6" w:rsidRPr="00164C33" w:rsidDel="00164C33" w:rsidRDefault="00B24BF6" w:rsidP="00185A8C">
      <w:pPr>
        <w:pStyle w:val="Default"/>
        <w:rPr>
          <w:del w:id="2542" w:author="Antonio Giangravè" w:date="2018-08-28T14:51:00Z"/>
          <w:rFonts w:asciiTheme="minorHAnsi" w:hAnsiTheme="minorHAnsi"/>
          <w:sz w:val="18"/>
          <w:szCs w:val="22"/>
          <w:lang w:val="en-US"/>
          <w:rPrChange w:id="2543" w:author="Antonio Giangravè" w:date="2018-08-28T14:52:00Z">
            <w:rPr>
              <w:del w:id="2544" w:author="Antonio Giangravè" w:date="2018-08-28T14:51:00Z"/>
              <w:rFonts w:asciiTheme="minorHAnsi" w:hAnsiTheme="minorHAnsi"/>
              <w:sz w:val="22"/>
              <w:szCs w:val="22"/>
              <w:lang w:val="en-US"/>
            </w:rPr>
          </w:rPrChange>
        </w:rPr>
      </w:pPr>
    </w:p>
    <w:p w:rsidR="00B24BF6" w:rsidRPr="00164C33" w:rsidDel="00164C33" w:rsidRDefault="00B24BF6" w:rsidP="00185A8C">
      <w:pPr>
        <w:pStyle w:val="Default"/>
        <w:rPr>
          <w:del w:id="2545" w:author="Antonio Giangravè" w:date="2018-08-28T14:51:00Z"/>
          <w:rFonts w:asciiTheme="minorHAnsi" w:hAnsiTheme="minorHAnsi"/>
          <w:sz w:val="18"/>
          <w:szCs w:val="22"/>
          <w:lang w:val="en-US"/>
          <w:rPrChange w:id="2546" w:author="Antonio Giangravè" w:date="2018-08-28T14:52:00Z">
            <w:rPr>
              <w:del w:id="2547" w:author="Antonio Giangravè" w:date="2018-08-28T14:51:00Z"/>
              <w:rFonts w:asciiTheme="minorHAnsi" w:hAnsiTheme="minorHAnsi"/>
              <w:sz w:val="22"/>
              <w:szCs w:val="22"/>
              <w:lang w:val="en-US"/>
            </w:rPr>
          </w:rPrChange>
        </w:rPr>
      </w:pPr>
    </w:p>
    <w:p w:rsidR="00B24BF6" w:rsidRPr="00164C33" w:rsidDel="00164C33" w:rsidRDefault="00B24BF6" w:rsidP="00185A8C">
      <w:pPr>
        <w:pStyle w:val="Default"/>
        <w:rPr>
          <w:del w:id="2548" w:author="Antonio Giangravè" w:date="2018-08-28T14:51:00Z"/>
          <w:rFonts w:asciiTheme="minorHAnsi" w:hAnsiTheme="minorHAnsi"/>
          <w:sz w:val="18"/>
          <w:szCs w:val="22"/>
          <w:lang w:val="en-US"/>
          <w:rPrChange w:id="2549" w:author="Antonio Giangravè" w:date="2018-08-28T14:52:00Z">
            <w:rPr>
              <w:del w:id="2550" w:author="Antonio Giangravè" w:date="2018-08-28T14:51:00Z"/>
              <w:rFonts w:asciiTheme="minorHAnsi" w:hAnsiTheme="minorHAnsi"/>
              <w:sz w:val="22"/>
              <w:szCs w:val="22"/>
              <w:lang w:val="en-US"/>
            </w:rPr>
          </w:rPrChange>
        </w:rPr>
      </w:pPr>
    </w:p>
    <w:p w:rsidR="003F2F15" w:rsidRPr="00164C33" w:rsidDel="00164C33" w:rsidRDefault="003F2F15" w:rsidP="00185A8C">
      <w:pPr>
        <w:pStyle w:val="Default"/>
        <w:rPr>
          <w:del w:id="2551" w:author="Antonio Giangravè" w:date="2018-08-28T14:51:00Z"/>
          <w:rFonts w:asciiTheme="minorHAnsi" w:hAnsiTheme="minorHAnsi"/>
          <w:sz w:val="18"/>
          <w:szCs w:val="22"/>
          <w:lang w:val="en-US"/>
          <w:rPrChange w:id="2552" w:author="Antonio Giangravè" w:date="2018-08-28T14:52:00Z">
            <w:rPr>
              <w:del w:id="2553" w:author="Antonio Giangravè" w:date="2018-08-28T14:51:00Z"/>
              <w:rFonts w:asciiTheme="minorHAnsi" w:hAnsiTheme="minorHAnsi"/>
              <w:sz w:val="22"/>
              <w:szCs w:val="22"/>
              <w:lang w:val="en-US"/>
            </w:rPr>
          </w:rPrChange>
        </w:rPr>
      </w:pPr>
    </w:p>
    <w:p w:rsidR="003F2F15" w:rsidRPr="00164C33" w:rsidDel="00164C33" w:rsidRDefault="003F2F15" w:rsidP="00185A8C">
      <w:pPr>
        <w:pStyle w:val="Default"/>
        <w:rPr>
          <w:del w:id="2554" w:author="Antonio Giangravè" w:date="2018-08-28T14:51:00Z"/>
          <w:rFonts w:asciiTheme="minorHAnsi" w:hAnsiTheme="minorHAnsi"/>
          <w:sz w:val="18"/>
          <w:szCs w:val="22"/>
          <w:lang w:val="en-US"/>
          <w:rPrChange w:id="2555" w:author="Antonio Giangravè" w:date="2018-08-28T14:52:00Z">
            <w:rPr>
              <w:del w:id="2556" w:author="Antonio Giangravè" w:date="2018-08-28T14:51:00Z"/>
              <w:rFonts w:asciiTheme="minorHAnsi" w:hAnsiTheme="minorHAnsi"/>
              <w:sz w:val="22"/>
              <w:szCs w:val="22"/>
              <w:lang w:val="en-US"/>
            </w:rPr>
          </w:rPrChange>
        </w:rPr>
      </w:pPr>
    </w:p>
    <w:p w:rsidR="00C1068F" w:rsidRPr="00164C33" w:rsidDel="00164C33" w:rsidRDefault="00C1068F" w:rsidP="00185A8C">
      <w:pPr>
        <w:pStyle w:val="Default"/>
        <w:rPr>
          <w:del w:id="2557" w:author="Antonio Giangravè" w:date="2018-08-28T14:51:00Z"/>
          <w:rFonts w:asciiTheme="minorHAnsi" w:hAnsiTheme="minorHAnsi"/>
          <w:sz w:val="18"/>
          <w:szCs w:val="22"/>
          <w:lang w:val="en-US"/>
          <w:rPrChange w:id="2558" w:author="Antonio Giangravè" w:date="2018-08-28T14:52:00Z">
            <w:rPr>
              <w:del w:id="2559" w:author="Antonio Giangravè" w:date="2018-08-28T14:51:00Z"/>
              <w:rFonts w:asciiTheme="minorHAnsi" w:hAnsiTheme="minorHAnsi"/>
              <w:sz w:val="22"/>
              <w:szCs w:val="22"/>
              <w:lang w:val="en-US"/>
            </w:rPr>
          </w:rPrChange>
        </w:rPr>
      </w:pPr>
    </w:p>
    <w:p w:rsidR="00B24BF6" w:rsidRPr="00164C33" w:rsidDel="00164C33" w:rsidRDefault="00577A5B" w:rsidP="001A5F0B">
      <w:pPr>
        <w:pStyle w:val="Paragrafoelenco"/>
        <w:numPr>
          <w:ilvl w:val="0"/>
          <w:numId w:val="8"/>
        </w:numPr>
        <w:autoSpaceDE w:val="0"/>
        <w:autoSpaceDN w:val="0"/>
        <w:adjustRightInd w:val="0"/>
        <w:spacing w:before="0"/>
        <w:ind w:left="360"/>
        <w:rPr>
          <w:del w:id="2560" w:author="Antonio Giangravè" w:date="2018-08-28T14:51:00Z"/>
          <w:rFonts w:cs="Arial"/>
          <w:b/>
          <w:bCs/>
          <w:sz w:val="18"/>
          <w:rPrChange w:id="2561" w:author="Antonio Giangravè" w:date="2018-08-28T14:52:00Z">
            <w:rPr>
              <w:del w:id="2562" w:author="Antonio Giangravè" w:date="2018-08-28T14:51:00Z"/>
              <w:rFonts w:cs="Arial"/>
              <w:b/>
              <w:bCs/>
            </w:rPr>
          </w:rPrChange>
        </w:rPr>
      </w:pPr>
      <w:del w:id="2563" w:author="Antonio Giangravè" w:date="2018-08-28T14:51:00Z">
        <w:r w:rsidRPr="00164C33" w:rsidDel="00164C33">
          <w:rPr>
            <w:rFonts w:cs="Arial"/>
            <w:b/>
            <w:bCs/>
            <w:sz w:val="18"/>
            <w:rPrChange w:id="2564" w:author="Antonio Giangravè" w:date="2018-08-28T14:52:00Z">
              <w:rPr>
                <w:rFonts w:cs="Arial"/>
                <w:b/>
                <w:bCs/>
              </w:rPr>
            </w:rPrChange>
          </w:rPr>
          <w:delText>Ensure that the Learning outcomes relate to the overall outcomes of your baseline course</w:delText>
        </w:r>
      </w:del>
    </w:p>
    <w:p w:rsidR="00EC7DB9" w:rsidRPr="00164C33" w:rsidDel="00164C33" w:rsidRDefault="00EC7DB9" w:rsidP="00EC7DB9">
      <w:pPr>
        <w:pStyle w:val="Paragrafoelenco"/>
        <w:autoSpaceDE w:val="0"/>
        <w:autoSpaceDN w:val="0"/>
        <w:adjustRightInd w:val="0"/>
        <w:spacing w:before="0"/>
        <w:ind w:left="360"/>
        <w:rPr>
          <w:del w:id="2565" w:author="Antonio Giangravè" w:date="2018-08-28T14:51:00Z"/>
          <w:rFonts w:cs="Arial"/>
          <w:b/>
          <w:bCs/>
          <w:sz w:val="18"/>
          <w:rPrChange w:id="2566" w:author="Antonio Giangravè" w:date="2018-08-28T14:52:00Z">
            <w:rPr>
              <w:del w:id="2567" w:author="Antonio Giangravè" w:date="2018-08-28T14:51:00Z"/>
              <w:rFonts w:cs="Arial"/>
              <w:b/>
              <w:bCs/>
            </w:rPr>
          </w:rPrChange>
        </w:rPr>
      </w:pPr>
    </w:p>
    <w:p w:rsidR="003F2F15" w:rsidRPr="00164C33" w:rsidDel="00164C33" w:rsidRDefault="00577A5B" w:rsidP="001A5F0B">
      <w:pPr>
        <w:pStyle w:val="Paragrafoelenco"/>
        <w:numPr>
          <w:ilvl w:val="0"/>
          <w:numId w:val="8"/>
        </w:numPr>
        <w:autoSpaceDE w:val="0"/>
        <w:autoSpaceDN w:val="0"/>
        <w:adjustRightInd w:val="0"/>
        <w:spacing w:before="0"/>
        <w:ind w:left="360"/>
        <w:rPr>
          <w:del w:id="2568" w:author="Antonio Giangravè" w:date="2018-08-28T14:51:00Z"/>
          <w:rFonts w:cs="Arial"/>
          <w:b/>
          <w:bCs/>
          <w:sz w:val="18"/>
          <w:rPrChange w:id="2569" w:author="Antonio Giangravè" w:date="2018-08-28T14:52:00Z">
            <w:rPr>
              <w:del w:id="2570" w:author="Antonio Giangravè" w:date="2018-08-28T14:51:00Z"/>
              <w:rFonts w:cs="Arial"/>
              <w:b/>
              <w:bCs/>
            </w:rPr>
          </w:rPrChange>
        </w:rPr>
      </w:pPr>
      <w:del w:id="2571" w:author="Antonio Giangravè" w:date="2018-08-28T14:51:00Z">
        <w:r w:rsidRPr="00164C33" w:rsidDel="00164C33">
          <w:rPr>
            <w:rFonts w:cs="Arial"/>
            <w:b/>
            <w:bCs/>
            <w:sz w:val="18"/>
            <w:rPrChange w:id="2572" w:author="Antonio Giangravè" w:date="2018-08-28T14:52:00Z">
              <w:rPr>
                <w:rFonts w:cs="Arial"/>
                <w:b/>
                <w:bCs/>
              </w:rPr>
            </w:rPrChange>
          </w:rPr>
          <w:delText>Learning Outcomes should be realistic to be achieved within the time and the resources available.</w:delText>
        </w:r>
      </w:del>
    </w:p>
    <w:p w:rsidR="00EC7DB9" w:rsidRPr="00164C33" w:rsidDel="00164C33" w:rsidRDefault="00EC7DB9" w:rsidP="00EC7DB9">
      <w:pPr>
        <w:autoSpaceDE w:val="0"/>
        <w:autoSpaceDN w:val="0"/>
        <w:adjustRightInd w:val="0"/>
        <w:spacing w:before="0"/>
        <w:rPr>
          <w:del w:id="2573" w:author="Antonio Giangravè" w:date="2018-08-28T14:51:00Z"/>
          <w:rFonts w:cs="Arial"/>
          <w:b/>
          <w:bCs/>
          <w:sz w:val="18"/>
          <w:rPrChange w:id="2574" w:author="Antonio Giangravè" w:date="2018-08-28T14:52:00Z">
            <w:rPr>
              <w:del w:id="2575" w:author="Antonio Giangravè" w:date="2018-08-28T14:51:00Z"/>
              <w:rFonts w:cs="Arial"/>
              <w:b/>
              <w:bCs/>
            </w:rPr>
          </w:rPrChange>
        </w:rPr>
      </w:pPr>
    </w:p>
    <w:p w:rsidR="003F2F15" w:rsidRPr="00164C33" w:rsidDel="00164C33" w:rsidRDefault="003F2F15" w:rsidP="001A5F0B">
      <w:pPr>
        <w:pStyle w:val="Paragrafoelenco"/>
        <w:numPr>
          <w:ilvl w:val="0"/>
          <w:numId w:val="8"/>
        </w:numPr>
        <w:autoSpaceDE w:val="0"/>
        <w:autoSpaceDN w:val="0"/>
        <w:adjustRightInd w:val="0"/>
        <w:spacing w:before="0"/>
        <w:ind w:left="360"/>
        <w:rPr>
          <w:del w:id="2576" w:author="Antonio Giangravè" w:date="2018-08-28T14:51:00Z"/>
          <w:rFonts w:cs="Arial"/>
          <w:b/>
          <w:bCs/>
          <w:sz w:val="18"/>
          <w:rPrChange w:id="2577" w:author="Antonio Giangravè" w:date="2018-08-28T14:52:00Z">
            <w:rPr>
              <w:del w:id="2578" w:author="Antonio Giangravè" w:date="2018-08-28T14:51:00Z"/>
              <w:rFonts w:cs="Arial"/>
              <w:b/>
              <w:bCs/>
            </w:rPr>
          </w:rPrChange>
        </w:rPr>
      </w:pPr>
      <w:del w:id="2579" w:author="Antonio Giangravè" w:date="2018-08-28T14:51:00Z">
        <w:r w:rsidRPr="00164C33" w:rsidDel="00164C33">
          <w:rPr>
            <w:rFonts w:cs="Arial"/>
            <w:b/>
            <w:bCs/>
            <w:sz w:val="18"/>
            <w:rPrChange w:id="2580" w:author="Antonio Giangravè" w:date="2018-08-28T14:52:00Z">
              <w:rPr>
                <w:rFonts w:cs="Arial"/>
                <w:b/>
                <w:bCs/>
              </w:rPr>
            </w:rPrChange>
          </w:rPr>
          <w:delText xml:space="preserve">The manner in which the learning outcomes are acquired is not relevant for the learning outcome description. </w:delText>
        </w:r>
        <w:r w:rsidRPr="00164C33" w:rsidDel="00164C33">
          <w:rPr>
            <w:rFonts w:cs="Arial"/>
            <w:bCs/>
            <w:sz w:val="18"/>
            <w:rPrChange w:id="2581" w:author="Antonio Giangravè" w:date="2018-08-28T14:52:00Z">
              <w:rPr>
                <w:rFonts w:cs="Arial"/>
                <w:bCs/>
              </w:rPr>
            </w:rPrChange>
          </w:rPr>
          <w:delText>This means that it does not matter if the contents have been acquired through an e-learning programme, classroom instruction, at the workplace, at school or through self-study.</w:delText>
        </w:r>
      </w:del>
    </w:p>
    <w:p w:rsidR="00182EA4" w:rsidRPr="00164C33" w:rsidDel="00164C33" w:rsidRDefault="00182EA4" w:rsidP="00182EA4">
      <w:pPr>
        <w:autoSpaceDE w:val="0"/>
        <w:autoSpaceDN w:val="0"/>
        <w:adjustRightInd w:val="0"/>
        <w:spacing w:before="0"/>
        <w:rPr>
          <w:del w:id="2582" w:author="Antonio Giangravè" w:date="2018-08-28T14:51:00Z"/>
          <w:rFonts w:cs="Arial"/>
          <w:b/>
          <w:bCs/>
          <w:sz w:val="18"/>
          <w:rPrChange w:id="2583" w:author="Antonio Giangravè" w:date="2018-08-28T14:52:00Z">
            <w:rPr>
              <w:del w:id="2584" w:author="Antonio Giangravè" w:date="2018-08-28T14:51:00Z"/>
              <w:rFonts w:cs="Arial"/>
              <w:b/>
              <w:bCs/>
            </w:rPr>
          </w:rPrChange>
        </w:rPr>
      </w:pPr>
    </w:p>
    <w:p w:rsidR="006B6F30" w:rsidRPr="00164C33" w:rsidDel="00164C33" w:rsidRDefault="003F2F15" w:rsidP="00182EA4">
      <w:pPr>
        <w:pStyle w:val="Paragrafoelenco"/>
        <w:numPr>
          <w:ilvl w:val="0"/>
          <w:numId w:val="8"/>
        </w:numPr>
        <w:autoSpaceDE w:val="0"/>
        <w:autoSpaceDN w:val="0"/>
        <w:adjustRightInd w:val="0"/>
        <w:spacing w:before="0"/>
        <w:ind w:left="360"/>
        <w:rPr>
          <w:del w:id="2585" w:author="Antonio Giangravè" w:date="2018-08-28T14:51:00Z"/>
          <w:rFonts w:cs="Arial"/>
          <w:b/>
          <w:bCs/>
          <w:sz w:val="18"/>
          <w:rPrChange w:id="2586" w:author="Antonio Giangravè" w:date="2018-08-28T14:52:00Z">
            <w:rPr>
              <w:del w:id="2587" w:author="Antonio Giangravè" w:date="2018-08-28T14:51:00Z"/>
              <w:rFonts w:cs="Arial"/>
              <w:b/>
              <w:bCs/>
            </w:rPr>
          </w:rPrChange>
        </w:rPr>
      </w:pPr>
      <w:del w:id="2588" w:author="Antonio Giangravè" w:date="2018-08-28T14:51:00Z">
        <w:r w:rsidRPr="00164C33" w:rsidDel="00164C33">
          <w:rPr>
            <w:rFonts w:cs="Arial"/>
            <w:b/>
            <w:bCs/>
            <w:sz w:val="18"/>
            <w:rPrChange w:id="2589" w:author="Antonio Giangravè" w:date="2018-08-28T14:52:00Z">
              <w:rPr>
                <w:rFonts w:cs="Arial"/>
                <w:b/>
                <w:bCs/>
              </w:rPr>
            </w:rPrChange>
          </w:rPr>
          <w:delText xml:space="preserve">Learning outcomes should be externally verifiable. </w:delText>
        </w:r>
        <w:r w:rsidRPr="00164C33" w:rsidDel="00164C33">
          <w:rPr>
            <w:rFonts w:cs="Arial"/>
            <w:bCs/>
            <w:sz w:val="18"/>
            <w:rPrChange w:id="2590" w:author="Antonio Giangravè" w:date="2018-08-28T14:52:00Z">
              <w:rPr>
                <w:rFonts w:cs="Arial"/>
                <w:bCs/>
              </w:rPr>
            </w:rPrChange>
          </w:rPr>
          <w:delText xml:space="preserve">The formulations </w:delText>
        </w:r>
        <w:r w:rsidR="00182EA4" w:rsidRPr="00164C33" w:rsidDel="00164C33">
          <w:rPr>
            <w:rFonts w:cs="Arial"/>
            <w:bCs/>
            <w:sz w:val="18"/>
            <w:rPrChange w:id="2591" w:author="Antonio Giangravè" w:date="2018-08-28T14:52:00Z">
              <w:rPr>
                <w:rFonts w:cs="Arial"/>
                <w:bCs/>
              </w:rPr>
            </w:rPrChange>
          </w:rPr>
          <w:delText>must be chosen in a way that allows the evaluation process to determine if the learner has achieved the learning outcomes</w:delText>
        </w:r>
        <w:r w:rsidR="00182EA4" w:rsidRPr="00164C33" w:rsidDel="00164C33">
          <w:rPr>
            <w:rFonts w:cs="Arial"/>
            <w:b/>
            <w:bCs/>
            <w:sz w:val="18"/>
            <w:rPrChange w:id="2592" w:author="Antonio Giangravè" w:date="2018-08-28T14:52:00Z">
              <w:rPr>
                <w:rFonts w:cs="Arial"/>
                <w:b/>
                <w:bCs/>
              </w:rPr>
            </w:rPrChange>
          </w:rPr>
          <w:delText>.</w:delText>
        </w:r>
      </w:del>
    </w:p>
    <w:p w:rsidR="00182EA4" w:rsidRPr="00164C33" w:rsidDel="00164C33" w:rsidRDefault="00182EA4" w:rsidP="00182EA4">
      <w:pPr>
        <w:autoSpaceDE w:val="0"/>
        <w:autoSpaceDN w:val="0"/>
        <w:adjustRightInd w:val="0"/>
        <w:spacing w:before="0"/>
        <w:rPr>
          <w:del w:id="2593" w:author="Antonio Giangravè" w:date="2018-08-28T14:51:00Z"/>
          <w:rFonts w:cs="Arial"/>
          <w:b/>
          <w:bCs/>
          <w:sz w:val="18"/>
          <w:rPrChange w:id="2594" w:author="Antonio Giangravè" w:date="2018-08-28T14:52:00Z">
            <w:rPr>
              <w:del w:id="2595" w:author="Antonio Giangravè" w:date="2018-08-28T14:51:00Z"/>
              <w:rFonts w:cs="Arial"/>
              <w:b/>
              <w:bCs/>
            </w:rPr>
          </w:rPrChange>
        </w:rPr>
      </w:pPr>
    </w:p>
    <w:p w:rsidR="00EC7DB9" w:rsidRPr="00164C33" w:rsidDel="00164C33" w:rsidRDefault="00EC7DB9" w:rsidP="001A5F0B">
      <w:pPr>
        <w:pStyle w:val="Paragrafoelenco"/>
        <w:numPr>
          <w:ilvl w:val="0"/>
          <w:numId w:val="8"/>
        </w:numPr>
        <w:autoSpaceDE w:val="0"/>
        <w:autoSpaceDN w:val="0"/>
        <w:adjustRightInd w:val="0"/>
        <w:spacing w:before="0"/>
        <w:ind w:left="360"/>
        <w:rPr>
          <w:del w:id="2596" w:author="Antonio Giangravè" w:date="2018-08-28T14:51:00Z"/>
          <w:rFonts w:cs="Arial"/>
          <w:b/>
          <w:bCs/>
          <w:sz w:val="18"/>
          <w:rPrChange w:id="2597" w:author="Antonio Giangravè" w:date="2018-08-28T14:52:00Z">
            <w:rPr>
              <w:del w:id="2598" w:author="Antonio Giangravè" w:date="2018-08-28T14:51:00Z"/>
              <w:rFonts w:cs="Arial"/>
              <w:b/>
              <w:bCs/>
            </w:rPr>
          </w:rPrChange>
        </w:rPr>
      </w:pPr>
      <w:del w:id="2599" w:author="Antonio Giangravè" w:date="2018-08-28T14:51:00Z">
        <w:r w:rsidRPr="00164C33" w:rsidDel="00164C33">
          <w:rPr>
            <w:rFonts w:cs="Arial"/>
            <w:b/>
            <w:bCs/>
            <w:sz w:val="18"/>
            <w:rPrChange w:id="2600" w:author="Antonio Giangravè" w:date="2018-08-28T14:52:00Z">
              <w:rPr>
                <w:rFonts w:cs="Arial"/>
                <w:b/>
                <w:bCs/>
              </w:rPr>
            </w:rPrChange>
          </w:rPr>
          <w:delText>Specify the level of learning outcomes</w:delText>
        </w:r>
        <w:r w:rsidR="006B6F30" w:rsidRPr="00164C33" w:rsidDel="00164C33">
          <w:rPr>
            <w:rFonts w:cs="Arial"/>
            <w:b/>
            <w:bCs/>
            <w:sz w:val="18"/>
            <w:rPrChange w:id="2601" w:author="Antonio Giangravè" w:date="2018-08-28T14:52:00Z">
              <w:rPr>
                <w:rFonts w:cs="Arial"/>
                <w:b/>
                <w:bCs/>
              </w:rPr>
            </w:rPrChange>
          </w:rPr>
          <w:delText>.</w:delText>
        </w:r>
      </w:del>
      <w:ins w:id="2602" w:author="Alvino" w:date="2018-08-27T15:22:00Z">
        <w:del w:id="2603" w:author="Antonio Giangravè" w:date="2018-08-28T14:51:00Z">
          <w:r w:rsidR="009D5806" w:rsidRPr="00164C33" w:rsidDel="00164C33">
            <w:rPr>
              <w:rFonts w:cs="Arial"/>
              <w:b/>
              <w:bCs/>
              <w:sz w:val="18"/>
              <w:rPrChange w:id="2604" w:author="Antonio Giangravè" w:date="2018-08-28T14:52:00Z">
                <w:rPr>
                  <w:rFonts w:cs="Arial"/>
                  <w:b/>
                  <w:bCs/>
                </w:rPr>
              </w:rPrChange>
            </w:rPr>
            <w:delText xml:space="preserve"> </w:delText>
          </w:r>
        </w:del>
      </w:ins>
      <w:del w:id="2605" w:author="Antonio Giangravè" w:date="2018-08-28T14:51:00Z">
        <w:r w:rsidRPr="00164C33" w:rsidDel="00164C33">
          <w:rPr>
            <w:rFonts w:cs="Arial"/>
            <w:bCs/>
            <w:sz w:val="18"/>
            <w:rPrChange w:id="2606" w:author="Antonio Giangravè" w:date="2018-08-28T14:52:00Z">
              <w:rPr>
                <w:rFonts w:cs="Arial"/>
                <w:bCs/>
              </w:rPr>
            </w:rPrChange>
          </w:rPr>
          <w:delText>Formulations, particularly verbs, adjectives and context descriptions, should reflect the level of the specific learning outcomes. For example, it should be specified whether the observable action takes place in a structured or non-structured context or whether it is carried out under supervision or autonomously.</w:delText>
        </w:r>
      </w:del>
    </w:p>
    <w:p w:rsidR="00EC7DB9" w:rsidRPr="00164C33" w:rsidDel="00164C33" w:rsidRDefault="00EC7DB9" w:rsidP="00EC7DB9">
      <w:pPr>
        <w:pStyle w:val="Paragrafoelenco"/>
        <w:autoSpaceDE w:val="0"/>
        <w:autoSpaceDN w:val="0"/>
        <w:adjustRightInd w:val="0"/>
        <w:spacing w:before="0"/>
        <w:ind w:left="284"/>
        <w:rPr>
          <w:del w:id="2607" w:author="Antonio Giangravè" w:date="2018-08-28T14:51:00Z"/>
          <w:rFonts w:cs="Arial"/>
          <w:b/>
          <w:bCs/>
          <w:sz w:val="18"/>
          <w:rPrChange w:id="2608" w:author="Antonio Giangravè" w:date="2018-08-28T14:52:00Z">
            <w:rPr>
              <w:del w:id="2609" w:author="Antonio Giangravè" w:date="2018-08-28T14:51:00Z"/>
              <w:rFonts w:cs="Arial"/>
              <w:b/>
              <w:bCs/>
            </w:rPr>
          </w:rPrChange>
        </w:rPr>
      </w:pPr>
    </w:p>
    <w:p w:rsidR="00B24BF6" w:rsidRPr="00164C33" w:rsidDel="00164C33" w:rsidRDefault="00B24BF6" w:rsidP="00185A8C">
      <w:pPr>
        <w:pStyle w:val="Default"/>
        <w:rPr>
          <w:del w:id="2610" w:author="Antonio Giangravè" w:date="2018-08-28T14:51:00Z"/>
          <w:rFonts w:asciiTheme="minorHAnsi" w:hAnsiTheme="minorHAnsi"/>
          <w:sz w:val="18"/>
          <w:szCs w:val="22"/>
          <w:lang w:val="en-US"/>
          <w:rPrChange w:id="2611" w:author="Antonio Giangravè" w:date="2018-08-28T14:52:00Z">
            <w:rPr>
              <w:del w:id="2612" w:author="Antonio Giangravè" w:date="2018-08-28T14:51:00Z"/>
              <w:rFonts w:asciiTheme="minorHAnsi" w:hAnsiTheme="minorHAnsi"/>
              <w:sz w:val="22"/>
              <w:szCs w:val="22"/>
              <w:lang w:val="en-US"/>
            </w:rPr>
          </w:rPrChange>
        </w:rPr>
      </w:pPr>
    </w:p>
    <w:p w:rsidR="00B24BF6" w:rsidRPr="00164C33" w:rsidDel="00164C33" w:rsidRDefault="006B6F30" w:rsidP="00185A8C">
      <w:pPr>
        <w:pStyle w:val="Default"/>
        <w:rPr>
          <w:del w:id="2613" w:author="Antonio Giangravè" w:date="2018-08-28T14:51:00Z"/>
          <w:sz w:val="18"/>
          <w:szCs w:val="22"/>
          <w:lang w:val="en-US"/>
          <w:rPrChange w:id="2614" w:author="Antonio Giangravè" w:date="2018-08-28T14:52:00Z">
            <w:rPr>
              <w:del w:id="2615" w:author="Antonio Giangravè" w:date="2018-08-28T14:51:00Z"/>
              <w:sz w:val="22"/>
              <w:szCs w:val="22"/>
              <w:lang w:val="en-US"/>
            </w:rPr>
          </w:rPrChange>
        </w:rPr>
      </w:pPr>
      <w:del w:id="2616" w:author="Antonio Giangravè" w:date="2018-08-28T14:51:00Z">
        <w:r w:rsidRPr="00164C33" w:rsidDel="00164C33">
          <w:rPr>
            <w:b/>
            <w:sz w:val="18"/>
            <w:szCs w:val="22"/>
            <w:lang w:val="en-GB"/>
            <w:rPrChange w:id="2617" w:author="Antonio Giangravè" w:date="2018-08-28T14:52:00Z">
              <w:rPr>
                <w:b/>
                <w:sz w:val="22"/>
                <w:szCs w:val="22"/>
                <w:lang w:val="en-GB"/>
              </w:rPr>
            </w:rPrChange>
          </w:rPr>
          <w:delText xml:space="preserve">Table </w:delText>
        </w:r>
        <w:r w:rsidR="002571B9" w:rsidRPr="00164C33" w:rsidDel="00164C33">
          <w:rPr>
            <w:b/>
            <w:sz w:val="18"/>
            <w:szCs w:val="22"/>
            <w:lang w:val="en-GB"/>
            <w:rPrChange w:id="2618" w:author="Antonio Giangravè" w:date="2018-08-28T14:52:00Z">
              <w:rPr>
                <w:b/>
                <w:sz w:val="22"/>
                <w:szCs w:val="22"/>
                <w:lang w:val="en-GB"/>
              </w:rPr>
            </w:rPrChange>
          </w:rPr>
          <w:fldChar w:fldCharType="begin"/>
        </w:r>
        <w:r w:rsidRPr="00164C33" w:rsidDel="00164C33">
          <w:rPr>
            <w:b/>
            <w:sz w:val="18"/>
            <w:szCs w:val="22"/>
            <w:lang w:val="en-GB"/>
            <w:rPrChange w:id="2619" w:author="Antonio Giangravè" w:date="2018-08-28T14:52:00Z">
              <w:rPr>
                <w:b/>
                <w:sz w:val="22"/>
                <w:szCs w:val="22"/>
                <w:lang w:val="en-GB"/>
              </w:rPr>
            </w:rPrChange>
          </w:rPr>
          <w:delInstrText xml:space="preserve"> SEQ Table \* ARABIC </w:delInstrText>
        </w:r>
        <w:r w:rsidR="002571B9" w:rsidRPr="00164C33" w:rsidDel="00164C33">
          <w:rPr>
            <w:b/>
            <w:sz w:val="18"/>
            <w:szCs w:val="22"/>
            <w:lang w:val="en-GB"/>
            <w:rPrChange w:id="2620" w:author="Antonio Giangravè" w:date="2018-08-28T14:52:00Z">
              <w:rPr>
                <w:b/>
                <w:sz w:val="22"/>
                <w:szCs w:val="22"/>
                <w:lang w:val="en-GB"/>
              </w:rPr>
            </w:rPrChange>
          </w:rPr>
          <w:fldChar w:fldCharType="separate"/>
        </w:r>
        <w:r w:rsidR="001846D1" w:rsidRPr="00164C33" w:rsidDel="00164C33">
          <w:rPr>
            <w:b/>
            <w:noProof/>
            <w:sz w:val="18"/>
            <w:szCs w:val="22"/>
            <w:lang w:val="en-GB"/>
            <w:rPrChange w:id="2621" w:author="Antonio Giangravè" w:date="2018-08-28T14:52:00Z">
              <w:rPr>
                <w:b/>
                <w:noProof/>
                <w:sz w:val="22"/>
                <w:szCs w:val="22"/>
                <w:lang w:val="en-GB"/>
              </w:rPr>
            </w:rPrChange>
          </w:rPr>
          <w:delText>1</w:delText>
        </w:r>
        <w:r w:rsidR="002571B9" w:rsidRPr="00164C33" w:rsidDel="00164C33">
          <w:rPr>
            <w:b/>
            <w:sz w:val="18"/>
            <w:szCs w:val="22"/>
            <w:lang w:val="en-GB"/>
            <w:rPrChange w:id="2622" w:author="Antonio Giangravè" w:date="2018-08-28T14:52:00Z">
              <w:rPr>
                <w:b/>
                <w:sz w:val="22"/>
                <w:szCs w:val="22"/>
                <w:lang w:val="en-GB"/>
              </w:rPr>
            </w:rPrChange>
          </w:rPr>
          <w:fldChar w:fldCharType="end"/>
        </w:r>
        <w:r w:rsidRPr="00164C33" w:rsidDel="00164C33">
          <w:rPr>
            <w:b/>
            <w:sz w:val="18"/>
            <w:szCs w:val="22"/>
            <w:lang w:val="en-GB"/>
            <w:rPrChange w:id="2623" w:author="Antonio Giangravè" w:date="2018-08-28T14:52:00Z">
              <w:rPr>
                <w:b/>
                <w:sz w:val="22"/>
                <w:szCs w:val="22"/>
                <w:lang w:val="en-GB"/>
              </w:rPr>
            </w:rPrChange>
          </w:rPr>
          <w:delText xml:space="preserve">. Action Verbs Guidelines for describing units of learning outcomes. Retrieved from </w:delText>
        </w:r>
        <w:r w:rsidR="008A59ED" w:rsidRPr="00164C33" w:rsidDel="00164C33">
          <w:rPr>
            <w:sz w:val="20"/>
            <w:rPrChange w:id="2624" w:author="Antonio Giangravè" w:date="2018-08-28T14:52:00Z">
              <w:rPr/>
            </w:rPrChange>
          </w:rPr>
          <w:fldChar w:fldCharType="begin"/>
        </w:r>
        <w:r w:rsidR="008A59ED" w:rsidRPr="00164C33" w:rsidDel="00164C33">
          <w:rPr>
            <w:sz w:val="18"/>
            <w:lang w:val="en-US"/>
            <w:rPrChange w:id="2625" w:author="Antonio Giangravè" w:date="2018-08-28T14:52:00Z">
              <w:rPr/>
            </w:rPrChange>
          </w:rPr>
          <w:delInstrText xml:space="preserve"> HYPERLINK "http://www.ecvet-projects.eu/Documents/Guidelines%20for%20describing%20units%20of%20learning%20outcomes.pdf" </w:delInstrText>
        </w:r>
        <w:r w:rsidR="008A59ED" w:rsidRPr="00164C33" w:rsidDel="00164C33">
          <w:rPr>
            <w:sz w:val="20"/>
            <w:rPrChange w:id="2626" w:author="Antonio Giangravè" w:date="2018-08-28T14:52:00Z">
              <w:rPr/>
            </w:rPrChange>
          </w:rPr>
          <w:fldChar w:fldCharType="separate"/>
        </w:r>
        <w:r w:rsidRPr="00164C33" w:rsidDel="00164C33">
          <w:rPr>
            <w:rStyle w:val="Collegamentoipertestuale"/>
            <w:b/>
            <w:sz w:val="18"/>
            <w:szCs w:val="22"/>
            <w:lang w:val="en-GB"/>
            <w:rPrChange w:id="2627" w:author="Antonio Giangravè" w:date="2018-08-28T14:52:00Z">
              <w:rPr>
                <w:rStyle w:val="Collegamentoipertestuale"/>
                <w:b/>
                <w:sz w:val="22"/>
                <w:szCs w:val="22"/>
                <w:lang w:val="en-GB"/>
              </w:rPr>
            </w:rPrChange>
          </w:rPr>
          <w:delText>http://www.ecvet-projects.eu/Documents/Guidelines%20for%20describing%20units%20of%20learning%20outcomes.pdf</w:delText>
        </w:r>
        <w:r w:rsidR="008A59ED" w:rsidRPr="00164C33" w:rsidDel="00164C33">
          <w:rPr>
            <w:rStyle w:val="Collegamentoipertestuale"/>
            <w:b/>
            <w:sz w:val="18"/>
            <w:szCs w:val="22"/>
            <w:lang w:val="en-GB"/>
            <w:rPrChange w:id="2628" w:author="Antonio Giangravè" w:date="2018-08-28T14:52:00Z">
              <w:rPr>
                <w:rStyle w:val="Collegamentoipertestuale"/>
                <w:b/>
                <w:sz w:val="22"/>
                <w:szCs w:val="22"/>
                <w:lang w:val="en-GB"/>
              </w:rPr>
            </w:rPrChange>
          </w:rPr>
          <w:fldChar w:fldCharType="end"/>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EC7DB9" w:rsidRPr="00164C33" w:rsidDel="00164C33" w:rsidTr="006B6F30">
        <w:trPr>
          <w:trHeight w:val="4810"/>
          <w:del w:id="2629" w:author="Antonio Giangravè" w:date="2018-08-28T14:51:00Z"/>
        </w:trPr>
        <w:tc>
          <w:tcPr>
            <w:tcW w:w="9209" w:type="dxa"/>
            <w:shd w:val="clear" w:color="auto" w:fill="FDE9D9" w:themeFill="accent6" w:themeFillTint="33"/>
          </w:tcPr>
          <w:p w:rsidR="00EC7DB9" w:rsidRPr="00164C33" w:rsidDel="00164C33" w:rsidRDefault="00EC7DB9" w:rsidP="005101AE">
            <w:pPr>
              <w:pStyle w:val="Default"/>
              <w:jc w:val="both"/>
              <w:rPr>
                <w:del w:id="2630" w:author="Antonio Giangravè" w:date="2018-08-28T14:51:00Z"/>
                <w:sz w:val="18"/>
                <w:szCs w:val="22"/>
                <w:lang w:val="en-GB"/>
                <w:rPrChange w:id="2631" w:author="Antonio Giangravè" w:date="2018-08-28T14:52:00Z">
                  <w:rPr>
                    <w:del w:id="2632" w:author="Antonio Giangravè" w:date="2018-08-28T14:51:00Z"/>
                    <w:sz w:val="22"/>
                    <w:szCs w:val="22"/>
                    <w:lang w:val="en-GB"/>
                  </w:rPr>
                </w:rPrChange>
              </w:rPr>
            </w:pPr>
            <w:del w:id="2633" w:author="Antonio Giangravè" w:date="2018-08-28T14:51:00Z">
              <w:r w:rsidRPr="00164C33" w:rsidDel="00164C33">
                <w:rPr>
                  <w:b/>
                  <w:bCs/>
                  <w:sz w:val="18"/>
                  <w:szCs w:val="22"/>
                  <w:lang w:val="en-GB"/>
                  <w:rPrChange w:id="2634" w:author="Antonio Giangravè" w:date="2018-08-28T14:52:00Z">
                    <w:rPr>
                      <w:b/>
                      <w:bCs/>
                      <w:sz w:val="22"/>
                      <w:szCs w:val="22"/>
                      <w:lang w:val="en-GB"/>
                    </w:rPr>
                  </w:rPrChange>
                </w:rPr>
                <w:delText xml:space="preserve">As to cognitive competences, six cognitive levels with increasing levels of complexity can be identified (Bloom, 1972): </w:delText>
              </w:r>
              <w:r w:rsidRPr="00164C33" w:rsidDel="00164C33">
                <w:rPr>
                  <w:sz w:val="18"/>
                  <w:szCs w:val="22"/>
                  <w:lang w:val="en-GB"/>
                  <w:rPrChange w:id="2635" w:author="Antonio Giangravè" w:date="2018-08-28T14:52:00Z">
                    <w:rPr>
                      <w:sz w:val="22"/>
                      <w:szCs w:val="22"/>
                      <w:lang w:val="en-GB"/>
                    </w:rPr>
                  </w:rPrChange>
                </w:rPr>
                <w:delText xml:space="preserve">Examples of active verbs are listed at each level: </w:delText>
              </w:r>
            </w:del>
          </w:p>
          <w:p w:rsidR="00EC7DB9" w:rsidRPr="00164C33" w:rsidDel="00164C33" w:rsidRDefault="00EC7DB9" w:rsidP="005101AE">
            <w:pPr>
              <w:pStyle w:val="Default"/>
              <w:jc w:val="both"/>
              <w:rPr>
                <w:del w:id="2636" w:author="Antonio Giangravè" w:date="2018-08-28T14:51:00Z"/>
                <w:sz w:val="18"/>
                <w:szCs w:val="22"/>
                <w:lang w:val="en-GB"/>
                <w:rPrChange w:id="2637" w:author="Antonio Giangravè" w:date="2018-08-28T14:52:00Z">
                  <w:rPr>
                    <w:del w:id="2638" w:author="Antonio Giangravè" w:date="2018-08-28T14:51:00Z"/>
                    <w:sz w:val="22"/>
                    <w:szCs w:val="22"/>
                    <w:lang w:val="en-GB"/>
                  </w:rPr>
                </w:rPrChange>
              </w:rPr>
            </w:pPr>
            <w:del w:id="2639" w:author="Antonio Giangravè" w:date="2018-08-28T14:51:00Z">
              <w:r w:rsidRPr="00164C33" w:rsidDel="00164C33">
                <w:rPr>
                  <w:b/>
                  <w:bCs/>
                  <w:sz w:val="18"/>
                  <w:szCs w:val="22"/>
                  <w:lang w:val="en-GB"/>
                  <w:rPrChange w:id="2640" w:author="Antonio Giangravè" w:date="2018-08-28T14:52:00Z">
                    <w:rPr>
                      <w:b/>
                      <w:bCs/>
                      <w:sz w:val="22"/>
                      <w:szCs w:val="22"/>
                      <w:lang w:val="en-GB"/>
                    </w:rPr>
                  </w:rPrChange>
                </w:rPr>
                <w:delText xml:space="preserve">1. Knowledge </w:delText>
              </w:r>
              <w:r w:rsidRPr="00164C33" w:rsidDel="00164C33">
                <w:rPr>
                  <w:sz w:val="18"/>
                  <w:szCs w:val="22"/>
                  <w:lang w:val="en-GB"/>
                  <w:rPrChange w:id="2641" w:author="Antonio Giangravè" w:date="2018-08-28T14:52:00Z">
                    <w:rPr>
                      <w:sz w:val="22"/>
                      <w:szCs w:val="22"/>
                      <w:lang w:val="en-GB"/>
                    </w:rPr>
                  </w:rPrChange>
                </w:rPr>
                <w:delText xml:space="preserve">Being able to recall and pass on information as precisely as possible. </w:delText>
              </w:r>
            </w:del>
          </w:p>
          <w:p w:rsidR="00EC7DB9" w:rsidRPr="00164C33" w:rsidDel="00164C33" w:rsidRDefault="00EC7DB9" w:rsidP="005101AE">
            <w:pPr>
              <w:pStyle w:val="Default"/>
              <w:jc w:val="both"/>
              <w:rPr>
                <w:del w:id="2642" w:author="Antonio Giangravè" w:date="2018-08-28T14:51:00Z"/>
                <w:sz w:val="18"/>
                <w:szCs w:val="22"/>
                <w:lang w:val="en-GB"/>
                <w:rPrChange w:id="2643" w:author="Antonio Giangravè" w:date="2018-08-28T14:52:00Z">
                  <w:rPr>
                    <w:del w:id="2644" w:author="Antonio Giangravè" w:date="2018-08-28T14:51:00Z"/>
                    <w:sz w:val="22"/>
                    <w:szCs w:val="22"/>
                    <w:lang w:val="en-GB"/>
                  </w:rPr>
                </w:rPrChange>
              </w:rPr>
            </w:pPr>
            <w:del w:id="2645" w:author="Antonio Giangravè" w:date="2018-08-28T14:51:00Z">
              <w:r w:rsidRPr="00164C33" w:rsidDel="00164C33">
                <w:rPr>
                  <w:i/>
                  <w:iCs/>
                  <w:sz w:val="18"/>
                  <w:szCs w:val="22"/>
                  <w:lang w:val="en-GB"/>
                  <w:rPrChange w:id="2646"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jc w:val="both"/>
              <w:rPr>
                <w:del w:id="2647" w:author="Antonio Giangravè" w:date="2018-08-28T14:51:00Z"/>
                <w:sz w:val="18"/>
                <w:szCs w:val="22"/>
                <w:lang w:val="en-GB"/>
                <w:rPrChange w:id="2648" w:author="Antonio Giangravè" w:date="2018-08-28T14:52:00Z">
                  <w:rPr>
                    <w:del w:id="2649" w:author="Antonio Giangravè" w:date="2018-08-28T14:51:00Z"/>
                    <w:sz w:val="22"/>
                    <w:szCs w:val="22"/>
                    <w:lang w:val="en-GB"/>
                  </w:rPr>
                </w:rPrChange>
              </w:rPr>
            </w:pPr>
            <w:del w:id="2650" w:author="Antonio Giangravè" w:date="2018-08-28T14:51:00Z">
              <w:r w:rsidRPr="00164C33" w:rsidDel="00164C33">
                <w:rPr>
                  <w:sz w:val="18"/>
                  <w:szCs w:val="22"/>
                  <w:lang w:val="en-GB"/>
                  <w:rPrChange w:id="2651" w:author="Antonio Giangravè" w:date="2018-08-28T14:52:00Z">
                    <w:rPr>
                      <w:sz w:val="22"/>
                      <w:szCs w:val="22"/>
                      <w:lang w:val="en-GB"/>
                    </w:rPr>
                  </w:rPrChange>
                </w:rPr>
                <w:delText xml:space="preserve">Arrange, define, describe, duplicate, identify, label, list, match, memorize, name, order, outline, recognize, relate, recall, repeat, reproduce, select, state </w:delText>
              </w:r>
            </w:del>
          </w:p>
          <w:p w:rsidR="00EC7DB9" w:rsidRPr="00164C33" w:rsidDel="00164C33" w:rsidRDefault="00EC7DB9" w:rsidP="005101AE">
            <w:pPr>
              <w:pStyle w:val="Default"/>
              <w:jc w:val="both"/>
              <w:rPr>
                <w:del w:id="2652" w:author="Antonio Giangravè" w:date="2018-08-28T14:51:00Z"/>
                <w:sz w:val="18"/>
                <w:szCs w:val="22"/>
                <w:lang w:val="en-GB"/>
                <w:rPrChange w:id="2653" w:author="Antonio Giangravè" w:date="2018-08-28T14:52:00Z">
                  <w:rPr>
                    <w:del w:id="2654" w:author="Antonio Giangravè" w:date="2018-08-28T14:51:00Z"/>
                    <w:sz w:val="22"/>
                    <w:szCs w:val="22"/>
                    <w:lang w:val="en-GB"/>
                  </w:rPr>
                </w:rPrChange>
              </w:rPr>
            </w:pPr>
            <w:del w:id="2655" w:author="Antonio Giangravè" w:date="2018-08-28T14:51:00Z">
              <w:r w:rsidRPr="00164C33" w:rsidDel="00164C33">
                <w:rPr>
                  <w:b/>
                  <w:bCs/>
                  <w:sz w:val="18"/>
                  <w:szCs w:val="22"/>
                  <w:lang w:val="en-GB"/>
                  <w:rPrChange w:id="2656" w:author="Antonio Giangravè" w:date="2018-08-28T14:52:00Z">
                    <w:rPr>
                      <w:b/>
                      <w:bCs/>
                      <w:sz w:val="22"/>
                      <w:szCs w:val="22"/>
                      <w:lang w:val="en-GB"/>
                    </w:rPr>
                  </w:rPrChange>
                </w:rPr>
                <w:delText xml:space="preserve">2. Comprehension: </w:delText>
              </w:r>
              <w:r w:rsidRPr="00164C33" w:rsidDel="00164C33">
                <w:rPr>
                  <w:sz w:val="18"/>
                  <w:szCs w:val="22"/>
                  <w:lang w:val="en-GB"/>
                  <w:rPrChange w:id="2657" w:author="Antonio Giangravè" w:date="2018-08-28T14:52:00Z">
                    <w:rPr>
                      <w:sz w:val="22"/>
                      <w:szCs w:val="22"/>
                      <w:lang w:val="en-GB"/>
                    </w:rPr>
                  </w:rPrChange>
                </w:rPr>
                <w:delText xml:space="preserve">Being able to interpret information and relate and summarize it in one's own words </w:delText>
              </w:r>
            </w:del>
          </w:p>
          <w:p w:rsidR="00EC7DB9" w:rsidRPr="00164C33" w:rsidDel="00164C33" w:rsidRDefault="00EC7DB9" w:rsidP="005101AE">
            <w:pPr>
              <w:pStyle w:val="Default"/>
              <w:jc w:val="both"/>
              <w:rPr>
                <w:del w:id="2658" w:author="Antonio Giangravè" w:date="2018-08-28T14:51:00Z"/>
                <w:sz w:val="18"/>
                <w:szCs w:val="22"/>
                <w:lang w:val="en-GB"/>
                <w:rPrChange w:id="2659" w:author="Antonio Giangravè" w:date="2018-08-28T14:52:00Z">
                  <w:rPr>
                    <w:del w:id="2660" w:author="Antonio Giangravè" w:date="2018-08-28T14:51:00Z"/>
                    <w:sz w:val="22"/>
                    <w:szCs w:val="22"/>
                    <w:lang w:val="en-GB"/>
                  </w:rPr>
                </w:rPrChange>
              </w:rPr>
            </w:pPr>
            <w:del w:id="2661" w:author="Antonio Giangravè" w:date="2018-08-28T14:51:00Z">
              <w:r w:rsidRPr="00164C33" w:rsidDel="00164C33">
                <w:rPr>
                  <w:i/>
                  <w:iCs/>
                  <w:sz w:val="18"/>
                  <w:szCs w:val="22"/>
                  <w:lang w:val="en-GB"/>
                  <w:rPrChange w:id="2662"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jc w:val="both"/>
              <w:rPr>
                <w:del w:id="2663" w:author="Antonio Giangravè" w:date="2018-08-28T14:51:00Z"/>
                <w:sz w:val="18"/>
                <w:szCs w:val="22"/>
                <w:lang w:val="en-GB"/>
                <w:rPrChange w:id="2664" w:author="Antonio Giangravè" w:date="2018-08-28T14:52:00Z">
                  <w:rPr>
                    <w:del w:id="2665" w:author="Antonio Giangravè" w:date="2018-08-28T14:51:00Z"/>
                    <w:sz w:val="22"/>
                    <w:szCs w:val="22"/>
                    <w:lang w:val="en-GB"/>
                  </w:rPr>
                </w:rPrChange>
              </w:rPr>
            </w:pPr>
            <w:del w:id="2666" w:author="Antonio Giangravè" w:date="2018-08-28T14:51:00Z">
              <w:r w:rsidRPr="00164C33" w:rsidDel="00164C33">
                <w:rPr>
                  <w:sz w:val="18"/>
                  <w:szCs w:val="22"/>
                  <w:lang w:val="en-GB"/>
                  <w:rPrChange w:id="2667" w:author="Antonio Giangravè" w:date="2018-08-28T14:52:00Z">
                    <w:rPr>
                      <w:sz w:val="22"/>
                      <w:szCs w:val="22"/>
                      <w:lang w:val="en-GB"/>
                    </w:rPr>
                  </w:rPrChange>
                </w:rPr>
                <w:delText xml:space="preserve">Classify, convert, defend, describe, discuss, distinguish, estimate, explain, express, extend, generalize, give example(s), identify, indicate, infer, locate, paraphrase, predict, recognize, review, rewrite, select, summarize, translate </w:delText>
              </w:r>
            </w:del>
          </w:p>
          <w:p w:rsidR="00EC7DB9" w:rsidRPr="00164C33" w:rsidDel="00164C33" w:rsidRDefault="00EC7DB9" w:rsidP="005101AE">
            <w:pPr>
              <w:pStyle w:val="Default"/>
              <w:jc w:val="both"/>
              <w:rPr>
                <w:del w:id="2668" w:author="Antonio Giangravè" w:date="2018-08-28T14:51:00Z"/>
                <w:sz w:val="18"/>
                <w:szCs w:val="22"/>
                <w:lang w:val="en-GB"/>
                <w:rPrChange w:id="2669" w:author="Antonio Giangravè" w:date="2018-08-28T14:52:00Z">
                  <w:rPr>
                    <w:del w:id="2670" w:author="Antonio Giangravè" w:date="2018-08-28T14:51:00Z"/>
                    <w:sz w:val="22"/>
                    <w:szCs w:val="22"/>
                    <w:lang w:val="en-GB"/>
                  </w:rPr>
                </w:rPrChange>
              </w:rPr>
            </w:pPr>
            <w:del w:id="2671" w:author="Antonio Giangravè" w:date="2018-08-28T14:51:00Z">
              <w:r w:rsidRPr="00164C33" w:rsidDel="00164C33">
                <w:rPr>
                  <w:b/>
                  <w:bCs/>
                  <w:sz w:val="18"/>
                  <w:szCs w:val="22"/>
                  <w:lang w:val="en-GB"/>
                  <w:rPrChange w:id="2672" w:author="Antonio Giangravè" w:date="2018-08-28T14:52:00Z">
                    <w:rPr>
                      <w:b/>
                      <w:bCs/>
                      <w:sz w:val="22"/>
                      <w:szCs w:val="22"/>
                      <w:lang w:val="en-GB"/>
                    </w:rPr>
                  </w:rPrChange>
                </w:rPr>
                <w:delText xml:space="preserve">3. Application: </w:delText>
              </w:r>
              <w:r w:rsidRPr="00164C33" w:rsidDel="00164C33">
                <w:rPr>
                  <w:sz w:val="18"/>
                  <w:szCs w:val="22"/>
                  <w:lang w:val="en-GB"/>
                  <w:rPrChange w:id="2673" w:author="Antonio Giangravè" w:date="2018-08-28T14:52:00Z">
                    <w:rPr>
                      <w:sz w:val="22"/>
                      <w:szCs w:val="22"/>
                      <w:lang w:val="en-GB"/>
                    </w:rPr>
                  </w:rPrChange>
                </w:rPr>
                <w:delText xml:space="preserve">Being able to apply abstractions (rules, methods, etc.) in concrete situations </w:delText>
              </w:r>
            </w:del>
          </w:p>
          <w:p w:rsidR="00EC7DB9" w:rsidRPr="00164C33" w:rsidDel="00164C33" w:rsidRDefault="00EC7DB9" w:rsidP="005101AE">
            <w:pPr>
              <w:pStyle w:val="Default"/>
              <w:jc w:val="both"/>
              <w:rPr>
                <w:del w:id="2674" w:author="Antonio Giangravè" w:date="2018-08-28T14:51:00Z"/>
                <w:sz w:val="18"/>
                <w:szCs w:val="22"/>
                <w:lang w:val="en-GB"/>
                <w:rPrChange w:id="2675" w:author="Antonio Giangravè" w:date="2018-08-28T14:52:00Z">
                  <w:rPr>
                    <w:del w:id="2676" w:author="Antonio Giangravè" w:date="2018-08-28T14:51:00Z"/>
                    <w:sz w:val="22"/>
                    <w:szCs w:val="22"/>
                    <w:lang w:val="en-GB"/>
                  </w:rPr>
                </w:rPrChange>
              </w:rPr>
            </w:pPr>
            <w:del w:id="2677" w:author="Antonio Giangravè" w:date="2018-08-28T14:51:00Z">
              <w:r w:rsidRPr="00164C33" w:rsidDel="00164C33">
                <w:rPr>
                  <w:i/>
                  <w:iCs/>
                  <w:sz w:val="18"/>
                  <w:szCs w:val="22"/>
                  <w:lang w:val="en-GB"/>
                  <w:rPrChange w:id="2678"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jc w:val="both"/>
              <w:rPr>
                <w:del w:id="2679" w:author="Antonio Giangravè" w:date="2018-08-28T14:51:00Z"/>
                <w:sz w:val="18"/>
                <w:szCs w:val="22"/>
                <w:lang w:val="en-GB"/>
                <w:rPrChange w:id="2680" w:author="Antonio Giangravè" w:date="2018-08-28T14:52:00Z">
                  <w:rPr>
                    <w:del w:id="2681" w:author="Antonio Giangravè" w:date="2018-08-28T14:51:00Z"/>
                    <w:sz w:val="22"/>
                    <w:szCs w:val="22"/>
                    <w:lang w:val="en-GB"/>
                  </w:rPr>
                </w:rPrChange>
              </w:rPr>
            </w:pPr>
            <w:del w:id="2682" w:author="Antonio Giangravè" w:date="2018-08-28T14:51:00Z">
              <w:r w:rsidRPr="00164C33" w:rsidDel="00164C33">
                <w:rPr>
                  <w:sz w:val="18"/>
                  <w:szCs w:val="22"/>
                  <w:lang w:val="en-GB"/>
                  <w:rPrChange w:id="2683" w:author="Antonio Giangravè" w:date="2018-08-28T14:52:00Z">
                    <w:rPr>
                      <w:sz w:val="22"/>
                      <w:szCs w:val="22"/>
                      <w:lang w:val="en-GB"/>
                    </w:rPr>
                  </w:rPrChange>
                </w:rPr>
                <w:delText xml:space="preserve">Calculate, demonstrate, develop, interpret, judge, modify, organize, predict, select, sketch, transfer </w:delText>
              </w:r>
            </w:del>
          </w:p>
          <w:p w:rsidR="00EC7DB9" w:rsidRPr="00164C33" w:rsidDel="00164C33" w:rsidRDefault="00EC7DB9" w:rsidP="005101AE">
            <w:pPr>
              <w:pStyle w:val="Default"/>
              <w:jc w:val="both"/>
              <w:rPr>
                <w:del w:id="2684" w:author="Antonio Giangravè" w:date="2018-08-28T14:51:00Z"/>
                <w:sz w:val="18"/>
                <w:szCs w:val="22"/>
                <w:lang w:val="en-GB"/>
                <w:rPrChange w:id="2685" w:author="Antonio Giangravè" w:date="2018-08-28T14:52:00Z">
                  <w:rPr>
                    <w:del w:id="2686" w:author="Antonio Giangravè" w:date="2018-08-28T14:51:00Z"/>
                    <w:sz w:val="22"/>
                    <w:szCs w:val="22"/>
                    <w:lang w:val="en-GB"/>
                  </w:rPr>
                </w:rPrChange>
              </w:rPr>
            </w:pPr>
            <w:del w:id="2687" w:author="Antonio Giangravè" w:date="2018-08-28T14:51:00Z">
              <w:r w:rsidRPr="00164C33" w:rsidDel="00164C33">
                <w:rPr>
                  <w:b/>
                  <w:bCs/>
                  <w:sz w:val="18"/>
                  <w:szCs w:val="22"/>
                  <w:lang w:val="en-GB"/>
                  <w:rPrChange w:id="2688" w:author="Antonio Giangravè" w:date="2018-08-28T14:52:00Z">
                    <w:rPr>
                      <w:b/>
                      <w:bCs/>
                      <w:sz w:val="22"/>
                      <w:szCs w:val="22"/>
                      <w:lang w:val="en-GB"/>
                    </w:rPr>
                  </w:rPrChange>
                </w:rPr>
                <w:delText xml:space="preserve">4. Analysing: </w:delText>
              </w:r>
              <w:r w:rsidRPr="00164C33" w:rsidDel="00164C33">
                <w:rPr>
                  <w:sz w:val="18"/>
                  <w:szCs w:val="22"/>
                  <w:lang w:val="en-GB"/>
                  <w:rPrChange w:id="2689" w:author="Antonio Giangravè" w:date="2018-08-28T14:52:00Z">
                    <w:rPr>
                      <w:sz w:val="22"/>
                      <w:szCs w:val="22"/>
                      <w:lang w:val="en-GB"/>
                    </w:rPr>
                  </w:rPrChange>
                </w:rPr>
                <w:delText xml:space="preserve">Being able to break down ideas or problems into simpler parts and compare </w:delText>
              </w:r>
            </w:del>
          </w:p>
          <w:p w:rsidR="00EC7DB9" w:rsidRPr="00164C33" w:rsidDel="00164C33" w:rsidRDefault="00EC7DB9" w:rsidP="005101AE">
            <w:pPr>
              <w:pStyle w:val="Default"/>
              <w:jc w:val="both"/>
              <w:rPr>
                <w:del w:id="2690" w:author="Antonio Giangravè" w:date="2018-08-28T14:51:00Z"/>
                <w:sz w:val="18"/>
                <w:szCs w:val="22"/>
                <w:lang w:val="en-GB"/>
                <w:rPrChange w:id="2691" w:author="Antonio Giangravè" w:date="2018-08-28T14:52:00Z">
                  <w:rPr>
                    <w:del w:id="2692" w:author="Antonio Giangravè" w:date="2018-08-28T14:51:00Z"/>
                    <w:sz w:val="22"/>
                    <w:szCs w:val="22"/>
                    <w:lang w:val="en-GB"/>
                  </w:rPr>
                </w:rPrChange>
              </w:rPr>
            </w:pPr>
            <w:del w:id="2693" w:author="Antonio Giangravè" w:date="2018-08-28T14:51:00Z">
              <w:r w:rsidRPr="00164C33" w:rsidDel="00164C33">
                <w:rPr>
                  <w:i/>
                  <w:iCs/>
                  <w:sz w:val="18"/>
                  <w:szCs w:val="22"/>
                  <w:lang w:val="en-GB"/>
                  <w:rPrChange w:id="2694"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jc w:val="both"/>
              <w:rPr>
                <w:del w:id="2695" w:author="Antonio Giangravè" w:date="2018-08-28T14:51:00Z"/>
                <w:sz w:val="18"/>
                <w:szCs w:val="22"/>
                <w:lang w:val="en-GB"/>
                <w:rPrChange w:id="2696" w:author="Antonio Giangravè" w:date="2018-08-28T14:52:00Z">
                  <w:rPr>
                    <w:del w:id="2697" w:author="Antonio Giangravè" w:date="2018-08-28T14:51:00Z"/>
                    <w:sz w:val="22"/>
                    <w:szCs w:val="22"/>
                    <w:lang w:val="en-GB"/>
                  </w:rPr>
                </w:rPrChange>
              </w:rPr>
            </w:pPr>
            <w:del w:id="2698" w:author="Antonio Giangravè" w:date="2018-08-28T14:51:00Z">
              <w:r w:rsidRPr="00164C33" w:rsidDel="00164C33">
                <w:rPr>
                  <w:sz w:val="18"/>
                  <w:szCs w:val="22"/>
                  <w:lang w:val="en-GB"/>
                  <w:rPrChange w:id="2699" w:author="Antonio Giangravè" w:date="2018-08-28T14:52:00Z">
                    <w:rPr>
                      <w:sz w:val="22"/>
                      <w:szCs w:val="22"/>
                      <w:lang w:val="en-GB"/>
                    </w:rPr>
                  </w:rPrChange>
                </w:rPr>
                <w:delText xml:space="preserve">Analyse, appraise, compare, conclude, determine, discriminate, experiment, illustrate, infer, test </w:delText>
              </w:r>
            </w:del>
          </w:p>
          <w:p w:rsidR="00EC7DB9" w:rsidRPr="00164C33" w:rsidDel="00164C33" w:rsidRDefault="00EC7DB9" w:rsidP="005101AE">
            <w:pPr>
              <w:pStyle w:val="Default"/>
              <w:jc w:val="both"/>
              <w:rPr>
                <w:del w:id="2700" w:author="Antonio Giangravè" w:date="2018-08-28T14:51:00Z"/>
                <w:sz w:val="18"/>
                <w:szCs w:val="22"/>
                <w:lang w:val="en-GB"/>
                <w:rPrChange w:id="2701" w:author="Antonio Giangravè" w:date="2018-08-28T14:52:00Z">
                  <w:rPr>
                    <w:del w:id="2702" w:author="Antonio Giangravè" w:date="2018-08-28T14:51:00Z"/>
                    <w:sz w:val="22"/>
                    <w:szCs w:val="22"/>
                    <w:lang w:val="en-GB"/>
                  </w:rPr>
                </w:rPrChange>
              </w:rPr>
            </w:pPr>
            <w:del w:id="2703" w:author="Antonio Giangravè" w:date="2018-08-28T14:51:00Z">
              <w:r w:rsidRPr="00164C33" w:rsidDel="00164C33">
                <w:rPr>
                  <w:b/>
                  <w:bCs/>
                  <w:sz w:val="18"/>
                  <w:szCs w:val="22"/>
                  <w:lang w:val="en-GB"/>
                  <w:rPrChange w:id="2704" w:author="Antonio Giangravè" w:date="2018-08-28T14:52:00Z">
                    <w:rPr>
                      <w:b/>
                      <w:bCs/>
                      <w:sz w:val="22"/>
                      <w:szCs w:val="22"/>
                      <w:lang w:val="en-GB"/>
                    </w:rPr>
                  </w:rPrChange>
                </w:rPr>
                <w:delText xml:space="preserve">5. Evaluating: </w:delText>
              </w:r>
              <w:r w:rsidRPr="00164C33" w:rsidDel="00164C33">
                <w:rPr>
                  <w:sz w:val="18"/>
                  <w:szCs w:val="22"/>
                  <w:lang w:val="en-GB"/>
                  <w:rPrChange w:id="2705" w:author="Antonio Giangravè" w:date="2018-08-28T14:52:00Z">
                    <w:rPr>
                      <w:sz w:val="22"/>
                      <w:szCs w:val="22"/>
                      <w:lang w:val="en-GB"/>
                    </w:rPr>
                  </w:rPrChange>
                </w:rPr>
                <w:delText xml:space="preserve">Being able to compile component ideas into a new whole </w:delText>
              </w:r>
            </w:del>
          </w:p>
          <w:p w:rsidR="00EC7DB9" w:rsidRPr="00164C33" w:rsidDel="00164C33" w:rsidRDefault="00EC7DB9" w:rsidP="005101AE">
            <w:pPr>
              <w:pStyle w:val="Default"/>
              <w:jc w:val="both"/>
              <w:rPr>
                <w:del w:id="2706" w:author="Antonio Giangravè" w:date="2018-08-28T14:51:00Z"/>
                <w:sz w:val="18"/>
                <w:szCs w:val="22"/>
                <w:lang w:val="en-GB"/>
                <w:rPrChange w:id="2707" w:author="Antonio Giangravè" w:date="2018-08-28T14:52:00Z">
                  <w:rPr>
                    <w:del w:id="2708" w:author="Antonio Giangravè" w:date="2018-08-28T14:51:00Z"/>
                    <w:sz w:val="22"/>
                    <w:szCs w:val="22"/>
                    <w:lang w:val="en-GB"/>
                  </w:rPr>
                </w:rPrChange>
              </w:rPr>
            </w:pPr>
            <w:del w:id="2709" w:author="Antonio Giangravè" w:date="2018-08-28T14:51:00Z">
              <w:r w:rsidRPr="00164C33" w:rsidDel="00164C33">
                <w:rPr>
                  <w:i/>
                  <w:iCs/>
                  <w:sz w:val="18"/>
                  <w:szCs w:val="22"/>
                  <w:lang w:val="en-GB"/>
                  <w:rPrChange w:id="2710"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jc w:val="both"/>
              <w:rPr>
                <w:del w:id="2711" w:author="Antonio Giangravè" w:date="2018-08-28T14:51:00Z"/>
                <w:sz w:val="18"/>
                <w:szCs w:val="22"/>
                <w:lang w:val="en-GB"/>
                <w:rPrChange w:id="2712" w:author="Antonio Giangravè" w:date="2018-08-28T14:52:00Z">
                  <w:rPr>
                    <w:del w:id="2713" w:author="Antonio Giangravè" w:date="2018-08-28T14:51:00Z"/>
                    <w:sz w:val="22"/>
                    <w:szCs w:val="22"/>
                    <w:lang w:val="en-GB"/>
                  </w:rPr>
                </w:rPrChange>
              </w:rPr>
            </w:pPr>
            <w:del w:id="2714" w:author="Antonio Giangravè" w:date="2018-08-28T14:51:00Z">
              <w:r w:rsidRPr="00164C33" w:rsidDel="00164C33">
                <w:rPr>
                  <w:sz w:val="18"/>
                  <w:szCs w:val="22"/>
                  <w:lang w:val="en-GB"/>
                  <w:rPrChange w:id="2715" w:author="Antonio Giangravè" w:date="2018-08-28T14:52:00Z">
                    <w:rPr>
                      <w:sz w:val="22"/>
                      <w:szCs w:val="22"/>
                      <w:lang w:val="en-GB"/>
                    </w:rPr>
                  </w:rPrChange>
                </w:rPr>
                <w:delText xml:space="preserve">Argue, assess, compare, decide, evaluate, predict, recommend, summarize, validate </w:delText>
              </w:r>
            </w:del>
          </w:p>
          <w:p w:rsidR="00EC7DB9" w:rsidRPr="00164C33" w:rsidDel="00164C33" w:rsidRDefault="00EC7DB9" w:rsidP="005101AE">
            <w:pPr>
              <w:pStyle w:val="Default"/>
              <w:jc w:val="both"/>
              <w:rPr>
                <w:del w:id="2716" w:author="Antonio Giangravè" w:date="2018-08-28T14:51:00Z"/>
                <w:sz w:val="18"/>
                <w:szCs w:val="22"/>
                <w:lang w:val="en-GB"/>
                <w:rPrChange w:id="2717" w:author="Antonio Giangravè" w:date="2018-08-28T14:52:00Z">
                  <w:rPr>
                    <w:del w:id="2718" w:author="Antonio Giangravè" w:date="2018-08-28T14:51:00Z"/>
                    <w:sz w:val="22"/>
                    <w:szCs w:val="22"/>
                    <w:lang w:val="en-GB"/>
                  </w:rPr>
                </w:rPrChange>
              </w:rPr>
            </w:pPr>
            <w:del w:id="2719" w:author="Antonio Giangravè" w:date="2018-08-28T14:51:00Z">
              <w:r w:rsidRPr="00164C33" w:rsidDel="00164C33">
                <w:rPr>
                  <w:b/>
                  <w:bCs/>
                  <w:sz w:val="18"/>
                  <w:szCs w:val="22"/>
                  <w:lang w:val="en-GB"/>
                  <w:rPrChange w:id="2720" w:author="Antonio Giangravè" w:date="2018-08-28T14:52:00Z">
                    <w:rPr>
                      <w:b/>
                      <w:bCs/>
                      <w:sz w:val="22"/>
                      <w:szCs w:val="22"/>
                      <w:lang w:val="en-GB"/>
                    </w:rPr>
                  </w:rPrChange>
                </w:rPr>
                <w:delText xml:space="preserve">6. Creating: </w:delText>
              </w:r>
              <w:r w:rsidRPr="00164C33" w:rsidDel="00164C33">
                <w:rPr>
                  <w:sz w:val="18"/>
                  <w:szCs w:val="22"/>
                  <w:lang w:val="en-GB"/>
                  <w:rPrChange w:id="2721" w:author="Antonio Giangravè" w:date="2018-08-28T14:52:00Z">
                    <w:rPr>
                      <w:sz w:val="22"/>
                      <w:szCs w:val="22"/>
                      <w:lang w:val="en-GB"/>
                    </w:rPr>
                  </w:rPrChange>
                </w:rPr>
                <w:delText xml:space="preserve">Being able to make a qualified judgement </w:delText>
              </w:r>
            </w:del>
          </w:p>
          <w:p w:rsidR="00EC7DB9" w:rsidRPr="00164C33" w:rsidDel="00164C33" w:rsidRDefault="00EC7DB9" w:rsidP="005101AE">
            <w:pPr>
              <w:pStyle w:val="Default"/>
              <w:jc w:val="both"/>
              <w:rPr>
                <w:del w:id="2722" w:author="Antonio Giangravè" w:date="2018-08-28T14:51:00Z"/>
                <w:sz w:val="18"/>
                <w:szCs w:val="22"/>
                <w:lang w:val="en-GB"/>
                <w:rPrChange w:id="2723" w:author="Antonio Giangravè" w:date="2018-08-28T14:52:00Z">
                  <w:rPr>
                    <w:del w:id="2724" w:author="Antonio Giangravè" w:date="2018-08-28T14:51:00Z"/>
                    <w:sz w:val="22"/>
                    <w:szCs w:val="22"/>
                    <w:lang w:val="en-GB"/>
                  </w:rPr>
                </w:rPrChange>
              </w:rPr>
            </w:pPr>
            <w:del w:id="2725" w:author="Antonio Giangravè" w:date="2018-08-28T14:51:00Z">
              <w:r w:rsidRPr="00164C33" w:rsidDel="00164C33">
                <w:rPr>
                  <w:i/>
                  <w:iCs/>
                  <w:sz w:val="18"/>
                  <w:szCs w:val="22"/>
                  <w:lang w:val="en-GB"/>
                  <w:rPrChange w:id="2726"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rPr>
                <w:del w:id="2727" w:author="Antonio Giangravè" w:date="2018-08-28T14:51:00Z"/>
                <w:sz w:val="18"/>
                <w:rPrChange w:id="2728" w:author="Antonio Giangravè" w:date="2018-08-28T14:52:00Z">
                  <w:rPr>
                    <w:del w:id="2729" w:author="Antonio Giangravè" w:date="2018-08-28T14:51:00Z"/>
                  </w:rPr>
                </w:rPrChange>
              </w:rPr>
            </w:pPr>
            <w:del w:id="2730" w:author="Antonio Giangravè" w:date="2018-08-28T14:51:00Z">
              <w:r w:rsidRPr="00164C33" w:rsidDel="00164C33">
                <w:rPr>
                  <w:sz w:val="18"/>
                  <w:rPrChange w:id="2731" w:author="Antonio Giangravè" w:date="2018-08-28T14:52:00Z">
                    <w:rPr/>
                  </w:rPrChange>
                </w:rPr>
                <w:delText>Argue, arrange, expand, relate, generalize, generate, combine, join</w:delText>
              </w:r>
            </w:del>
          </w:p>
          <w:p w:rsidR="00EC7DB9" w:rsidRPr="00164C33" w:rsidDel="00164C33" w:rsidRDefault="00EC7DB9" w:rsidP="005101AE">
            <w:pPr>
              <w:rPr>
                <w:del w:id="2732" w:author="Antonio Giangravè" w:date="2018-08-28T14:51:00Z"/>
                <w:sz w:val="18"/>
                <w:rPrChange w:id="2733" w:author="Antonio Giangravè" w:date="2018-08-28T14:52:00Z">
                  <w:rPr>
                    <w:del w:id="2734" w:author="Antonio Giangravè" w:date="2018-08-28T14:51:00Z"/>
                  </w:rPr>
                </w:rPrChange>
              </w:rPr>
            </w:pPr>
            <w:del w:id="2735" w:author="Antonio Giangravè" w:date="2018-08-28T14:51:00Z">
              <w:r w:rsidRPr="00164C33" w:rsidDel="00164C33">
                <w:rPr>
                  <w:sz w:val="18"/>
                  <w:rPrChange w:id="2736" w:author="Antonio Giangravè" w:date="2018-08-28T14:52:00Z">
                    <w:rPr/>
                  </w:rPrChange>
                </w:rPr>
                <w:delText xml:space="preserve">Further job- </w:delText>
              </w:r>
              <w:r w:rsidR="00182EA4" w:rsidRPr="00164C33" w:rsidDel="00164C33">
                <w:rPr>
                  <w:sz w:val="18"/>
                  <w:rPrChange w:id="2737" w:author="Antonio Giangravè" w:date="2018-08-28T14:52:00Z">
                    <w:rPr/>
                  </w:rPrChange>
                </w:rPr>
                <w:delText>and branch-specific verbs must</w:delText>
              </w:r>
              <w:r w:rsidRPr="00164C33" w:rsidDel="00164C33">
                <w:rPr>
                  <w:sz w:val="18"/>
                  <w:rPrChange w:id="2738" w:author="Antonio Giangravè" w:date="2018-08-28T14:52:00Z">
                    <w:rPr/>
                  </w:rPrChange>
                </w:rPr>
                <w:delText xml:space="preserve"> be added to this list in order to describe </w:delText>
              </w:r>
              <w:r w:rsidRPr="00164C33" w:rsidDel="00164C33">
                <w:rPr>
                  <w:b/>
                  <w:bCs/>
                  <w:sz w:val="18"/>
                  <w:rPrChange w:id="2739" w:author="Antonio Giangravè" w:date="2018-08-28T14:52:00Z">
                    <w:rPr>
                      <w:b/>
                      <w:bCs/>
                    </w:rPr>
                  </w:rPrChange>
                </w:rPr>
                <w:delText>practical skills</w:delText>
              </w:r>
              <w:r w:rsidRPr="00164C33" w:rsidDel="00164C33">
                <w:rPr>
                  <w:sz w:val="18"/>
                  <w:rPrChange w:id="2740" w:author="Antonio Giangravè" w:date="2018-08-28T14:52:00Z">
                    <w:rPr/>
                  </w:rPrChange>
                </w:rPr>
                <w:delText>, e.g. assemble (components); install and configure (software programmes); prepare and divide into portions (food).</w:delText>
              </w:r>
            </w:del>
          </w:p>
          <w:p w:rsidR="00EC7DB9" w:rsidRPr="00164C33" w:rsidDel="00164C33" w:rsidRDefault="00EC7DB9" w:rsidP="005101AE">
            <w:pPr>
              <w:rPr>
                <w:del w:id="2741" w:author="Antonio Giangravè" w:date="2018-08-28T14:51:00Z"/>
                <w:sz w:val="18"/>
                <w:rPrChange w:id="2742" w:author="Antonio Giangravè" w:date="2018-08-28T14:52:00Z">
                  <w:rPr>
                    <w:del w:id="2743" w:author="Antonio Giangravè" w:date="2018-08-28T14:51:00Z"/>
                  </w:rPr>
                </w:rPrChange>
              </w:rPr>
            </w:pPr>
          </w:p>
          <w:p w:rsidR="00EC7DB9" w:rsidRPr="00164C33" w:rsidDel="00164C33" w:rsidRDefault="00182EA4" w:rsidP="005101AE">
            <w:pPr>
              <w:pStyle w:val="Default"/>
              <w:rPr>
                <w:del w:id="2744" w:author="Antonio Giangravè" w:date="2018-08-28T14:51:00Z"/>
                <w:sz w:val="18"/>
                <w:szCs w:val="22"/>
                <w:lang w:val="en-GB"/>
                <w:rPrChange w:id="2745" w:author="Antonio Giangravè" w:date="2018-08-28T14:52:00Z">
                  <w:rPr>
                    <w:del w:id="2746" w:author="Antonio Giangravè" w:date="2018-08-28T14:51:00Z"/>
                    <w:sz w:val="22"/>
                    <w:szCs w:val="22"/>
                    <w:lang w:val="en-GB"/>
                  </w:rPr>
                </w:rPrChange>
              </w:rPr>
            </w:pPr>
            <w:del w:id="2747" w:author="Antonio Giangravè" w:date="2018-08-28T14:51:00Z">
              <w:r w:rsidRPr="00164C33" w:rsidDel="00164C33">
                <w:rPr>
                  <w:b/>
                  <w:bCs/>
                  <w:sz w:val="18"/>
                  <w:szCs w:val="22"/>
                  <w:lang w:val="en-GB"/>
                  <w:rPrChange w:id="2748" w:author="Antonio Giangravè" w:date="2018-08-28T14:52:00Z">
                    <w:rPr>
                      <w:b/>
                      <w:bCs/>
                      <w:sz w:val="22"/>
                      <w:szCs w:val="22"/>
                      <w:lang w:val="en-GB"/>
                    </w:rPr>
                  </w:rPrChange>
                </w:rPr>
                <w:delText xml:space="preserve">In the psychomotor </w:delText>
              </w:r>
              <w:r w:rsidR="00EC7DB9" w:rsidRPr="00164C33" w:rsidDel="00164C33">
                <w:rPr>
                  <w:b/>
                  <w:bCs/>
                  <w:sz w:val="18"/>
                  <w:szCs w:val="22"/>
                  <w:lang w:val="en-GB"/>
                  <w:rPrChange w:id="2749" w:author="Antonio Giangravè" w:date="2018-08-28T14:52:00Z">
                    <w:rPr>
                      <w:b/>
                      <w:bCs/>
                      <w:sz w:val="22"/>
                      <w:szCs w:val="22"/>
                      <w:lang w:val="en-GB"/>
                    </w:rPr>
                  </w:rPrChange>
                </w:rPr>
                <w:delText xml:space="preserve">domain </w:delText>
              </w:r>
              <w:r w:rsidR="00EC7DB9" w:rsidRPr="00164C33" w:rsidDel="00164C33">
                <w:rPr>
                  <w:sz w:val="18"/>
                  <w:szCs w:val="22"/>
                  <w:lang w:val="en-GB"/>
                  <w:rPrChange w:id="2750" w:author="Antonio Giangravè" w:date="2018-08-28T14:52:00Z">
                    <w:rPr>
                      <w:sz w:val="22"/>
                      <w:szCs w:val="22"/>
                      <w:lang w:val="en-GB"/>
                    </w:rPr>
                  </w:rPrChange>
                </w:rPr>
                <w:delText xml:space="preserve">examples of effective active verbs are (Dave 1970, Simpson, 1972): </w:delText>
              </w:r>
            </w:del>
          </w:p>
          <w:p w:rsidR="00EC7DB9" w:rsidRPr="00164C33" w:rsidDel="00164C33" w:rsidRDefault="00EC7DB9" w:rsidP="005101AE">
            <w:pPr>
              <w:pStyle w:val="Default"/>
              <w:rPr>
                <w:del w:id="2751" w:author="Antonio Giangravè" w:date="2018-08-28T14:51:00Z"/>
                <w:sz w:val="18"/>
                <w:szCs w:val="22"/>
                <w:lang w:val="en-GB"/>
                <w:rPrChange w:id="2752" w:author="Antonio Giangravè" w:date="2018-08-28T14:52:00Z">
                  <w:rPr>
                    <w:del w:id="2753" w:author="Antonio Giangravè" w:date="2018-08-28T14:51:00Z"/>
                    <w:sz w:val="22"/>
                    <w:szCs w:val="22"/>
                    <w:lang w:val="en-GB"/>
                  </w:rPr>
                </w:rPrChange>
              </w:rPr>
            </w:pPr>
            <w:del w:id="2754" w:author="Antonio Giangravè" w:date="2018-08-28T14:51:00Z">
              <w:r w:rsidRPr="00164C33" w:rsidDel="00164C33">
                <w:rPr>
                  <w:b/>
                  <w:bCs/>
                  <w:sz w:val="18"/>
                  <w:szCs w:val="22"/>
                  <w:lang w:val="en-GB"/>
                  <w:rPrChange w:id="2755" w:author="Antonio Giangravè" w:date="2018-08-28T14:52:00Z">
                    <w:rPr>
                      <w:b/>
                      <w:bCs/>
                      <w:sz w:val="22"/>
                      <w:szCs w:val="22"/>
                      <w:lang w:val="en-GB"/>
                    </w:rPr>
                  </w:rPrChange>
                </w:rPr>
                <w:delText xml:space="preserve">1. Imitation: </w:delText>
              </w:r>
              <w:r w:rsidRPr="00164C33" w:rsidDel="00164C33">
                <w:rPr>
                  <w:sz w:val="18"/>
                  <w:szCs w:val="22"/>
                  <w:lang w:val="en-GB"/>
                  <w:rPrChange w:id="2756" w:author="Antonio Giangravè" w:date="2018-08-28T14:52:00Z">
                    <w:rPr>
                      <w:sz w:val="22"/>
                      <w:szCs w:val="22"/>
                      <w:lang w:val="en-GB"/>
                    </w:rPr>
                  </w:rPrChange>
                </w:rPr>
                <w:delText xml:space="preserve">The ability to observe and imitate the behaviour of another person </w:delText>
              </w:r>
            </w:del>
          </w:p>
          <w:p w:rsidR="00EC7DB9" w:rsidRPr="00164C33" w:rsidDel="00164C33" w:rsidRDefault="00EC7DB9" w:rsidP="005101AE">
            <w:pPr>
              <w:pStyle w:val="Default"/>
              <w:rPr>
                <w:del w:id="2757" w:author="Antonio Giangravè" w:date="2018-08-28T14:51:00Z"/>
                <w:sz w:val="18"/>
                <w:szCs w:val="22"/>
                <w:lang w:val="en-GB"/>
                <w:rPrChange w:id="2758" w:author="Antonio Giangravè" w:date="2018-08-28T14:52:00Z">
                  <w:rPr>
                    <w:del w:id="2759" w:author="Antonio Giangravè" w:date="2018-08-28T14:51:00Z"/>
                    <w:sz w:val="22"/>
                    <w:szCs w:val="22"/>
                    <w:lang w:val="en-GB"/>
                  </w:rPr>
                </w:rPrChange>
              </w:rPr>
            </w:pPr>
            <w:del w:id="2760" w:author="Antonio Giangravè" w:date="2018-08-28T14:51:00Z">
              <w:r w:rsidRPr="00164C33" w:rsidDel="00164C33">
                <w:rPr>
                  <w:i/>
                  <w:iCs/>
                  <w:sz w:val="18"/>
                  <w:szCs w:val="22"/>
                  <w:lang w:val="en-GB"/>
                  <w:rPrChange w:id="2761"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762" w:author="Antonio Giangravè" w:date="2018-08-28T14:51:00Z"/>
                <w:sz w:val="18"/>
                <w:szCs w:val="22"/>
                <w:lang w:val="en-GB"/>
                <w:rPrChange w:id="2763" w:author="Antonio Giangravè" w:date="2018-08-28T14:52:00Z">
                  <w:rPr>
                    <w:del w:id="2764" w:author="Antonio Giangravè" w:date="2018-08-28T14:51:00Z"/>
                    <w:sz w:val="22"/>
                    <w:szCs w:val="22"/>
                    <w:lang w:val="en-GB"/>
                  </w:rPr>
                </w:rPrChange>
              </w:rPr>
            </w:pPr>
            <w:del w:id="2765" w:author="Antonio Giangravè" w:date="2018-08-28T14:51:00Z">
              <w:r w:rsidRPr="00164C33" w:rsidDel="00164C33">
                <w:rPr>
                  <w:sz w:val="18"/>
                  <w:szCs w:val="22"/>
                  <w:lang w:val="en-GB"/>
                  <w:rPrChange w:id="2766" w:author="Antonio Giangravè" w:date="2018-08-28T14:52:00Z">
                    <w:rPr>
                      <w:sz w:val="22"/>
                      <w:szCs w:val="22"/>
                      <w:lang w:val="en-GB"/>
                    </w:rPr>
                  </w:rPrChange>
                </w:rPr>
                <w:delText xml:space="preserve">Perform under supervision </w:delText>
              </w:r>
            </w:del>
          </w:p>
          <w:p w:rsidR="00EC7DB9" w:rsidRPr="00164C33" w:rsidDel="00164C33" w:rsidRDefault="00EC7DB9" w:rsidP="005101AE">
            <w:pPr>
              <w:pStyle w:val="Default"/>
              <w:rPr>
                <w:del w:id="2767" w:author="Antonio Giangravè" w:date="2018-08-28T14:51:00Z"/>
                <w:sz w:val="18"/>
                <w:szCs w:val="22"/>
                <w:lang w:val="en-GB"/>
                <w:rPrChange w:id="2768" w:author="Antonio Giangravè" w:date="2018-08-28T14:52:00Z">
                  <w:rPr>
                    <w:del w:id="2769" w:author="Antonio Giangravè" w:date="2018-08-28T14:51:00Z"/>
                    <w:sz w:val="22"/>
                    <w:szCs w:val="22"/>
                    <w:lang w:val="en-GB"/>
                  </w:rPr>
                </w:rPrChange>
              </w:rPr>
            </w:pPr>
            <w:del w:id="2770" w:author="Antonio Giangravè" w:date="2018-08-28T14:51:00Z">
              <w:r w:rsidRPr="00164C33" w:rsidDel="00164C33">
                <w:rPr>
                  <w:b/>
                  <w:bCs/>
                  <w:sz w:val="18"/>
                  <w:szCs w:val="22"/>
                  <w:lang w:val="en-GB"/>
                  <w:rPrChange w:id="2771" w:author="Antonio Giangravè" w:date="2018-08-28T14:52:00Z">
                    <w:rPr>
                      <w:b/>
                      <w:bCs/>
                      <w:sz w:val="22"/>
                      <w:szCs w:val="22"/>
                      <w:lang w:val="en-GB"/>
                    </w:rPr>
                  </w:rPrChange>
                </w:rPr>
                <w:delText>2 Manipulation</w:delText>
              </w:r>
              <w:r w:rsidRPr="00164C33" w:rsidDel="00164C33">
                <w:rPr>
                  <w:sz w:val="18"/>
                  <w:szCs w:val="22"/>
                  <w:lang w:val="en-GB"/>
                  <w:rPrChange w:id="2772" w:author="Antonio Giangravè" w:date="2018-08-28T14:52:00Z">
                    <w:rPr>
                      <w:sz w:val="22"/>
                      <w:szCs w:val="22"/>
                      <w:lang w:val="en-GB"/>
                    </w:rPr>
                  </w:rPrChange>
                </w:rPr>
                <w:delText xml:space="preserve">: The ability to reproduce actions from instructions and practice </w:delText>
              </w:r>
            </w:del>
          </w:p>
          <w:p w:rsidR="00EC7DB9" w:rsidRPr="00164C33" w:rsidDel="00164C33" w:rsidRDefault="00EC7DB9" w:rsidP="005101AE">
            <w:pPr>
              <w:pStyle w:val="Default"/>
              <w:rPr>
                <w:del w:id="2773" w:author="Antonio Giangravè" w:date="2018-08-28T14:51:00Z"/>
                <w:i/>
                <w:iCs/>
                <w:sz w:val="18"/>
                <w:szCs w:val="22"/>
                <w:lang w:val="en-GB"/>
                <w:rPrChange w:id="2774" w:author="Antonio Giangravè" w:date="2018-08-28T14:52:00Z">
                  <w:rPr>
                    <w:del w:id="2775" w:author="Antonio Giangravè" w:date="2018-08-28T14:51:00Z"/>
                    <w:i/>
                    <w:iCs/>
                    <w:sz w:val="22"/>
                    <w:szCs w:val="22"/>
                    <w:lang w:val="en-GB"/>
                  </w:rPr>
                </w:rPrChange>
              </w:rPr>
            </w:pPr>
            <w:del w:id="2776" w:author="Antonio Giangravè" w:date="2018-08-28T14:51:00Z">
              <w:r w:rsidRPr="00164C33" w:rsidDel="00164C33">
                <w:rPr>
                  <w:i/>
                  <w:iCs/>
                  <w:sz w:val="18"/>
                  <w:szCs w:val="22"/>
                  <w:lang w:val="en-GB"/>
                  <w:rPrChange w:id="2777"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778" w:author="Antonio Giangravè" w:date="2018-08-28T14:51:00Z"/>
                <w:sz w:val="18"/>
                <w:lang w:val="en-GB"/>
                <w:rPrChange w:id="2779" w:author="Antonio Giangravè" w:date="2018-08-28T14:52:00Z">
                  <w:rPr>
                    <w:del w:id="2780" w:author="Antonio Giangravè" w:date="2018-08-28T14:51:00Z"/>
                    <w:lang w:val="en-GB"/>
                  </w:rPr>
                </w:rPrChange>
              </w:rPr>
            </w:pPr>
            <w:del w:id="2781" w:author="Antonio Giangravè" w:date="2018-08-28T14:51:00Z">
              <w:r w:rsidRPr="00164C33" w:rsidDel="00164C33">
                <w:rPr>
                  <w:sz w:val="18"/>
                  <w:szCs w:val="22"/>
                  <w:lang w:val="en-GB"/>
                  <w:rPrChange w:id="2782" w:author="Antonio Giangravè" w:date="2018-08-28T14:52:00Z">
                    <w:rPr>
                      <w:sz w:val="22"/>
                      <w:szCs w:val="22"/>
                      <w:lang w:val="en-GB"/>
                    </w:rPr>
                  </w:rPrChange>
                </w:rPr>
                <w:delText>Perform, participate, assist – according to instructions</w:delText>
              </w:r>
            </w:del>
          </w:p>
          <w:p w:rsidR="00EC7DB9" w:rsidRPr="00164C33" w:rsidDel="00164C33" w:rsidRDefault="00EC7DB9" w:rsidP="005101AE">
            <w:pPr>
              <w:pStyle w:val="Default"/>
              <w:rPr>
                <w:del w:id="2783" w:author="Antonio Giangravè" w:date="2018-08-28T14:51:00Z"/>
                <w:sz w:val="18"/>
                <w:szCs w:val="22"/>
                <w:lang w:val="en-GB"/>
                <w:rPrChange w:id="2784" w:author="Antonio Giangravè" w:date="2018-08-28T14:52:00Z">
                  <w:rPr>
                    <w:del w:id="2785" w:author="Antonio Giangravè" w:date="2018-08-28T14:51:00Z"/>
                    <w:sz w:val="22"/>
                    <w:szCs w:val="22"/>
                    <w:lang w:val="en-GB"/>
                  </w:rPr>
                </w:rPrChange>
              </w:rPr>
            </w:pPr>
            <w:del w:id="2786" w:author="Antonio Giangravè" w:date="2018-08-28T14:51:00Z">
              <w:r w:rsidRPr="00164C33" w:rsidDel="00164C33">
                <w:rPr>
                  <w:b/>
                  <w:bCs/>
                  <w:sz w:val="18"/>
                  <w:szCs w:val="22"/>
                  <w:lang w:val="en-GB"/>
                  <w:rPrChange w:id="2787" w:author="Antonio Giangravè" w:date="2018-08-28T14:52:00Z">
                    <w:rPr>
                      <w:b/>
                      <w:bCs/>
                      <w:sz w:val="22"/>
                      <w:szCs w:val="22"/>
                      <w:lang w:val="en-GB"/>
                    </w:rPr>
                  </w:rPrChange>
                </w:rPr>
                <w:delText>3 Precision</w:delText>
              </w:r>
              <w:r w:rsidRPr="00164C33" w:rsidDel="00164C33">
                <w:rPr>
                  <w:sz w:val="18"/>
                  <w:szCs w:val="22"/>
                  <w:lang w:val="en-GB"/>
                  <w:rPrChange w:id="2788" w:author="Antonio Giangravè" w:date="2018-08-28T14:52:00Z">
                    <w:rPr>
                      <w:sz w:val="22"/>
                      <w:szCs w:val="22"/>
                      <w:lang w:val="en-GB"/>
                    </w:rPr>
                  </w:rPrChange>
                </w:rPr>
                <w:delText xml:space="preserve">: Perform a task autonomously </w:delText>
              </w:r>
            </w:del>
          </w:p>
          <w:p w:rsidR="00EC7DB9" w:rsidRPr="00164C33" w:rsidDel="00164C33" w:rsidRDefault="00EC7DB9" w:rsidP="005101AE">
            <w:pPr>
              <w:pStyle w:val="Default"/>
              <w:rPr>
                <w:del w:id="2789" w:author="Antonio Giangravè" w:date="2018-08-28T14:51:00Z"/>
                <w:sz w:val="18"/>
                <w:szCs w:val="22"/>
                <w:lang w:val="en-GB"/>
                <w:rPrChange w:id="2790" w:author="Antonio Giangravè" w:date="2018-08-28T14:52:00Z">
                  <w:rPr>
                    <w:del w:id="2791" w:author="Antonio Giangravè" w:date="2018-08-28T14:51:00Z"/>
                    <w:sz w:val="22"/>
                    <w:szCs w:val="22"/>
                    <w:lang w:val="en-GB"/>
                  </w:rPr>
                </w:rPrChange>
              </w:rPr>
            </w:pPr>
            <w:del w:id="2792" w:author="Antonio Giangravè" w:date="2018-08-28T14:51:00Z">
              <w:r w:rsidRPr="00164C33" w:rsidDel="00164C33">
                <w:rPr>
                  <w:i/>
                  <w:iCs/>
                  <w:sz w:val="18"/>
                  <w:szCs w:val="22"/>
                  <w:lang w:val="en-GB"/>
                  <w:rPrChange w:id="2793"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794" w:author="Antonio Giangravè" w:date="2018-08-28T14:51:00Z"/>
                <w:sz w:val="18"/>
                <w:szCs w:val="22"/>
                <w:lang w:val="en-GB"/>
                <w:rPrChange w:id="2795" w:author="Antonio Giangravè" w:date="2018-08-28T14:52:00Z">
                  <w:rPr>
                    <w:del w:id="2796" w:author="Antonio Giangravè" w:date="2018-08-28T14:51:00Z"/>
                    <w:sz w:val="22"/>
                    <w:szCs w:val="22"/>
                    <w:lang w:val="en-GB"/>
                  </w:rPr>
                </w:rPrChange>
              </w:rPr>
            </w:pPr>
            <w:del w:id="2797" w:author="Antonio Giangravè" w:date="2018-08-28T14:51:00Z">
              <w:r w:rsidRPr="00164C33" w:rsidDel="00164C33">
                <w:rPr>
                  <w:sz w:val="18"/>
                  <w:szCs w:val="22"/>
                  <w:lang w:val="en-GB"/>
                  <w:rPrChange w:id="2798" w:author="Antonio Giangravè" w:date="2018-08-28T14:52:00Z">
                    <w:rPr>
                      <w:sz w:val="22"/>
                      <w:szCs w:val="22"/>
                      <w:lang w:val="en-GB"/>
                    </w:rPr>
                  </w:rPrChange>
                </w:rPr>
                <w:delText xml:space="preserve">Implement, handle, complete, perform – autonomously </w:delText>
              </w:r>
            </w:del>
          </w:p>
          <w:p w:rsidR="00EC7DB9" w:rsidRPr="00164C33" w:rsidDel="00164C33" w:rsidRDefault="00EC7DB9" w:rsidP="005101AE">
            <w:pPr>
              <w:pStyle w:val="Default"/>
              <w:rPr>
                <w:del w:id="2799" w:author="Antonio Giangravè" w:date="2018-08-28T14:51:00Z"/>
                <w:sz w:val="18"/>
                <w:szCs w:val="22"/>
                <w:lang w:val="en-GB"/>
                <w:rPrChange w:id="2800" w:author="Antonio Giangravè" w:date="2018-08-28T14:52:00Z">
                  <w:rPr>
                    <w:del w:id="2801" w:author="Antonio Giangravè" w:date="2018-08-28T14:51:00Z"/>
                    <w:sz w:val="22"/>
                    <w:szCs w:val="22"/>
                    <w:lang w:val="en-GB"/>
                  </w:rPr>
                </w:rPrChange>
              </w:rPr>
            </w:pPr>
            <w:del w:id="2802" w:author="Antonio Giangravè" w:date="2018-08-28T14:51:00Z">
              <w:r w:rsidRPr="00164C33" w:rsidDel="00164C33">
                <w:rPr>
                  <w:b/>
                  <w:bCs/>
                  <w:sz w:val="18"/>
                  <w:szCs w:val="22"/>
                  <w:lang w:val="en-GB"/>
                  <w:rPrChange w:id="2803" w:author="Antonio Giangravè" w:date="2018-08-28T14:52:00Z">
                    <w:rPr>
                      <w:b/>
                      <w:bCs/>
                      <w:sz w:val="22"/>
                      <w:szCs w:val="22"/>
                      <w:lang w:val="en-GB"/>
                    </w:rPr>
                  </w:rPrChange>
                </w:rPr>
                <w:delText>4 Articulation</w:delText>
              </w:r>
              <w:r w:rsidRPr="00164C33" w:rsidDel="00164C33">
                <w:rPr>
                  <w:sz w:val="18"/>
                  <w:szCs w:val="22"/>
                  <w:lang w:val="en-GB"/>
                  <w:rPrChange w:id="2804" w:author="Antonio Giangravè" w:date="2018-08-28T14:52:00Z">
                    <w:rPr>
                      <w:sz w:val="22"/>
                      <w:szCs w:val="22"/>
                      <w:lang w:val="en-GB"/>
                    </w:rPr>
                  </w:rPrChange>
                </w:rPr>
                <w:delText xml:space="preserve">: The ability to coordinate and modify several actions by combining several skills in order to meet special requirements or solve a problem </w:delText>
              </w:r>
              <w:r w:rsidRPr="00164C33" w:rsidDel="00164C33">
                <w:rPr>
                  <w:i/>
                  <w:iCs/>
                  <w:sz w:val="18"/>
                  <w:szCs w:val="22"/>
                  <w:lang w:val="en-GB"/>
                  <w:rPrChange w:id="2805"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806" w:author="Antonio Giangravè" w:date="2018-08-28T14:51:00Z"/>
                <w:sz w:val="18"/>
                <w:szCs w:val="22"/>
                <w:lang w:val="en-GB"/>
                <w:rPrChange w:id="2807" w:author="Antonio Giangravè" w:date="2018-08-28T14:52:00Z">
                  <w:rPr>
                    <w:del w:id="2808" w:author="Antonio Giangravè" w:date="2018-08-28T14:51:00Z"/>
                    <w:sz w:val="22"/>
                    <w:szCs w:val="22"/>
                    <w:lang w:val="en-GB"/>
                  </w:rPr>
                </w:rPrChange>
              </w:rPr>
            </w:pPr>
            <w:del w:id="2809" w:author="Antonio Giangravè" w:date="2018-08-28T14:51:00Z">
              <w:r w:rsidRPr="00164C33" w:rsidDel="00164C33">
                <w:rPr>
                  <w:sz w:val="18"/>
                  <w:szCs w:val="22"/>
                  <w:lang w:val="en-GB"/>
                  <w:rPrChange w:id="2810" w:author="Antonio Giangravè" w:date="2018-08-28T14:52:00Z">
                    <w:rPr>
                      <w:sz w:val="22"/>
                      <w:szCs w:val="22"/>
                      <w:lang w:val="en-GB"/>
                    </w:rPr>
                  </w:rPrChange>
                </w:rPr>
                <w:delText xml:space="preserve">Adapt, develop, design, alter, coordinate </w:delText>
              </w:r>
            </w:del>
          </w:p>
          <w:p w:rsidR="00EC7DB9" w:rsidRPr="00164C33" w:rsidDel="00164C33" w:rsidRDefault="00EC7DB9" w:rsidP="005101AE">
            <w:pPr>
              <w:pStyle w:val="Default"/>
              <w:rPr>
                <w:del w:id="2811" w:author="Antonio Giangravè" w:date="2018-08-28T14:51:00Z"/>
                <w:sz w:val="18"/>
                <w:szCs w:val="22"/>
                <w:lang w:val="en-GB"/>
                <w:rPrChange w:id="2812" w:author="Antonio Giangravè" w:date="2018-08-28T14:52:00Z">
                  <w:rPr>
                    <w:del w:id="2813" w:author="Antonio Giangravè" w:date="2018-08-28T14:51:00Z"/>
                    <w:sz w:val="22"/>
                    <w:szCs w:val="22"/>
                    <w:lang w:val="en-GB"/>
                  </w:rPr>
                </w:rPrChange>
              </w:rPr>
            </w:pPr>
            <w:del w:id="2814" w:author="Antonio Giangravè" w:date="2018-08-28T14:51:00Z">
              <w:r w:rsidRPr="00164C33" w:rsidDel="00164C33">
                <w:rPr>
                  <w:b/>
                  <w:bCs/>
                  <w:sz w:val="18"/>
                  <w:szCs w:val="22"/>
                  <w:lang w:val="en-GB"/>
                  <w:rPrChange w:id="2815" w:author="Antonio Giangravè" w:date="2018-08-28T14:52:00Z">
                    <w:rPr>
                      <w:b/>
                      <w:bCs/>
                      <w:sz w:val="22"/>
                      <w:szCs w:val="22"/>
                      <w:lang w:val="en-GB"/>
                    </w:rPr>
                  </w:rPrChange>
                </w:rPr>
                <w:delText>5 Naturalization</w:delText>
              </w:r>
              <w:r w:rsidRPr="00164C33" w:rsidDel="00164C33">
                <w:rPr>
                  <w:sz w:val="18"/>
                  <w:szCs w:val="22"/>
                  <w:lang w:val="en-GB"/>
                  <w:rPrChange w:id="2816" w:author="Antonio Giangravè" w:date="2018-08-28T14:52:00Z">
                    <w:rPr>
                      <w:sz w:val="22"/>
                      <w:szCs w:val="22"/>
                      <w:lang w:val="en-GB"/>
                    </w:rPr>
                  </w:rPrChange>
                </w:rPr>
                <w:delText xml:space="preserve">: The internalizing of processes: skills are combined consistently and can be performed "without thinking" </w:delText>
              </w:r>
            </w:del>
          </w:p>
          <w:p w:rsidR="00EC7DB9" w:rsidRPr="00164C33" w:rsidDel="00164C33" w:rsidRDefault="00EC7DB9" w:rsidP="005101AE">
            <w:pPr>
              <w:pStyle w:val="Default"/>
              <w:rPr>
                <w:del w:id="2817" w:author="Antonio Giangravè" w:date="2018-08-28T14:51:00Z"/>
                <w:i/>
                <w:iCs/>
                <w:sz w:val="18"/>
                <w:szCs w:val="22"/>
                <w:lang w:val="en-GB"/>
                <w:rPrChange w:id="2818" w:author="Antonio Giangravè" w:date="2018-08-28T14:52:00Z">
                  <w:rPr>
                    <w:del w:id="2819" w:author="Antonio Giangravè" w:date="2018-08-28T14:51:00Z"/>
                    <w:i/>
                    <w:iCs/>
                    <w:sz w:val="22"/>
                    <w:szCs w:val="22"/>
                    <w:lang w:val="en-GB"/>
                  </w:rPr>
                </w:rPrChange>
              </w:rPr>
            </w:pPr>
            <w:del w:id="2820" w:author="Antonio Giangravè" w:date="2018-08-28T14:51:00Z">
              <w:r w:rsidRPr="00164C33" w:rsidDel="00164C33">
                <w:rPr>
                  <w:i/>
                  <w:iCs/>
                  <w:sz w:val="18"/>
                  <w:szCs w:val="22"/>
                  <w:lang w:val="en-GB"/>
                  <w:rPrChange w:id="2821"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822" w:author="Antonio Giangravè" w:date="2018-08-28T14:51:00Z"/>
                <w:sz w:val="18"/>
                <w:szCs w:val="22"/>
                <w:lang w:val="en-GB"/>
                <w:rPrChange w:id="2823" w:author="Antonio Giangravè" w:date="2018-08-28T14:52:00Z">
                  <w:rPr>
                    <w:del w:id="2824" w:author="Antonio Giangravè" w:date="2018-08-28T14:51:00Z"/>
                    <w:sz w:val="22"/>
                    <w:szCs w:val="22"/>
                    <w:lang w:val="en-GB"/>
                  </w:rPr>
                </w:rPrChange>
              </w:rPr>
            </w:pPr>
            <w:del w:id="2825" w:author="Antonio Giangravè" w:date="2018-08-28T14:51:00Z">
              <w:r w:rsidRPr="00164C33" w:rsidDel="00164C33">
                <w:rPr>
                  <w:sz w:val="18"/>
                  <w:szCs w:val="22"/>
                  <w:lang w:val="en-GB"/>
                  <w:rPrChange w:id="2826" w:author="Antonio Giangravè" w:date="2018-08-28T14:52:00Z">
                    <w:rPr>
                      <w:sz w:val="22"/>
                      <w:szCs w:val="22"/>
                      <w:lang w:val="en-GB"/>
                    </w:rPr>
                  </w:rPrChange>
                </w:rPr>
                <w:delText>Adapt, adjust, transfer</w:delText>
              </w:r>
            </w:del>
          </w:p>
          <w:p w:rsidR="00EC7DB9" w:rsidRPr="00164C33" w:rsidDel="00164C33" w:rsidRDefault="00EC7DB9" w:rsidP="005101AE">
            <w:pPr>
              <w:pStyle w:val="Default"/>
              <w:rPr>
                <w:del w:id="2827" w:author="Antonio Giangravè" w:date="2018-08-28T14:51:00Z"/>
                <w:sz w:val="18"/>
                <w:szCs w:val="22"/>
                <w:lang w:val="en-GB"/>
                <w:rPrChange w:id="2828" w:author="Antonio Giangravè" w:date="2018-08-28T14:52:00Z">
                  <w:rPr>
                    <w:del w:id="2829" w:author="Antonio Giangravè" w:date="2018-08-28T14:51:00Z"/>
                    <w:sz w:val="22"/>
                    <w:szCs w:val="22"/>
                    <w:lang w:val="en-GB"/>
                  </w:rPr>
                </w:rPrChange>
              </w:rPr>
            </w:pPr>
          </w:p>
          <w:p w:rsidR="00EC7DB9" w:rsidRPr="00164C33" w:rsidDel="00164C33" w:rsidRDefault="00EC7DB9" w:rsidP="005101AE">
            <w:pPr>
              <w:pStyle w:val="Default"/>
              <w:rPr>
                <w:del w:id="2830" w:author="Antonio Giangravè" w:date="2018-08-28T14:51:00Z"/>
                <w:sz w:val="18"/>
                <w:szCs w:val="22"/>
                <w:lang w:val="en-GB"/>
                <w:rPrChange w:id="2831" w:author="Antonio Giangravè" w:date="2018-08-28T14:52:00Z">
                  <w:rPr>
                    <w:del w:id="2832" w:author="Antonio Giangravè" w:date="2018-08-28T14:51:00Z"/>
                    <w:sz w:val="22"/>
                    <w:szCs w:val="22"/>
                    <w:lang w:val="en-GB"/>
                  </w:rPr>
                </w:rPrChange>
              </w:rPr>
            </w:pPr>
            <w:del w:id="2833" w:author="Antonio Giangravè" w:date="2018-08-28T14:51:00Z">
              <w:r w:rsidRPr="00164C33" w:rsidDel="00164C33">
                <w:rPr>
                  <w:sz w:val="18"/>
                  <w:szCs w:val="22"/>
                  <w:lang w:val="en-GB"/>
                  <w:rPrChange w:id="2834" w:author="Antonio Giangravè" w:date="2018-08-28T14:52:00Z">
                    <w:rPr>
                      <w:sz w:val="22"/>
                      <w:szCs w:val="22"/>
                      <w:lang w:val="en-GB"/>
                    </w:rPr>
                  </w:rPrChange>
                </w:rPr>
                <w:delText xml:space="preserve">Examples of verbs in the field of </w:delText>
              </w:r>
              <w:r w:rsidRPr="00164C33" w:rsidDel="00164C33">
                <w:rPr>
                  <w:b/>
                  <w:bCs/>
                  <w:sz w:val="18"/>
                  <w:szCs w:val="22"/>
                  <w:lang w:val="en-GB"/>
                  <w:rPrChange w:id="2835" w:author="Antonio Giangravè" w:date="2018-08-28T14:52:00Z">
                    <w:rPr>
                      <w:b/>
                      <w:bCs/>
                      <w:sz w:val="22"/>
                      <w:szCs w:val="22"/>
                      <w:lang w:val="en-GB"/>
                    </w:rPr>
                  </w:rPrChange>
                </w:rPr>
                <w:delText xml:space="preserve">affective domain </w:delText>
              </w:r>
              <w:r w:rsidRPr="00164C33" w:rsidDel="00164C33">
                <w:rPr>
                  <w:sz w:val="18"/>
                  <w:szCs w:val="22"/>
                  <w:lang w:val="en-GB"/>
                  <w:rPrChange w:id="2836" w:author="Antonio Giangravè" w:date="2018-08-28T14:52:00Z">
                    <w:rPr>
                      <w:sz w:val="22"/>
                      <w:szCs w:val="22"/>
                      <w:lang w:val="en-GB"/>
                    </w:rPr>
                  </w:rPrChange>
                </w:rPr>
                <w:delText xml:space="preserve">(Krathwohl, 2002) are: </w:delText>
              </w:r>
            </w:del>
          </w:p>
          <w:p w:rsidR="00EC7DB9" w:rsidRPr="00164C33" w:rsidDel="00164C33" w:rsidRDefault="00EC7DB9" w:rsidP="005101AE">
            <w:pPr>
              <w:pStyle w:val="Default"/>
              <w:rPr>
                <w:del w:id="2837" w:author="Antonio Giangravè" w:date="2018-08-28T14:51:00Z"/>
                <w:sz w:val="18"/>
                <w:szCs w:val="22"/>
                <w:lang w:val="en-GB"/>
                <w:rPrChange w:id="2838" w:author="Antonio Giangravè" w:date="2018-08-28T14:52:00Z">
                  <w:rPr>
                    <w:del w:id="2839" w:author="Antonio Giangravè" w:date="2018-08-28T14:51:00Z"/>
                    <w:sz w:val="22"/>
                    <w:szCs w:val="22"/>
                    <w:lang w:val="en-GB"/>
                  </w:rPr>
                </w:rPrChange>
              </w:rPr>
            </w:pPr>
            <w:del w:id="2840" w:author="Antonio Giangravè" w:date="2018-08-28T14:51:00Z">
              <w:r w:rsidRPr="00164C33" w:rsidDel="00164C33">
                <w:rPr>
                  <w:b/>
                  <w:bCs/>
                  <w:sz w:val="18"/>
                  <w:szCs w:val="22"/>
                  <w:lang w:val="en-GB"/>
                  <w:rPrChange w:id="2841" w:author="Antonio Giangravè" w:date="2018-08-28T14:52:00Z">
                    <w:rPr>
                      <w:b/>
                      <w:bCs/>
                      <w:sz w:val="22"/>
                      <w:szCs w:val="22"/>
                      <w:lang w:val="en-GB"/>
                    </w:rPr>
                  </w:rPrChange>
                </w:rPr>
                <w:delText>1 Receiving</w:delText>
              </w:r>
              <w:r w:rsidRPr="00164C33" w:rsidDel="00164C33">
                <w:rPr>
                  <w:sz w:val="18"/>
                  <w:szCs w:val="22"/>
                  <w:lang w:val="en-GB"/>
                  <w:rPrChange w:id="2842" w:author="Antonio Giangravè" w:date="2018-08-28T14:52:00Z">
                    <w:rPr>
                      <w:sz w:val="22"/>
                      <w:szCs w:val="22"/>
                      <w:lang w:val="en-GB"/>
                    </w:rPr>
                  </w:rPrChange>
                </w:rPr>
                <w:delText xml:space="preserve">: Willingness to note information </w:delText>
              </w:r>
            </w:del>
          </w:p>
          <w:p w:rsidR="00EC7DB9" w:rsidRPr="00164C33" w:rsidDel="00164C33" w:rsidRDefault="00EC7DB9" w:rsidP="005101AE">
            <w:pPr>
              <w:pStyle w:val="Default"/>
              <w:rPr>
                <w:del w:id="2843" w:author="Antonio Giangravè" w:date="2018-08-28T14:51:00Z"/>
                <w:sz w:val="18"/>
                <w:szCs w:val="22"/>
                <w:lang w:val="en-GB"/>
                <w:rPrChange w:id="2844" w:author="Antonio Giangravè" w:date="2018-08-28T14:52:00Z">
                  <w:rPr>
                    <w:del w:id="2845" w:author="Antonio Giangravè" w:date="2018-08-28T14:51:00Z"/>
                    <w:sz w:val="22"/>
                    <w:szCs w:val="22"/>
                    <w:lang w:val="en-GB"/>
                  </w:rPr>
                </w:rPrChange>
              </w:rPr>
            </w:pPr>
            <w:del w:id="2846" w:author="Antonio Giangravè" w:date="2018-08-28T14:51:00Z">
              <w:r w:rsidRPr="00164C33" w:rsidDel="00164C33">
                <w:rPr>
                  <w:i/>
                  <w:iCs/>
                  <w:sz w:val="18"/>
                  <w:szCs w:val="22"/>
                  <w:lang w:val="en-GB"/>
                  <w:rPrChange w:id="2847"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848" w:author="Antonio Giangravè" w:date="2018-08-28T14:51:00Z"/>
                <w:sz w:val="18"/>
                <w:szCs w:val="22"/>
                <w:lang w:val="en-GB"/>
                <w:rPrChange w:id="2849" w:author="Antonio Giangravè" w:date="2018-08-28T14:52:00Z">
                  <w:rPr>
                    <w:del w:id="2850" w:author="Antonio Giangravè" w:date="2018-08-28T14:51:00Z"/>
                    <w:sz w:val="22"/>
                    <w:szCs w:val="22"/>
                    <w:lang w:val="en-GB"/>
                  </w:rPr>
                </w:rPrChange>
              </w:rPr>
            </w:pPr>
            <w:del w:id="2851" w:author="Antonio Giangravè" w:date="2018-08-28T14:51:00Z">
              <w:r w:rsidRPr="00164C33" w:rsidDel="00164C33">
                <w:rPr>
                  <w:sz w:val="18"/>
                  <w:szCs w:val="22"/>
                  <w:lang w:val="en-GB"/>
                  <w:rPrChange w:id="2852" w:author="Antonio Giangravè" w:date="2018-08-28T14:52:00Z">
                    <w:rPr>
                      <w:sz w:val="22"/>
                      <w:szCs w:val="22"/>
                      <w:lang w:val="en-GB"/>
                    </w:rPr>
                  </w:rPrChange>
                </w:rPr>
                <w:delText xml:space="preserve">Listen, show, hold in esteem </w:delText>
              </w:r>
            </w:del>
          </w:p>
          <w:p w:rsidR="00EC7DB9" w:rsidRPr="00164C33" w:rsidDel="00164C33" w:rsidRDefault="00EC7DB9" w:rsidP="005101AE">
            <w:pPr>
              <w:pStyle w:val="Default"/>
              <w:rPr>
                <w:del w:id="2853" w:author="Antonio Giangravè" w:date="2018-08-28T14:51:00Z"/>
                <w:sz w:val="18"/>
                <w:szCs w:val="22"/>
                <w:lang w:val="en-GB"/>
                <w:rPrChange w:id="2854" w:author="Antonio Giangravè" w:date="2018-08-28T14:52:00Z">
                  <w:rPr>
                    <w:del w:id="2855" w:author="Antonio Giangravè" w:date="2018-08-28T14:51:00Z"/>
                    <w:sz w:val="22"/>
                    <w:szCs w:val="22"/>
                    <w:lang w:val="en-GB"/>
                  </w:rPr>
                </w:rPrChange>
              </w:rPr>
            </w:pPr>
            <w:del w:id="2856" w:author="Antonio Giangravè" w:date="2018-08-28T14:51:00Z">
              <w:r w:rsidRPr="00164C33" w:rsidDel="00164C33">
                <w:rPr>
                  <w:b/>
                  <w:bCs/>
                  <w:sz w:val="18"/>
                  <w:szCs w:val="22"/>
                  <w:lang w:val="en-GB"/>
                  <w:rPrChange w:id="2857" w:author="Antonio Giangravè" w:date="2018-08-28T14:52:00Z">
                    <w:rPr>
                      <w:b/>
                      <w:bCs/>
                      <w:sz w:val="22"/>
                      <w:szCs w:val="22"/>
                      <w:lang w:val="en-GB"/>
                    </w:rPr>
                  </w:rPrChange>
                </w:rPr>
                <w:delText xml:space="preserve">2 Responding: </w:delText>
              </w:r>
              <w:r w:rsidRPr="00164C33" w:rsidDel="00164C33">
                <w:rPr>
                  <w:sz w:val="18"/>
                  <w:szCs w:val="22"/>
                  <w:lang w:val="en-GB"/>
                  <w:rPrChange w:id="2858" w:author="Antonio Giangravè" w:date="2018-08-28T14:52:00Z">
                    <w:rPr>
                      <w:sz w:val="22"/>
                      <w:szCs w:val="22"/>
                      <w:lang w:val="en-GB"/>
                    </w:rPr>
                  </w:rPrChange>
                </w:rPr>
                <w:delText xml:space="preserve">Voluntary, active participation in learning/working; e.g. participation in group discussions </w:delText>
              </w:r>
            </w:del>
          </w:p>
          <w:p w:rsidR="00EC7DB9" w:rsidRPr="00164C33" w:rsidDel="00164C33" w:rsidRDefault="00EC7DB9" w:rsidP="005101AE">
            <w:pPr>
              <w:pStyle w:val="Default"/>
              <w:rPr>
                <w:del w:id="2859" w:author="Antonio Giangravè" w:date="2018-08-28T14:51:00Z"/>
                <w:sz w:val="18"/>
                <w:szCs w:val="22"/>
                <w:lang w:val="en-GB"/>
                <w:rPrChange w:id="2860" w:author="Antonio Giangravè" w:date="2018-08-28T14:52:00Z">
                  <w:rPr>
                    <w:del w:id="2861" w:author="Antonio Giangravè" w:date="2018-08-28T14:51:00Z"/>
                    <w:sz w:val="22"/>
                    <w:szCs w:val="22"/>
                    <w:lang w:val="en-GB"/>
                  </w:rPr>
                </w:rPrChange>
              </w:rPr>
            </w:pPr>
            <w:del w:id="2862" w:author="Antonio Giangravè" w:date="2018-08-28T14:51:00Z">
              <w:r w:rsidRPr="00164C33" w:rsidDel="00164C33">
                <w:rPr>
                  <w:i/>
                  <w:iCs/>
                  <w:sz w:val="18"/>
                  <w:szCs w:val="22"/>
                  <w:lang w:val="en-GB"/>
                  <w:rPrChange w:id="2863"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864" w:author="Antonio Giangravè" w:date="2018-08-28T14:51:00Z"/>
                <w:sz w:val="18"/>
                <w:szCs w:val="22"/>
                <w:lang w:val="en-GB"/>
                <w:rPrChange w:id="2865" w:author="Antonio Giangravè" w:date="2018-08-28T14:52:00Z">
                  <w:rPr>
                    <w:del w:id="2866" w:author="Antonio Giangravè" w:date="2018-08-28T14:51:00Z"/>
                    <w:sz w:val="22"/>
                    <w:szCs w:val="22"/>
                    <w:lang w:val="en-GB"/>
                  </w:rPr>
                </w:rPrChange>
              </w:rPr>
            </w:pPr>
            <w:del w:id="2867" w:author="Antonio Giangravè" w:date="2018-08-28T14:51:00Z">
              <w:r w:rsidRPr="00164C33" w:rsidDel="00164C33">
                <w:rPr>
                  <w:sz w:val="18"/>
                  <w:szCs w:val="22"/>
                  <w:lang w:val="en-GB"/>
                  <w:rPrChange w:id="2868" w:author="Antonio Giangravè" w:date="2018-08-28T14:52:00Z">
                    <w:rPr>
                      <w:sz w:val="22"/>
                      <w:szCs w:val="22"/>
                      <w:lang w:val="en-GB"/>
                    </w:rPr>
                  </w:rPrChange>
                </w:rPr>
                <w:delText xml:space="preserve">Support, participate, practise, cooperate, integrate </w:delText>
              </w:r>
            </w:del>
          </w:p>
          <w:p w:rsidR="00EC7DB9" w:rsidRPr="00164C33" w:rsidDel="00164C33" w:rsidRDefault="00EC7DB9" w:rsidP="005101AE">
            <w:pPr>
              <w:pStyle w:val="Default"/>
              <w:rPr>
                <w:del w:id="2869" w:author="Antonio Giangravè" w:date="2018-08-28T14:51:00Z"/>
                <w:sz w:val="18"/>
                <w:szCs w:val="22"/>
                <w:lang w:val="en-GB"/>
                <w:rPrChange w:id="2870" w:author="Antonio Giangravè" w:date="2018-08-28T14:52:00Z">
                  <w:rPr>
                    <w:del w:id="2871" w:author="Antonio Giangravè" w:date="2018-08-28T14:51:00Z"/>
                    <w:sz w:val="22"/>
                    <w:szCs w:val="22"/>
                    <w:lang w:val="en-GB"/>
                  </w:rPr>
                </w:rPrChange>
              </w:rPr>
            </w:pPr>
            <w:del w:id="2872" w:author="Antonio Giangravè" w:date="2018-08-28T14:51:00Z">
              <w:r w:rsidRPr="00164C33" w:rsidDel="00164C33">
                <w:rPr>
                  <w:b/>
                  <w:bCs/>
                  <w:sz w:val="18"/>
                  <w:szCs w:val="22"/>
                  <w:lang w:val="en-GB"/>
                  <w:rPrChange w:id="2873" w:author="Antonio Giangravè" w:date="2018-08-28T14:52:00Z">
                    <w:rPr>
                      <w:b/>
                      <w:bCs/>
                      <w:sz w:val="22"/>
                      <w:szCs w:val="22"/>
                      <w:lang w:val="en-GB"/>
                    </w:rPr>
                  </w:rPrChange>
                </w:rPr>
                <w:delText>3 Valuing</w:delText>
              </w:r>
              <w:r w:rsidRPr="00164C33" w:rsidDel="00164C33">
                <w:rPr>
                  <w:sz w:val="18"/>
                  <w:szCs w:val="22"/>
                  <w:lang w:val="en-GB"/>
                  <w:rPrChange w:id="2874" w:author="Antonio Giangravè" w:date="2018-08-28T14:52:00Z">
                    <w:rPr>
                      <w:sz w:val="22"/>
                      <w:szCs w:val="22"/>
                      <w:lang w:val="en-GB"/>
                    </w:rPr>
                  </w:rPrChange>
                </w:rPr>
                <w:delText xml:space="preserve">: Ability to judge the worth of material against stated criteria </w:delText>
              </w:r>
            </w:del>
          </w:p>
          <w:p w:rsidR="00EC7DB9" w:rsidRPr="00164C33" w:rsidDel="00164C33" w:rsidRDefault="00EC7DB9" w:rsidP="005101AE">
            <w:pPr>
              <w:pStyle w:val="Default"/>
              <w:rPr>
                <w:del w:id="2875" w:author="Antonio Giangravè" w:date="2018-08-28T14:51:00Z"/>
                <w:sz w:val="18"/>
                <w:szCs w:val="22"/>
                <w:lang w:val="en-GB"/>
                <w:rPrChange w:id="2876" w:author="Antonio Giangravè" w:date="2018-08-28T14:52:00Z">
                  <w:rPr>
                    <w:del w:id="2877" w:author="Antonio Giangravè" w:date="2018-08-28T14:51:00Z"/>
                    <w:sz w:val="22"/>
                    <w:szCs w:val="22"/>
                    <w:lang w:val="en-GB"/>
                  </w:rPr>
                </w:rPrChange>
              </w:rPr>
            </w:pPr>
            <w:del w:id="2878" w:author="Antonio Giangravè" w:date="2018-08-28T14:51:00Z">
              <w:r w:rsidRPr="00164C33" w:rsidDel="00164C33">
                <w:rPr>
                  <w:i/>
                  <w:iCs/>
                  <w:sz w:val="18"/>
                  <w:szCs w:val="22"/>
                  <w:lang w:val="en-GB"/>
                  <w:rPrChange w:id="2879"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880" w:author="Antonio Giangravè" w:date="2018-08-28T14:51:00Z"/>
                <w:sz w:val="18"/>
                <w:szCs w:val="22"/>
                <w:lang w:val="en-GB"/>
                <w:rPrChange w:id="2881" w:author="Antonio Giangravè" w:date="2018-08-28T14:52:00Z">
                  <w:rPr>
                    <w:del w:id="2882" w:author="Antonio Giangravè" w:date="2018-08-28T14:51:00Z"/>
                    <w:sz w:val="22"/>
                    <w:szCs w:val="22"/>
                    <w:lang w:val="en-GB"/>
                  </w:rPr>
                </w:rPrChange>
              </w:rPr>
            </w:pPr>
            <w:del w:id="2883" w:author="Antonio Giangravè" w:date="2018-08-28T14:51:00Z">
              <w:r w:rsidRPr="00164C33" w:rsidDel="00164C33">
                <w:rPr>
                  <w:sz w:val="18"/>
                  <w:szCs w:val="22"/>
                  <w:lang w:val="en-GB"/>
                  <w:rPrChange w:id="2884" w:author="Antonio Giangravè" w:date="2018-08-28T14:52:00Z">
                    <w:rPr>
                      <w:sz w:val="22"/>
                      <w:szCs w:val="22"/>
                      <w:lang w:val="en-GB"/>
                    </w:rPr>
                  </w:rPrChange>
                </w:rPr>
                <w:delText xml:space="preserve">Question, adapt to, take into consideration </w:delText>
              </w:r>
            </w:del>
          </w:p>
          <w:p w:rsidR="00EC7DB9" w:rsidRPr="00164C33" w:rsidDel="00164C33" w:rsidRDefault="00EC7DB9" w:rsidP="005101AE">
            <w:pPr>
              <w:pStyle w:val="Default"/>
              <w:rPr>
                <w:del w:id="2885" w:author="Antonio Giangravè" w:date="2018-08-28T14:51:00Z"/>
                <w:sz w:val="18"/>
                <w:szCs w:val="22"/>
                <w:lang w:val="en-GB"/>
                <w:rPrChange w:id="2886" w:author="Antonio Giangravè" w:date="2018-08-28T14:52:00Z">
                  <w:rPr>
                    <w:del w:id="2887" w:author="Antonio Giangravè" w:date="2018-08-28T14:51:00Z"/>
                    <w:sz w:val="22"/>
                    <w:szCs w:val="22"/>
                    <w:lang w:val="en-GB"/>
                  </w:rPr>
                </w:rPrChange>
              </w:rPr>
            </w:pPr>
            <w:del w:id="2888" w:author="Antonio Giangravè" w:date="2018-08-28T14:51:00Z">
              <w:r w:rsidRPr="00164C33" w:rsidDel="00164C33">
                <w:rPr>
                  <w:b/>
                  <w:bCs/>
                  <w:sz w:val="18"/>
                  <w:szCs w:val="22"/>
                  <w:lang w:val="en-GB"/>
                  <w:rPrChange w:id="2889" w:author="Antonio Giangravè" w:date="2018-08-28T14:52:00Z">
                    <w:rPr>
                      <w:b/>
                      <w:bCs/>
                      <w:sz w:val="22"/>
                      <w:szCs w:val="22"/>
                      <w:lang w:val="en-GB"/>
                    </w:rPr>
                  </w:rPrChange>
                </w:rPr>
                <w:delText xml:space="preserve">4 Organization </w:delText>
              </w:r>
              <w:r w:rsidRPr="00164C33" w:rsidDel="00164C33">
                <w:rPr>
                  <w:sz w:val="18"/>
                  <w:szCs w:val="22"/>
                  <w:lang w:val="en-GB"/>
                  <w:rPrChange w:id="2890" w:author="Antonio Giangravè" w:date="2018-08-28T14:52:00Z">
                    <w:rPr>
                      <w:sz w:val="22"/>
                      <w:szCs w:val="22"/>
                      <w:lang w:val="en-GB"/>
                    </w:rPr>
                  </w:rPrChange>
                </w:rPr>
                <w:delText xml:space="preserve">of values: Individual processing of (often conflicting) values to form an organized structure, beginning of an internalization of these values </w:delText>
              </w:r>
            </w:del>
          </w:p>
          <w:p w:rsidR="00EC7DB9" w:rsidRPr="00164C33" w:rsidDel="00164C33" w:rsidRDefault="00EC7DB9" w:rsidP="005101AE">
            <w:pPr>
              <w:pStyle w:val="Default"/>
              <w:rPr>
                <w:del w:id="2891" w:author="Antonio Giangravè" w:date="2018-08-28T14:51:00Z"/>
                <w:sz w:val="18"/>
                <w:szCs w:val="22"/>
                <w:lang w:val="en-GB"/>
                <w:rPrChange w:id="2892" w:author="Antonio Giangravè" w:date="2018-08-28T14:52:00Z">
                  <w:rPr>
                    <w:del w:id="2893" w:author="Antonio Giangravè" w:date="2018-08-28T14:51:00Z"/>
                    <w:sz w:val="22"/>
                    <w:szCs w:val="22"/>
                    <w:lang w:val="en-GB"/>
                  </w:rPr>
                </w:rPrChange>
              </w:rPr>
            </w:pPr>
            <w:del w:id="2894" w:author="Antonio Giangravè" w:date="2018-08-28T14:51:00Z">
              <w:r w:rsidRPr="00164C33" w:rsidDel="00164C33">
                <w:rPr>
                  <w:i/>
                  <w:iCs/>
                  <w:sz w:val="18"/>
                  <w:szCs w:val="22"/>
                  <w:lang w:val="en-GB"/>
                  <w:rPrChange w:id="2895"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896" w:author="Antonio Giangravè" w:date="2018-08-28T14:51:00Z"/>
                <w:sz w:val="18"/>
                <w:szCs w:val="22"/>
                <w:lang w:val="en-GB"/>
                <w:rPrChange w:id="2897" w:author="Antonio Giangravè" w:date="2018-08-28T14:52:00Z">
                  <w:rPr>
                    <w:del w:id="2898" w:author="Antonio Giangravè" w:date="2018-08-28T14:51:00Z"/>
                    <w:sz w:val="22"/>
                    <w:szCs w:val="22"/>
                    <w:lang w:val="en-GB"/>
                  </w:rPr>
                </w:rPrChange>
              </w:rPr>
            </w:pPr>
            <w:del w:id="2899" w:author="Antonio Giangravè" w:date="2018-08-28T14:51:00Z">
              <w:r w:rsidRPr="00164C33" w:rsidDel="00164C33">
                <w:rPr>
                  <w:sz w:val="18"/>
                  <w:szCs w:val="22"/>
                  <w:lang w:val="en-GB"/>
                  <w:rPrChange w:id="2900" w:author="Antonio Giangravè" w:date="2018-08-28T14:52:00Z">
                    <w:rPr>
                      <w:sz w:val="22"/>
                      <w:szCs w:val="22"/>
                      <w:lang w:val="en-GB"/>
                    </w:rPr>
                  </w:rPrChange>
                </w:rPr>
                <w:delText xml:space="preserve">Differentiate, judge, dispute, organize </w:delText>
              </w:r>
            </w:del>
          </w:p>
          <w:p w:rsidR="00EC7DB9" w:rsidRPr="00164C33" w:rsidDel="00164C33" w:rsidRDefault="00EC7DB9" w:rsidP="005101AE">
            <w:pPr>
              <w:pStyle w:val="Default"/>
              <w:rPr>
                <w:del w:id="2901" w:author="Antonio Giangravè" w:date="2018-08-28T14:51:00Z"/>
                <w:sz w:val="18"/>
                <w:szCs w:val="22"/>
                <w:lang w:val="en-GB"/>
                <w:rPrChange w:id="2902" w:author="Antonio Giangravè" w:date="2018-08-28T14:52:00Z">
                  <w:rPr>
                    <w:del w:id="2903" w:author="Antonio Giangravè" w:date="2018-08-28T14:51:00Z"/>
                    <w:sz w:val="22"/>
                    <w:szCs w:val="22"/>
                    <w:lang w:val="en-GB"/>
                  </w:rPr>
                </w:rPrChange>
              </w:rPr>
            </w:pPr>
            <w:del w:id="2904" w:author="Antonio Giangravè" w:date="2018-08-28T14:51:00Z">
              <w:r w:rsidRPr="00164C33" w:rsidDel="00164C33">
                <w:rPr>
                  <w:b/>
                  <w:bCs/>
                  <w:sz w:val="18"/>
                  <w:szCs w:val="22"/>
                  <w:lang w:val="en-GB"/>
                  <w:rPrChange w:id="2905" w:author="Antonio Giangravè" w:date="2018-08-28T14:52:00Z">
                    <w:rPr>
                      <w:b/>
                      <w:bCs/>
                      <w:sz w:val="22"/>
                      <w:szCs w:val="22"/>
                      <w:lang w:val="en-GB"/>
                    </w:rPr>
                  </w:rPrChange>
                </w:rPr>
                <w:delText xml:space="preserve">5. Characterization </w:delText>
              </w:r>
              <w:r w:rsidRPr="00164C33" w:rsidDel="00164C33">
                <w:rPr>
                  <w:sz w:val="18"/>
                  <w:szCs w:val="22"/>
                  <w:lang w:val="en-GB"/>
                  <w:rPrChange w:id="2906" w:author="Antonio Giangravè" w:date="2018-08-28T14:52:00Z">
                    <w:rPr>
                      <w:sz w:val="22"/>
                      <w:szCs w:val="22"/>
                      <w:lang w:val="en-GB"/>
                    </w:rPr>
                  </w:rPrChange>
                </w:rPr>
                <w:delText xml:space="preserve">by value set: the individual has a stable system of values regarding convictions, opinions and attitudes which steer her/his behaviour predictably and consistently </w:delText>
              </w:r>
            </w:del>
          </w:p>
          <w:p w:rsidR="00EC7DB9" w:rsidRPr="00164C33" w:rsidDel="00164C33" w:rsidRDefault="00EC7DB9" w:rsidP="005101AE">
            <w:pPr>
              <w:pStyle w:val="Default"/>
              <w:rPr>
                <w:del w:id="2907" w:author="Antonio Giangravè" w:date="2018-08-28T14:51:00Z"/>
                <w:sz w:val="18"/>
                <w:szCs w:val="22"/>
                <w:lang w:val="en-GB"/>
                <w:rPrChange w:id="2908" w:author="Antonio Giangravè" w:date="2018-08-28T14:52:00Z">
                  <w:rPr>
                    <w:del w:id="2909" w:author="Antonio Giangravè" w:date="2018-08-28T14:51:00Z"/>
                    <w:sz w:val="22"/>
                    <w:szCs w:val="22"/>
                    <w:lang w:val="en-GB"/>
                  </w:rPr>
                </w:rPrChange>
              </w:rPr>
            </w:pPr>
            <w:del w:id="2910" w:author="Antonio Giangravè" w:date="2018-08-28T14:51:00Z">
              <w:r w:rsidRPr="00164C33" w:rsidDel="00164C33">
                <w:rPr>
                  <w:i/>
                  <w:iCs/>
                  <w:sz w:val="18"/>
                  <w:szCs w:val="22"/>
                  <w:lang w:val="en-GB"/>
                  <w:rPrChange w:id="2911" w:author="Antonio Giangravè" w:date="2018-08-28T14:52:00Z">
                    <w:rPr>
                      <w:i/>
                      <w:iCs/>
                      <w:sz w:val="22"/>
                      <w:szCs w:val="22"/>
                      <w:lang w:val="en-GB"/>
                    </w:rPr>
                  </w:rPrChange>
                </w:rPr>
                <w:delText xml:space="preserve">Examples of active verbs at this level: </w:delText>
              </w:r>
            </w:del>
          </w:p>
          <w:p w:rsidR="00EC7DB9" w:rsidRPr="00164C33" w:rsidDel="00164C33" w:rsidRDefault="00EC7DB9" w:rsidP="005101AE">
            <w:pPr>
              <w:pStyle w:val="Default"/>
              <w:rPr>
                <w:del w:id="2912" w:author="Antonio Giangravè" w:date="2018-08-28T14:51:00Z"/>
                <w:sz w:val="18"/>
                <w:lang w:val="en-GB"/>
                <w:rPrChange w:id="2913" w:author="Antonio Giangravè" w:date="2018-08-28T14:52:00Z">
                  <w:rPr>
                    <w:del w:id="2914" w:author="Antonio Giangravè" w:date="2018-08-28T14:51:00Z"/>
                    <w:lang w:val="en-GB"/>
                  </w:rPr>
                </w:rPrChange>
              </w:rPr>
            </w:pPr>
            <w:del w:id="2915" w:author="Antonio Giangravè" w:date="2018-08-28T14:51:00Z">
              <w:r w:rsidRPr="00164C33" w:rsidDel="00164C33">
                <w:rPr>
                  <w:sz w:val="18"/>
                  <w:szCs w:val="22"/>
                  <w:lang w:val="en-GB"/>
                  <w:rPrChange w:id="2916" w:author="Antonio Giangravè" w:date="2018-08-28T14:52:00Z">
                    <w:rPr>
                      <w:sz w:val="22"/>
                      <w:szCs w:val="22"/>
                      <w:lang w:val="en-GB"/>
                    </w:rPr>
                  </w:rPrChange>
                </w:rPr>
                <w:delText>Recognize, accept, answer, solve</w:delText>
              </w:r>
            </w:del>
          </w:p>
          <w:p w:rsidR="00EC7DB9" w:rsidRPr="00164C33" w:rsidDel="00164C33" w:rsidRDefault="00EC7DB9" w:rsidP="005101AE">
            <w:pPr>
              <w:keepNext/>
              <w:rPr>
                <w:del w:id="2917" w:author="Antonio Giangravè" w:date="2018-08-28T14:51:00Z"/>
                <w:sz w:val="18"/>
                <w:rPrChange w:id="2918" w:author="Antonio Giangravè" w:date="2018-08-28T14:52:00Z">
                  <w:rPr>
                    <w:del w:id="2919" w:author="Antonio Giangravè" w:date="2018-08-28T14:51:00Z"/>
                  </w:rPr>
                </w:rPrChange>
              </w:rPr>
            </w:pPr>
          </w:p>
        </w:tc>
      </w:tr>
    </w:tbl>
    <w:p w:rsidR="003F2F15" w:rsidRPr="00164C33" w:rsidDel="00164C33" w:rsidRDefault="003F2F15" w:rsidP="00185A8C">
      <w:pPr>
        <w:pStyle w:val="Default"/>
        <w:rPr>
          <w:del w:id="2920" w:author="Antonio Giangravè" w:date="2018-08-28T14:51:00Z"/>
          <w:sz w:val="18"/>
          <w:szCs w:val="22"/>
          <w:lang w:val="en-US"/>
          <w:rPrChange w:id="2921" w:author="Antonio Giangravè" w:date="2018-08-28T14:52:00Z">
            <w:rPr>
              <w:del w:id="2922" w:author="Antonio Giangravè" w:date="2018-08-28T14:51:00Z"/>
              <w:sz w:val="22"/>
              <w:szCs w:val="22"/>
              <w:lang w:val="en-US"/>
            </w:rPr>
          </w:rPrChange>
        </w:rPr>
      </w:pPr>
    </w:p>
    <w:p w:rsidR="00C135F3" w:rsidRPr="00164C33" w:rsidDel="00164C33" w:rsidRDefault="00C135F3" w:rsidP="00185A8C">
      <w:pPr>
        <w:pStyle w:val="Default"/>
        <w:rPr>
          <w:del w:id="2923" w:author="Antonio Giangravè" w:date="2018-08-28T14:51:00Z"/>
          <w:sz w:val="18"/>
          <w:szCs w:val="22"/>
          <w:lang w:val="en-US"/>
          <w:rPrChange w:id="2924" w:author="Antonio Giangravè" w:date="2018-08-28T14:52:00Z">
            <w:rPr>
              <w:del w:id="2925" w:author="Antonio Giangravè" w:date="2018-08-28T14:51:00Z"/>
              <w:sz w:val="22"/>
              <w:szCs w:val="22"/>
              <w:lang w:val="en-US"/>
            </w:rPr>
          </w:rPrChange>
        </w:rPr>
        <w:sectPr w:rsidR="00C135F3" w:rsidRPr="00164C33" w:rsidDel="00164C33" w:rsidSect="00BE2FC8">
          <w:pgSz w:w="11906" w:h="16838"/>
          <w:pgMar w:top="1417" w:right="1134" w:bottom="851" w:left="1134" w:header="708" w:footer="283" w:gutter="0"/>
          <w:cols w:space="708"/>
          <w:docGrid w:linePitch="360"/>
        </w:sectPr>
      </w:pPr>
    </w:p>
    <w:p w:rsidR="00C135F3" w:rsidRPr="00164C33" w:rsidDel="00164C33" w:rsidRDefault="00C135F3" w:rsidP="00C135F3">
      <w:pPr>
        <w:jc w:val="left"/>
        <w:rPr>
          <w:del w:id="2926" w:author="Antonio Giangravè" w:date="2018-08-28T14:51:00Z"/>
          <w:b/>
          <w:i/>
          <w:iCs/>
          <w:color w:val="7F7F7F" w:themeColor="text1" w:themeTint="80"/>
          <w:sz w:val="32"/>
          <w:rPrChange w:id="2927" w:author="Antonio Giangravè" w:date="2018-08-28T14:52:00Z">
            <w:rPr>
              <w:del w:id="2928" w:author="Antonio Giangravè" w:date="2018-08-28T14:51:00Z"/>
              <w:b/>
              <w:i/>
              <w:iCs/>
              <w:color w:val="7F7F7F" w:themeColor="text1" w:themeTint="80"/>
              <w:sz w:val="40"/>
            </w:rPr>
          </w:rPrChange>
        </w:rPr>
      </w:pPr>
      <w:del w:id="2929" w:author="Antonio Giangravè" w:date="2018-08-28T14:51:00Z">
        <w:r w:rsidRPr="00164C33" w:rsidDel="00164C33">
          <w:rPr>
            <w:b/>
            <w:i/>
            <w:iCs/>
            <w:noProof/>
            <w:color w:val="7F7F7F" w:themeColor="text1" w:themeTint="80"/>
            <w:sz w:val="32"/>
            <w:lang w:val="it-IT" w:eastAsia="it-IT"/>
            <w:rPrChange w:id="2930" w:author="Antonio Giangravè" w:date="2018-08-28T14:52:00Z">
              <w:rPr>
                <w:b/>
                <w:i/>
                <w:iCs/>
                <w:noProof/>
                <w:color w:val="7F7F7F" w:themeColor="text1" w:themeTint="80"/>
                <w:sz w:val="40"/>
                <w:lang w:val="it-IT" w:eastAsia="it-IT"/>
              </w:rPr>
            </w:rPrChange>
          </w:rPr>
          <w:drawing>
            <wp:anchor distT="0" distB="0" distL="114300" distR="114300" simplePos="0" relativeHeight="251828224"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Pr="00164C33" w:rsidDel="00164C33">
          <w:rPr>
            <w:b/>
            <w:i/>
            <w:iCs/>
            <w:color w:val="7F7F7F" w:themeColor="text1" w:themeTint="80"/>
            <w:sz w:val="32"/>
            <w:rPrChange w:id="2931" w:author="Antonio Giangravè" w:date="2018-08-28T14:52:00Z">
              <w:rPr>
                <w:b/>
                <w:i/>
                <w:iCs/>
                <w:color w:val="7F7F7F" w:themeColor="text1" w:themeTint="80"/>
                <w:sz w:val="40"/>
              </w:rPr>
            </w:rPrChange>
          </w:rPr>
          <w:delText>ANNEX</w:delText>
        </w:r>
        <w:r w:rsidR="006519BF" w:rsidRPr="00164C33" w:rsidDel="00164C33">
          <w:rPr>
            <w:b/>
            <w:i/>
            <w:iCs/>
            <w:color w:val="7F7F7F" w:themeColor="text1" w:themeTint="80"/>
            <w:sz w:val="32"/>
            <w:rPrChange w:id="2932" w:author="Antonio Giangravè" w:date="2018-08-28T14:52:00Z">
              <w:rPr>
                <w:b/>
                <w:i/>
                <w:iCs/>
                <w:color w:val="7F7F7F" w:themeColor="text1" w:themeTint="80"/>
                <w:sz w:val="40"/>
              </w:rPr>
            </w:rPrChange>
          </w:rPr>
          <w:delText>3</w:delText>
        </w:r>
        <w:r w:rsidRPr="00164C33" w:rsidDel="00164C33">
          <w:rPr>
            <w:b/>
            <w:i/>
            <w:iCs/>
            <w:color w:val="7F7F7F" w:themeColor="text1" w:themeTint="80"/>
            <w:sz w:val="32"/>
            <w:rPrChange w:id="2933" w:author="Antonio Giangravè" w:date="2018-08-28T14:52:00Z">
              <w:rPr>
                <w:b/>
                <w:i/>
                <w:iCs/>
                <w:color w:val="7F7F7F" w:themeColor="text1" w:themeTint="80"/>
                <w:sz w:val="40"/>
              </w:rPr>
            </w:rPrChange>
          </w:rPr>
          <w:delText xml:space="preserve">: DOWNLOAD </w:delText>
        </w:r>
        <w:r w:rsidR="006519BF" w:rsidRPr="00164C33" w:rsidDel="00164C33">
          <w:rPr>
            <w:b/>
            <w:i/>
            <w:iCs/>
            <w:color w:val="7F7F7F" w:themeColor="text1" w:themeTint="80"/>
            <w:sz w:val="32"/>
            <w:rPrChange w:id="2934" w:author="Antonio Giangravè" w:date="2018-08-28T14:52:00Z">
              <w:rPr>
                <w:b/>
                <w:i/>
                <w:iCs/>
                <w:color w:val="7F7F7F" w:themeColor="text1" w:themeTint="80"/>
                <w:sz w:val="40"/>
              </w:rPr>
            </w:rPrChange>
          </w:rPr>
          <w:delText>3</w:delText>
        </w:r>
        <w:r w:rsidRPr="00164C33" w:rsidDel="00164C33">
          <w:rPr>
            <w:b/>
            <w:i/>
            <w:iCs/>
            <w:color w:val="7F7F7F" w:themeColor="text1" w:themeTint="80"/>
            <w:sz w:val="32"/>
            <w:rPrChange w:id="2935" w:author="Antonio Giangravè" w:date="2018-08-28T14:52:00Z">
              <w:rPr>
                <w:b/>
                <w:i/>
                <w:iCs/>
                <w:color w:val="7F7F7F" w:themeColor="text1" w:themeTint="80"/>
                <w:sz w:val="40"/>
              </w:rPr>
            </w:rPrChange>
          </w:rPr>
          <w:delText xml:space="preserve">- Template for Learning Outcomes </w:delText>
        </w:r>
        <w:r w:rsidR="006519BF" w:rsidRPr="00164C33" w:rsidDel="00164C33">
          <w:rPr>
            <w:b/>
            <w:i/>
            <w:iCs/>
            <w:color w:val="7F7F7F" w:themeColor="text1" w:themeTint="80"/>
            <w:sz w:val="32"/>
            <w:rPrChange w:id="2936" w:author="Antonio Giangravè" w:date="2018-08-28T14:52:00Z">
              <w:rPr>
                <w:b/>
                <w:i/>
                <w:iCs/>
                <w:color w:val="7F7F7F" w:themeColor="text1" w:themeTint="80"/>
                <w:sz w:val="40"/>
              </w:rPr>
            </w:rPrChange>
          </w:rPr>
          <w:delText>and Units</w:delText>
        </w:r>
      </w:del>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C135F3" w:rsidRPr="00164C33" w:rsidDel="00164C33" w:rsidTr="00C135F3">
        <w:trPr>
          <w:trHeight w:val="363"/>
          <w:del w:id="2937"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C135F3" w:rsidRPr="00164C33" w:rsidDel="00164C33" w:rsidRDefault="00C135F3" w:rsidP="00C135F3">
            <w:pPr>
              <w:snapToGrid w:val="0"/>
              <w:spacing w:before="60" w:after="60"/>
              <w:rPr>
                <w:del w:id="2938" w:author="Antonio Giangravè" w:date="2018-08-28T14:51:00Z"/>
                <w:rFonts w:cs="Arial"/>
                <w:b/>
                <w:sz w:val="16"/>
                <w:szCs w:val="20"/>
                <w:rPrChange w:id="2939" w:author="Antonio Giangravè" w:date="2018-08-28T14:52:00Z">
                  <w:rPr>
                    <w:del w:id="2940" w:author="Antonio Giangravè" w:date="2018-08-28T14:51:00Z"/>
                    <w:rFonts w:cs="Arial"/>
                    <w:b/>
                    <w:sz w:val="20"/>
                    <w:szCs w:val="20"/>
                  </w:rPr>
                </w:rPrChange>
              </w:rPr>
            </w:pPr>
            <w:del w:id="2941" w:author="Antonio Giangravè" w:date="2018-08-28T14:51:00Z">
              <w:r w:rsidRPr="00164C33" w:rsidDel="00164C33">
                <w:rPr>
                  <w:rFonts w:cs="Arial"/>
                  <w:b/>
                  <w:sz w:val="16"/>
                  <w:szCs w:val="20"/>
                  <w:rPrChange w:id="2942" w:author="Antonio Giangravè" w:date="2018-08-28T14:52:00Z">
                    <w:rPr>
                      <w:rFonts w:cs="Arial"/>
                      <w:b/>
                      <w:sz w:val="20"/>
                      <w:szCs w:val="20"/>
                    </w:rPr>
                  </w:rPrChange>
                </w:rPr>
                <w:delText>TITLE OF THE UNIT OF LEARNING OUTCOMES / KEY ACTIVITY: XXXX</w:delText>
              </w:r>
            </w:del>
          </w:p>
        </w:tc>
      </w:tr>
      <w:tr w:rsidR="00C135F3" w:rsidRPr="00164C33" w:rsidDel="00164C33" w:rsidTr="00C135F3">
        <w:trPr>
          <w:trHeight w:val="270"/>
          <w:del w:id="2943"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C135F3" w:rsidRPr="00164C33" w:rsidDel="00164C33" w:rsidRDefault="00C135F3" w:rsidP="00C135F3">
            <w:pPr>
              <w:snapToGrid w:val="0"/>
              <w:spacing w:before="60" w:after="60"/>
              <w:rPr>
                <w:del w:id="2944" w:author="Antonio Giangravè" w:date="2018-08-28T14:51:00Z"/>
                <w:rFonts w:cs="Arial"/>
                <w:b/>
                <w:sz w:val="16"/>
                <w:szCs w:val="20"/>
                <w:rPrChange w:id="2945" w:author="Antonio Giangravè" w:date="2018-08-28T14:52:00Z">
                  <w:rPr>
                    <w:del w:id="2946" w:author="Antonio Giangravè" w:date="2018-08-28T14:51:00Z"/>
                    <w:rFonts w:cs="Arial"/>
                    <w:b/>
                    <w:sz w:val="20"/>
                    <w:szCs w:val="20"/>
                  </w:rPr>
                </w:rPrChange>
              </w:rPr>
            </w:pPr>
            <w:del w:id="2947" w:author="Antonio Giangravè" w:date="2018-08-28T14:51:00Z">
              <w:r w:rsidRPr="00164C33" w:rsidDel="00164C33">
                <w:rPr>
                  <w:rFonts w:cs="Arial"/>
                  <w:b/>
                  <w:sz w:val="16"/>
                  <w:szCs w:val="20"/>
                  <w:rPrChange w:id="2948" w:author="Antonio Giangravè" w:date="2018-08-28T14:52:00Z">
                    <w:rPr>
                      <w:rFonts w:cs="Arial"/>
                      <w:b/>
                      <w:sz w:val="20"/>
                      <w:szCs w:val="20"/>
                    </w:rPr>
                  </w:rPrChange>
                </w:rPr>
                <w:delText xml:space="preserve">DESCRIPTION OF THE UNIT: </w:delText>
              </w:r>
              <w:r w:rsidRPr="00164C33" w:rsidDel="00164C33">
                <w:rPr>
                  <w:rFonts w:cs="Arial"/>
                  <w:sz w:val="16"/>
                  <w:szCs w:val="20"/>
                  <w:rPrChange w:id="2949" w:author="Antonio Giangravè" w:date="2018-08-28T14:52:00Z">
                    <w:rPr>
                      <w:rFonts w:cs="Arial"/>
                      <w:sz w:val="20"/>
                      <w:szCs w:val="20"/>
                    </w:rPr>
                  </w:rPrChange>
                </w:rPr>
                <w:delText>xxx</w:delText>
              </w:r>
            </w:del>
          </w:p>
        </w:tc>
      </w:tr>
      <w:tr w:rsidR="00C135F3" w:rsidRPr="00164C33" w:rsidDel="00164C33" w:rsidTr="00C135F3">
        <w:trPr>
          <w:trHeight w:val="510"/>
          <w:del w:id="2950"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C135F3" w:rsidRPr="00164C33" w:rsidDel="00164C33" w:rsidRDefault="00C135F3" w:rsidP="00C135F3">
            <w:pPr>
              <w:snapToGrid w:val="0"/>
              <w:spacing w:before="60" w:after="60"/>
              <w:rPr>
                <w:del w:id="2951" w:author="Antonio Giangravè" w:date="2018-08-28T14:51:00Z"/>
                <w:rFonts w:cs="Arial"/>
                <w:b/>
                <w:sz w:val="16"/>
                <w:szCs w:val="20"/>
                <w:rPrChange w:id="2952" w:author="Antonio Giangravè" w:date="2018-08-28T14:52:00Z">
                  <w:rPr>
                    <w:del w:id="2953" w:author="Antonio Giangravè" w:date="2018-08-28T14:51:00Z"/>
                    <w:rFonts w:cs="Arial"/>
                    <w:b/>
                    <w:sz w:val="20"/>
                    <w:szCs w:val="20"/>
                  </w:rPr>
                </w:rPrChange>
              </w:rPr>
            </w:pPr>
            <w:del w:id="2954" w:author="Antonio Giangravè" w:date="2018-08-28T14:51:00Z">
              <w:r w:rsidRPr="00164C33" w:rsidDel="00164C33">
                <w:rPr>
                  <w:rFonts w:cs="Arial"/>
                  <w:b/>
                  <w:sz w:val="16"/>
                  <w:szCs w:val="20"/>
                  <w:rPrChange w:id="2955" w:author="Antonio Giangravè" w:date="2018-08-28T14:52:00Z">
                    <w:rPr>
                      <w:rFonts w:cs="Arial"/>
                      <w:b/>
                      <w:sz w:val="20"/>
                      <w:szCs w:val="20"/>
                    </w:rPr>
                  </w:rPrChange>
                </w:rPr>
                <w:delText>Competency: xxx</w:delText>
              </w:r>
            </w:del>
          </w:p>
        </w:tc>
      </w:tr>
      <w:tr w:rsidR="00C135F3" w:rsidRPr="00164C33" w:rsidDel="00164C33" w:rsidTr="00C135F3">
        <w:trPr>
          <w:trHeight w:val="510"/>
          <w:del w:id="2956"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C135F3" w:rsidRPr="00164C33" w:rsidDel="00164C33" w:rsidRDefault="00C135F3" w:rsidP="00C135F3">
            <w:pPr>
              <w:snapToGrid w:val="0"/>
              <w:spacing w:before="60" w:after="60"/>
              <w:rPr>
                <w:del w:id="2957" w:author="Antonio Giangravè" w:date="2018-08-28T14:51:00Z"/>
                <w:rFonts w:cs="Arial"/>
                <w:b/>
                <w:sz w:val="16"/>
                <w:szCs w:val="20"/>
                <w:rPrChange w:id="2958" w:author="Antonio Giangravè" w:date="2018-08-28T14:52:00Z">
                  <w:rPr>
                    <w:del w:id="2959" w:author="Antonio Giangravè" w:date="2018-08-28T14:51:00Z"/>
                    <w:rFonts w:cs="Arial"/>
                    <w:b/>
                    <w:sz w:val="20"/>
                    <w:szCs w:val="20"/>
                  </w:rPr>
                </w:rPrChange>
              </w:rPr>
            </w:pPr>
            <w:del w:id="2960" w:author="Antonio Giangravè" w:date="2018-08-28T14:51:00Z">
              <w:r w:rsidRPr="00164C33" w:rsidDel="00164C33">
                <w:rPr>
                  <w:rFonts w:cs="Arial"/>
                  <w:b/>
                  <w:sz w:val="16"/>
                  <w:szCs w:val="20"/>
                  <w:rPrChange w:id="2961" w:author="Antonio Giangravè" w:date="2018-08-28T14:52:00Z">
                    <w:rPr>
                      <w:rFonts w:cs="Arial"/>
                      <w:b/>
                      <w:sz w:val="20"/>
                      <w:szCs w:val="20"/>
                    </w:rPr>
                  </w:rPrChange>
                </w:rPr>
                <w:delText>Learning Outcome [n]</w:delText>
              </w:r>
            </w:del>
          </w:p>
        </w:tc>
      </w:tr>
      <w:tr w:rsidR="00C135F3" w:rsidRPr="00164C33" w:rsidDel="00164C3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2962" w:author="Antonio Giangravè" w:date="2018-08-28T14:51: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164C33" w:rsidDel="00164C33" w:rsidRDefault="00C135F3" w:rsidP="00C135F3">
            <w:pPr>
              <w:snapToGrid w:val="0"/>
              <w:spacing w:before="60" w:after="60"/>
              <w:rPr>
                <w:del w:id="2963" w:author="Antonio Giangravè" w:date="2018-08-28T14:51:00Z"/>
                <w:rFonts w:cs="Arial"/>
                <w:b/>
                <w:sz w:val="16"/>
                <w:szCs w:val="20"/>
                <w:rPrChange w:id="2964" w:author="Antonio Giangravè" w:date="2018-08-28T14:52:00Z">
                  <w:rPr>
                    <w:del w:id="2965" w:author="Antonio Giangravè" w:date="2018-08-28T14:51:00Z"/>
                    <w:rFonts w:cs="Arial"/>
                    <w:b/>
                    <w:sz w:val="20"/>
                    <w:szCs w:val="20"/>
                  </w:rPr>
                </w:rPrChange>
              </w:rPr>
            </w:pPr>
            <w:del w:id="2966" w:author="Antonio Giangravè" w:date="2018-08-28T14:51:00Z">
              <w:r w:rsidRPr="00164C33" w:rsidDel="00164C33">
                <w:rPr>
                  <w:rFonts w:cs="Arial"/>
                  <w:b/>
                  <w:sz w:val="16"/>
                  <w:szCs w:val="20"/>
                  <w:rPrChange w:id="2967" w:author="Antonio Giangravè" w:date="2018-08-28T14:52:00Z">
                    <w:rPr>
                      <w:rFonts w:cs="Arial"/>
                      <w:b/>
                      <w:sz w:val="20"/>
                      <w:szCs w:val="20"/>
                    </w:rPr>
                  </w:rPrChange>
                </w:rPr>
                <w:delText>Knowledge</w:delText>
              </w:r>
            </w:del>
          </w:p>
          <w:p w:rsidR="00C135F3" w:rsidRPr="00164C33" w:rsidDel="00164C33" w:rsidRDefault="00C135F3" w:rsidP="00C135F3">
            <w:pPr>
              <w:rPr>
                <w:del w:id="2968" w:author="Antonio Giangravè" w:date="2018-08-28T14:51:00Z"/>
                <w:rFonts w:cs="Arial"/>
                <w:sz w:val="16"/>
                <w:szCs w:val="20"/>
                <w:rPrChange w:id="2969" w:author="Antonio Giangravè" w:date="2018-08-28T14:52:00Z">
                  <w:rPr>
                    <w:del w:id="2970" w:author="Antonio Giangravè" w:date="2018-08-28T14:51:00Z"/>
                    <w:rFonts w:cs="Arial"/>
                    <w:sz w:val="20"/>
                    <w:szCs w:val="20"/>
                  </w:rPr>
                </w:rPrChange>
              </w:rPr>
            </w:pPr>
            <w:del w:id="2971" w:author="Antonio Giangravè" w:date="2018-08-28T14:51:00Z">
              <w:r w:rsidRPr="00164C33" w:rsidDel="00164C33">
                <w:rPr>
                  <w:rFonts w:cs="Arial"/>
                  <w:sz w:val="16"/>
                  <w:szCs w:val="20"/>
                  <w:rPrChange w:id="2972" w:author="Antonio Giangravè" w:date="2018-08-28T14:52:00Z">
                    <w:rPr>
                      <w:rFonts w:cs="Arial"/>
                      <w:sz w:val="20"/>
                      <w:szCs w:val="20"/>
                    </w:rPr>
                  </w:rPrChange>
                </w:rPr>
                <w:delText>He/she is able to:</w:delText>
              </w:r>
            </w:del>
          </w:p>
          <w:p w:rsidR="00C135F3" w:rsidRPr="00164C33" w:rsidDel="00164C33" w:rsidRDefault="00C135F3" w:rsidP="001A5F0B">
            <w:pPr>
              <w:pStyle w:val="Paragrafoelenco"/>
              <w:numPr>
                <w:ilvl w:val="0"/>
                <w:numId w:val="7"/>
              </w:numPr>
              <w:spacing w:before="0"/>
              <w:ind w:left="426"/>
              <w:jc w:val="left"/>
              <w:rPr>
                <w:del w:id="2973" w:author="Antonio Giangravè" w:date="2018-08-28T14:51:00Z"/>
                <w:rFonts w:cs="Arial"/>
                <w:sz w:val="16"/>
                <w:szCs w:val="20"/>
                <w:rPrChange w:id="2974" w:author="Antonio Giangravè" w:date="2018-08-28T14:52:00Z">
                  <w:rPr>
                    <w:del w:id="2975" w:author="Antonio Giangravè" w:date="2018-08-28T14:51:00Z"/>
                    <w:rFonts w:cs="Arial"/>
                    <w:sz w:val="20"/>
                    <w:szCs w:val="20"/>
                  </w:rPr>
                </w:rPrChange>
              </w:rPr>
            </w:pPr>
            <w:del w:id="2976" w:author="Antonio Giangravè" w:date="2018-08-28T14:51:00Z">
              <w:r w:rsidRPr="00164C33" w:rsidDel="00164C33">
                <w:rPr>
                  <w:rFonts w:cs="Arial"/>
                  <w:sz w:val="16"/>
                  <w:szCs w:val="20"/>
                  <w:lang w:val="en-GB"/>
                  <w:rPrChange w:id="2977" w:author="Antonio Giangravè" w:date="2018-08-28T14:52:00Z">
                    <w:rPr>
                      <w:rFonts w:cs="Arial"/>
                      <w:sz w:val="20"/>
                      <w:szCs w:val="20"/>
                      <w:lang w:val="en-GB"/>
                    </w:rPr>
                  </w:rPrChange>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164C33" w:rsidDel="00164C33" w:rsidRDefault="00C135F3" w:rsidP="00C135F3">
            <w:pPr>
              <w:snapToGrid w:val="0"/>
              <w:spacing w:before="60" w:after="60"/>
              <w:rPr>
                <w:del w:id="2978" w:author="Antonio Giangravè" w:date="2018-08-28T14:51:00Z"/>
                <w:rFonts w:cs="Arial"/>
                <w:b/>
                <w:sz w:val="16"/>
                <w:szCs w:val="20"/>
                <w:rPrChange w:id="2979" w:author="Antonio Giangravè" w:date="2018-08-28T14:52:00Z">
                  <w:rPr>
                    <w:del w:id="2980" w:author="Antonio Giangravè" w:date="2018-08-28T14:51:00Z"/>
                    <w:rFonts w:cs="Arial"/>
                    <w:b/>
                    <w:sz w:val="20"/>
                    <w:szCs w:val="20"/>
                  </w:rPr>
                </w:rPrChange>
              </w:rPr>
            </w:pPr>
            <w:del w:id="2981" w:author="Antonio Giangravè" w:date="2018-08-28T14:51:00Z">
              <w:r w:rsidRPr="00164C33" w:rsidDel="00164C33">
                <w:rPr>
                  <w:rFonts w:cs="Arial"/>
                  <w:b/>
                  <w:sz w:val="16"/>
                  <w:szCs w:val="20"/>
                  <w:rPrChange w:id="2982" w:author="Antonio Giangravè" w:date="2018-08-28T14:52:00Z">
                    <w:rPr>
                      <w:rFonts w:cs="Arial"/>
                      <w:b/>
                      <w:sz w:val="20"/>
                      <w:szCs w:val="20"/>
                    </w:rPr>
                  </w:rPrChange>
                </w:rPr>
                <w:delText>Skills</w:delText>
              </w:r>
            </w:del>
          </w:p>
          <w:p w:rsidR="00C135F3" w:rsidRPr="00164C33" w:rsidDel="00164C33" w:rsidRDefault="00C135F3" w:rsidP="00C135F3">
            <w:pPr>
              <w:rPr>
                <w:del w:id="2983" w:author="Antonio Giangravè" w:date="2018-08-28T14:51:00Z"/>
                <w:rFonts w:cs="Arial"/>
                <w:sz w:val="16"/>
                <w:szCs w:val="20"/>
                <w:rPrChange w:id="2984" w:author="Antonio Giangravè" w:date="2018-08-28T14:52:00Z">
                  <w:rPr>
                    <w:del w:id="2985" w:author="Antonio Giangravè" w:date="2018-08-28T14:51:00Z"/>
                    <w:rFonts w:cs="Arial"/>
                    <w:sz w:val="20"/>
                    <w:szCs w:val="20"/>
                  </w:rPr>
                </w:rPrChange>
              </w:rPr>
            </w:pPr>
            <w:del w:id="2986" w:author="Antonio Giangravè" w:date="2018-08-28T14:51:00Z">
              <w:r w:rsidRPr="00164C33" w:rsidDel="00164C33">
                <w:rPr>
                  <w:rFonts w:cs="Arial"/>
                  <w:sz w:val="16"/>
                  <w:szCs w:val="20"/>
                  <w:rPrChange w:id="2987" w:author="Antonio Giangravè" w:date="2018-08-28T14:52:00Z">
                    <w:rPr>
                      <w:rFonts w:cs="Arial"/>
                      <w:sz w:val="20"/>
                      <w:szCs w:val="20"/>
                    </w:rPr>
                  </w:rPrChange>
                </w:rPr>
                <w:delText>He/she is able to:</w:delText>
              </w:r>
            </w:del>
          </w:p>
          <w:p w:rsidR="00C135F3" w:rsidRPr="00164C33" w:rsidDel="00164C33" w:rsidRDefault="00C135F3" w:rsidP="001A5F0B">
            <w:pPr>
              <w:pStyle w:val="Paragrafoelenco"/>
              <w:numPr>
                <w:ilvl w:val="0"/>
                <w:numId w:val="7"/>
              </w:numPr>
              <w:spacing w:before="0"/>
              <w:ind w:left="426"/>
              <w:jc w:val="left"/>
              <w:rPr>
                <w:del w:id="2988" w:author="Antonio Giangravè" w:date="2018-08-28T14:51:00Z"/>
                <w:rFonts w:cs="Arial"/>
                <w:sz w:val="16"/>
                <w:szCs w:val="20"/>
                <w:rPrChange w:id="2989" w:author="Antonio Giangravè" w:date="2018-08-28T14:52:00Z">
                  <w:rPr>
                    <w:del w:id="2990" w:author="Antonio Giangravè" w:date="2018-08-28T14:51:00Z"/>
                    <w:rFonts w:cs="Arial"/>
                    <w:sz w:val="20"/>
                    <w:szCs w:val="20"/>
                  </w:rPr>
                </w:rPrChange>
              </w:rPr>
            </w:pPr>
            <w:del w:id="2991" w:author="Antonio Giangravè" w:date="2018-08-28T14:51:00Z">
              <w:r w:rsidRPr="00164C33" w:rsidDel="00164C33">
                <w:rPr>
                  <w:rFonts w:cs="Arial"/>
                  <w:sz w:val="16"/>
                  <w:szCs w:val="20"/>
                  <w:lang w:val="en-GB"/>
                  <w:rPrChange w:id="2992" w:author="Antonio Giangravè" w:date="2018-08-28T14:52:00Z">
                    <w:rPr>
                      <w:rFonts w:cs="Arial"/>
                      <w:sz w:val="20"/>
                      <w:szCs w:val="20"/>
                      <w:lang w:val="en-GB"/>
                    </w:rPr>
                  </w:rPrChange>
                </w:rPr>
                <w:delText>&lt; describe functions/part of the work process with active vocabulary and result, if necessary use adverbial determinations&gt;</w:delText>
              </w:r>
            </w:del>
          </w:p>
        </w:tc>
      </w:tr>
      <w:tr w:rsidR="00C135F3" w:rsidRPr="00164C33" w:rsidDel="00164C3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2993" w:author="Antonio Giangravè" w:date="2018-08-28T14:51:00Z"/>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C135F3" w:rsidRPr="00164C33" w:rsidDel="00164C33" w:rsidRDefault="00C135F3" w:rsidP="00C135F3">
            <w:pPr>
              <w:rPr>
                <w:del w:id="2994" w:author="Antonio Giangravè" w:date="2018-08-28T14:51:00Z"/>
                <w:rFonts w:cs="Arial"/>
                <w:sz w:val="16"/>
                <w:szCs w:val="20"/>
                <w:rPrChange w:id="2995" w:author="Antonio Giangravè" w:date="2018-08-28T14:52:00Z">
                  <w:rPr>
                    <w:del w:id="2996" w:author="Antonio Giangravè" w:date="2018-08-28T14:51:00Z"/>
                    <w:rFonts w:cs="Arial"/>
                    <w:sz w:val="20"/>
                    <w:szCs w:val="20"/>
                  </w:rPr>
                </w:rPrChange>
              </w:rPr>
            </w:pPr>
            <w:del w:id="2997" w:author="Antonio Giangravè" w:date="2018-08-28T14:51:00Z">
              <w:r w:rsidRPr="00164C33" w:rsidDel="00164C33">
                <w:rPr>
                  <w:rFonts w:cs="Arial"/>
                  <w:b/>
                  <w:sz w:val="16"/>
                  <w:szCs w:val="20"/>
                  <w:rPrChange w:id="2998" w:author="Antonio Giangravè" w:date="2018-08-28T14:52:00Z">
                    <w:rPr>
                      <w:rFonts w:cs="Arial"/>
                      <w:b/>
                      <w:sz w:val="20"/>
                      <w:szCs w:val="20"/>
                    </w:rPr>
                  </w:rPrChange>
                </w:rPr>
                <w:delText>Transversal and personal competences</w:delText>
              </w:r>
            </w:del>
          </w:p>
          <w:p w:rsidR="00C135F3" w:rsidRPr="00164C33" w:rsidDel="00164C33" w:rsidRDefault="00C135F3" w:rsidP="00C135F3">
            <w:pPr>
              <w:rPr>
                <w:del w:id="2999" w:author="Antonio Giangravè" w:date="2018-08-28T14:51:00Z"/>
                <w:rFonts w:cs="Arial"/>
                <w:sz w:val="16"/>
                <w:szCs w:val="20"/>
                <w:rPrChange w:id="3000" w:author="Antonio Giangravè" w:date="2018-08-28T14:52:00Z">
                  <w:rPr>
                    <w:del w:id="3001" w:author="Antonio Giangravè" w:date="2018-08-28T14:51:00Z"/>
                    <w:rFonts w:cs="Arial"/>
                    <w:sz w:val="20"/>
                    <w:szCs w:val="20"/>
                  </w:rPr>
                </w:rPrChange>
              </w:rPr>
            </w:pPr>
            <w:del w:id="3002" w:author="Antonio Giangravè" w:date="2018-08-28T14:51:00Z">
              <w:r w:rsidRPr="00164C33" w:rsidDel="00164C33">
                <w:rPr>
                  <w:rFonts w:cs="Arial"/>
                  <w:sz w:val="16"/>
                  <w:szCs w:val="20"/>
                  <w:rPrChange w:id="3003" w:author="Antonio Giangravè" w:date="2018-08-28T14:52:00Z">
                    <w:rPr>
                      <w:rFonts w:cs="Arial"/>
                      <w:sz w:val="20"/>
                      <w:szCs w:val="20"/>
                    </w:rPr>
                  </w:rPrChange>
                </w:rPr>
                <w:delText>He/she is able to:</w:delText>
              </w:r>
            </w:del>
          </w:p>
          <w:p w:rsidR="00C135F3" w:rsidRPr="00164C33" w:rsidDel="00164C33" w:rsidRDefault="00182EA4" w:rsidP="00C135F3">
            <w:pPr>
              <w:snapToGrid w:val="0"/>
              <w:ind w:left="141"/>
              <w:rPr>
                <w:del w:id="3004" w:author="Antonio Giangravè" w:date="2018-08-28T14:51:00Z"/>
                <w:rFonts w:cs="Arial"/>
                <w:sz w:val="16"/>
                <w:szCs w:val="20"/>
                <w:rPrChange w:id="3005" w:author="Antonio Giangravè" w:date="2018-08-28T14:52:00Z">
                  <w:rPr>
                    <w:del w:id="3006" w:author="Antonio Giangravè" w:date="2018-08-28T14:51:00Z"/>
                    <w:rFonts w:cs="Arial"/>
                    <w:sz w:val="20"/>
                    <w:szCs w:val="20"/>
                  </w:rPr>
                </w:rPrChange>
              </w:rPr>
            </w:pPr>
            <w:del w:id="3007" w:author="Antonio Giangravè" w:date="2018-08-28T14:51:00Z">
              <w:r w:rsidRPr="00164C33" w:rsidDel="00164C33">
                <w:rPr>
                  <w:rFonts w:cs="Arial"/>
                  <w:sz w:val="16"/>
                  <w:szCs w:val="20"/>
                  <w:rPrChange w:id="3008" w:author="Antonio Giangravè" w:date="2018-08-28T14:52:00Z">
                    <w:rPr>
                      <w:rFonts w:cs="Arial"/>
                      <w:sz w:val="20"/>
                      <w:szCs w:val="20"/>
                    </w:rPr>
                  </w:rPrChange>
                </w:rPr>
                <w:delText xml:space="preserve">&lt; describe transversal </w:delText>
              </w:r>
              <w:r w:rsidR="00C135F3" w:rsidRPr="00164C33" w:rsidDel="00164C33">
                <w:rPr>
                  <w:rFonts w:cs="Arial"/>
                  <w:sz w:val="16"/>
                  <w:szCs w:val="20"/>
                  <w:rPrChange w:id="3009" w:author="Antonio Giangravè" w:date="2018-08-28T14:52:00Z">
                    <w:rPr>
                      <w:rFonts w:cs="Arial"/>
                      <w:sz w:val="20"/>
                      <w:szCs w:val="20"/>
                    </w:rPr>
                  </w:rPrChange>
                </w:rPr>
                <w:delText>and personal competences needed for applying the above knowledge and skills in the work context detailing the level of responsibility and autonomy&gt;</w:delText>
              </w:r>
            </w:del>
          </w:p>
        </w:tc>
      </w:tr>
      <w:tr w:rsidR="00C135F3" w:rsidRPr="00164C33" w:rsidDel="00164C33" w:rsidTr="00C135F3">
        <w:tblPrEx>
          <w:tblCellMar>
            <w:left w:w="0" w:type="dxa"/>
            <w:right w:w="0" w:type="dxa"/>
          </w:tblCellMar>
          <w:tblLook w:val="0000" w:firstRow="0" w:lastRow="0" w:firstColumn="0" w:lastColumn="0" w:noHBand="0" w:noVBand="0"/>
        </w:tblPrEx>
        <w:trPr>
          <w:trHeight w:val="511"/>
          <w:del w:id="3010" w:author="Antonio Giangravè" w:date="2018-08-28T14:51:00Z"/>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C135F3" w:rsidRPr="00164C33" w:rsidDel="00164C33" w:rsidRDefault="00C135F3" w:rsidP="00C135F3">
            <w:pPr>
              <w:snapToGrid w:val="0"/>
              <w:spacing w:before="60" w:after="60"/>
              <w:rPr>
                <w:del w:id="3011" w:author="Antonio Giangravè" w:date="2018-08-28T14:51:00Z"/>
                <w:rFonts w:cs="Arial"/>
                <w:b/>
                <w:sz w:val="16"/>
                <w:szCs w:val="20"/>
                <w:rPrChange w:id="3012" w:author="Antonio Giangravè" w:date="2018-08-28T14:52:00Z">
                  <w:rPr>
                    <w:del w:id="3013" w:author="Antonio Giangravè" w:date="2018-08-28T14:51:00Z"/>
                    <w:rFonts w:cs="Arial"/>
                    <w:b/>
                    <w:sz w:val="20"/>
                    <w:szCs w:val="20"/>
                  </w:rPr>
                </w:rPrChange>
              </w:rPr>
            </w:pPr>
            <w:del w:id="3014" w:author="Antonio Giangravè" w:date="2018-08-28T14:51:00Z">
              <w:r w:rsidRPr="00164C33" w:rsidDel="00164C33">
                <w:rPr>
                  <w:rFonts w:cs="Arial"/>
                  <w:b/>
                  <w:sz w:val="16"/>
                  <w:szCs w:val="20"/>
                  <w:rPrChange w:id="3015" w:author="Antonio Giangravè" w:date="2018-08-28T14:52:00Z">
                    <w:rPr>
                      <w:rFonts w:cs="Arial"/>
                      <w:b/>
                      <w:sz w:val="20"/>
                      <w:szCs w:val="20"/>
                    </w:rPr>
                  </w:rPrChange>
                </w:rPr>
                <w:delText>Learning Outcome [n+1]</w:delText>
              </w:r>
            </w:del>
          </w:p>
        </w:tc>
      </w:tr>
      <w:tr w:rsidR="00C135F3" w:rsidRPr="00164C33" w:rsidDel="00164C3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3016" w:author="Antonio Giangravè" w:date="2018-08-28T14:51: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164C33" w:rsidDel="00164C33" w:rsidRDefault="00C135F3" w:rsidP="00C135F3">
            <w:pPr>
              <w:snapToGrid w:val="0"/>
              <w:spacing w:before="60" w:after="60"/>
              <w:rPr>
                <w:del w:id="3017" w:author="Antonio Giangravè" w:date="2018-08-28T14:51:00Z"/>
                <w:rFonts w:cs="Arial"/>
                <w:b/>
                <w:sz w:val="16"/>
                <w:szCs w:val="20"/>
                <w:rPrChange w:id="3018" w:author="Antonio Giangravè" w:date="2018-08-28T14:52:00Z">
                  <w:rPr>
                    <w:del w:id="3019" w:author="Antonio Giangravè" w:date="2018-08-28T14:51:00Z"/>
                    <w:rFonts w:cs="Arial"/>
                    <w:b/>
                    <w:sz w:val="20"/>
                    <w:szCs w:val="20"/>
                  </w:rPr>
                </w:rPrChange>
              </w:rPr>
            </w:pPr>
            <w:del w:id="3020" w:author="Antonio Giangravè" w:date="2018-08-28T14:51:00Z">
              <w:r w:rsidRPr="00164C33" w:rsidDel="00164C33">
                <w:rPr>
                  <w:rFonts w:cs="Arial"/>
                  <w:b/>
                  <w:sz w:val="16"/>
                  <w:szCs w:val="20"/>
                  <w:rPrChange w:id="3021" w:author="Antonio Giangravè" w:date="2018-08-28T14:52:00Z">
                    <w:rPr>
                      <w:rFonts w:cs="Arial"/>
                      <w:b/>
                      <w:sz w:val="20"/>
                      <w:szCs w:val="20"/>
                    </w:rPr>
                  </w:rPrChange>
                </w:rPr>
                <w:delText>Knowledge</w:delText>
              </w:r>
            </w:del>
          </w:p>
          <w:p w:rsidR="00C135F3" w:rsidRPr="00164C33" w:rsidDel="00164C33" w:rsidRDefault="00C135F3" w:rsidP="00C135F3">
            <w:pPr>
              <w:rPr>
                <w:del w:id="3022" w:author="Antonio Giangravè" w:date="2018-08-28T14:51:00Z"/>
                <w:rFonts w:cs="Arial"/>
                <w:sz w:val="16"/>
                <w:szCs w:val="20"/>
                <w:rPrChange w:id="3023" w:author="Antonio Giangravè" w:date="2018-08-28T14:52:00Z">
                  <w:rPr>
                    <w:del w:id="3024" w:author="Antonio Giangravè" w:date="2018-08-28T14:51:00Z"/>
                    <w:rFonts w:cs="Arial"/>
                    <w:sz w:val="20"/>
                    <w:szCs w:val="20"/>
                  </w:rPr>
                </w:rPrChange>
              </w:rPr>
            </w:pPr>
            <w:del w:id="3025" w:author="Antonio Giangravè" w:date="2018-08-28T14:51:00Z">
              <w:r w:rsidRPr="00164C33" w:rsidDel="00164C33">
                <w:rPr>
                  <w:rFonts w:cs="Arial"/>
                  <w:sz w:val="16"/>
                  <w:szCs w:val="20"/>
                  <w:rPrChange w:id="3026" w:author="Antonio Giangravè" w:date="2018-08-28T14:52:00Z">
                    <w:rPr>
                      <w:rFonts w:cs="Arial"/>
                      <w:sz w:val="20"/>
                      <w:szCs w:val="20"/>
                    </w:rPr>
                  </w:rPrChange>
                </w:rPr>
                <w:delText>He/she is able to:</w:delText>
              </w:r>
            </w:del>
          </w:p>
          <w:p w:rsidR="00C135F3" w:rsidRPr="00164C33" w:rsidDel="00164C33" w:rsidRDefault="00C135F3" w:rsidP="001A5F0B">
            <w:pPr>
              <w:pStyle w:val="Paragrafoelenco"/>
              <w:numPr>
                <w:ilvl w:val="0"/>
                <w:numId w:val="7"/>
              </w:numPr>
              <w:spacing w:before="0"/>
              <w:ind w:left="426"/>
              <w:jc w:val="left"/>
              <w:rPr>
                <w:del w:id="3027" w:author="Antonio Giangravè" w:date="2018-08-28T14:51:00Z"/>
                <w:rFonts w:cs="Arial"/>
                <w:sz w:val="16"/>
                <w:szCs w:val="20"/>
                <w:rPrChange w:id="3028" w:author="Antonio Giangravè" w:date="2018-08-28T14:52:00Z">
                  <w:rPr>
                    <w:del w:id="3029" w:author="Antonio Giangravè" w:date="2018-08-28T14:51:00Z"/>
                    <w:rFonts w:cs="Arial"/>
                    <w:sz w:val="20"/>
                    <w:szCs w:val="20"/>
                  </w:rPr>
                </w:rPrChange>
              </w:rPr>
            </w:pPr>
            <w:del w:id="3030" w:author="Antonio Giangravè" w:date="2018-08-28T14:51:00Z">
              <w:r w:rsidRPr="00164C33" w:rsidDel="00164C33">
                <w:rPr>
                  <w:rFonts w:cs="Arial"/>
                  <w:sz w:val="16"/>
                  <w:szCs w:val="20"/>
                  <w:lang w:val="en-GB"/>
                  <w:rPrChange w:id="3031" w:author="Antonio Giangravè" w:date="2018-08-28T14:52:00Z">
                    <w:rPr>
                      <w:rFonts w:cs="Arial"/>
                      <w:sz w:val="20"/>
                      <w:szCs w:val="20"/>
                      <w:lang w:val="en-GB"/>
                    </w:rPr>
                  </w:rPrChange>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164C33" w:rsidDel="00164C33" w:rsidRDefault="00C135F3" w:rsidP="00C135F3">
            <w:pPr>
              <w:snapToGrid w:val="0"/>
              <w:spacing w:before="60" w:after="60"/>
              <w:rPr>
                <w:del w:id="3032" w:author="Antonio Giangravè" w:date="2018-08-28T14:51:00Z"/>
                <w:rFonts w:cs="Arial"/>
                <w:b/>
                <w:sz w:val="16"/>
                <w:szCs w:val="20"/>
                <w:rPrChange w:id="3033" w:author="Antonio Giangravè" w:date="2018-08-28T14:52:00Z">
                  <w:rPr>
                    <w:del w:id="3034" w:author="Antonio Giangravè" w:date="2018-08-28T14:51:00Z"/>
                    <w:rFonts w:cs="Arial"/>
                    <w:b/>
                    <w:sz w:val="20"/>
                    <w:szCs w:val="20"/>
                  </w:rPr>
                </w:rPrChange>
              </w:rPr>
            </w:pPr>
            <w:del w:id="3035" w:author="Antonio Giangravè" w:date="2018-08-28T14:51:00Z">
              <w:r w:rsidRPr="00164C33" w:rsidDel="00164C33">
                <w:rPr>
                  <w:rFonts w:cs="Arial"/>
                  <w:b/>
                  <w:sz w:val="16"/>
                  <w:szCs w:val="20"/>
                  <w:rPrChange w:id="3036" w:author="Antonio Giangravè" w:date="2018-08-28T14:52:00Z">
                    <w:rPr>
                      <w:rFonts w:cs="Arial"/>
                      <w:b/>
                      <w:sz w:val="20"/>
                      <w:szCs w:val="20"/>
                    </w:rPr>
                  </w:rPrChange>
                </w:rPr>
                <w:delText>Skills</w:delText>
              </w:r>
            </w:del>
          </w:p>
          <w:p w:rsidR="00C135F3" w:rsidRPr="00164C33" w:rsidDel="00164C33" w:rsidRDefault="00C135F3" w:rsidP="00C135F3">
            <w:pPr>
              <w:rPr>
                <w:del w:id="3037" w:author="Antonio Giangravè" w:date="2018-08-28T14:51:00Z"/>
                <w:rFonts w:cs="Arial"/>
                <w:sz w:val="16"/>
                <w:szCs w:val="20"/>
                <w:rPrChange w:id="3038" w:author="Antonio Giangravè" w:date="2018-08-28T14:52:00Z">
                  <w:rPr>
                    <w:del w:id="3039" w:author="Antonio Giangravè" w:date="2018-08-28T14:51:00Z"/>
                    <w:rFonts w:cs="Arial"/>
                    <w:sz w:val="20"/>
                    <w:szCs w:val="20"/>
                  </w:rPr>
                </w:rPrChange>
              </w:rPr>
            </w:pPr>
            <w:del w:id="3040" w:author="Antonio Giangravè" w:date="2018-08-28T14:51:00Z">
              <w:r w:rsidRPr="00164C33" w:rsidDel="00164C33">
                <w:rPr>
                  <w:rFonts w:cs="Arial"/>
                  <w:sz w:val="16"/>
                  <w:szCs w:val="20"/>
                  <w:rPrChange w:id="3041" w:author="Antonio Giangravè" w:date="2018-08-28T14:52:00Z">
                    <w:rPr>
                      <w:rFonts w:cs="Arial"/>
                      <w:sz w:val="20"/>
                      <w:szCs w:val="20"/>
                    </w:rPr>
                  </w:rPrChange>
                </w:rPr>
                <w:delText>He/she is able to:</w:delText>
              </w:r>
            </w:del>
          </w:p>
          <w:p w:rsidR="00C135F3" w:rsidRPr="00164C33" w:rsidDel="00164C33" w:rsidRDefault="00C135F3" w:rsidP="001A5F0B">
            <w:pPr>
              <w:pStyle w:val="Paragrafoelenco"/>
              <w:numPr>
                <w:ilvl w:val="0"/>
                <w:numId w:val="7"/>
              </w:numPr>
              <w:spacing w:before="0"/>
              <w:ind w:left="426"/>
              <w:jc w:val="left"/>
              <w:rPr>
                <w:del w:id="3042" w:author="Antonio Giangravè" w:date="2018-08-28T14:51:00Z"/>
                <w:rFonts w:cs="Arial"/>
                <w:sz w:val="16"/>
                <w:szCs w:val="20"/>
                <w:rPrChange w:id="3043" w:author="Antonio Giangravè" w:date="2018-08-28T14:52:00Z">
                  <w:rPr>
                    <w:del w:id="3044" w:author="Antonio Giangravè" w:date="2018-08-28T14:51:00Z"/>
                    <w:rFonts w:cs="Arial"/>
                    <w:sz w:val="20"/>
                    <w:szCs w:val="20"/>
                  </w:rPr>
                </w:rPrChange>
              </w:rPr>
            </w:pPr>
            <w:del w:id="3045" w:author="Antonio Giangravè" w:date="2018-08-28T14:51:00Z">
              <w:r w:rsidRPr="00164C33" w:rsidDel="00164C33">
                <w:rPr>
                  <w:rFonts w:cs="Arial"/>
                  <w:sz w:val="16"/>
                  <w:szCs w:val="20"/>
                  <w:lang w:val="en-GB"/>
                  <w:rPrChange w:id="3046" w:author="Antonio Giangravè" w:date="2018-08-28T14:52:00Z">
                    <w:rPr>
                      <w:rFonts w:cs="Arial"/>
                      <w:sz w:val="20"/>
                      <w:szCs w:val="20"/>
                      <w:lang w:val="en-GB"/>
                    </w:rPr>
                  </w:rPrChange>
                </w:rPr>
                <w:delText>&lt; describe functions/part of the work process with active vocabulary and result, if necessary use adverbial determinations&gt;</w:delText>
              </w:r>
            </w:del>
          </w:p>
        </w:tc>
      </w:tr>
      <w:tr w:rsidR="00C135F3" w:rsidRPr="00164C33" w:rsidDel="00164C3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3047" w:author="Antonio Giangravè" w:date="2018-08-28T14:51:00Z"/>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C135F3" w:rsidRPr="00164C33" w:rsidDel="00164C33" w:rsidRDefault="00C135F3" w:rsidP="00C135F3">
            <w:pPr>
              <w:rPr>
                <w:del w:id="3048" w:author="Antonio Giangravè" w:date="2018-08-28T14:51:00Z"/>
                <w:rFonts w:cs="Arial"/>
                <w:sz w:val="16"/>
                <w:szCs w:val="20"/>
                <w:rPrChange w:id="3049" w:author="Antonio Giangravè" w:date="2018-08-28T14:52:00Z">
                  <w:rPr>
                    <w:del w:id="3050" w:author="Antonio Giangravè" w:date="2018-08-28T14:51:00Z"/>
                    <w:rFonts w:cs="Arial"/>
                    <w:sz w:val="20"/>
                    <w:szCs w:val="20"/>
                  </w:rPr>
                </w:rPrChange>
              </w:rPr>
            </w:pPr>
            <w:del w:id="3051" w:author="Antonio Giangravè" w:date="2018-08-28T14:51:00Z">
              <w:r w:rsidRPr="00164C33" w:rsidDel="00164C33">
                <w:rPr>
                  <w:rFonts w:cs="Arial"/>
                  <w:b/>
                  <w:sz w:val="16"/>
                  <w:szCs w:val="20"/>
                  <w:rPrChange w:id="3052" w:author="Antonio Giangravè" w:date="2018-08-28T14:52:00Z">
                    <w:rPr>
                      <w:rFonts w:cs="Arial"/>
                      <w:b/>
                      <w:sz w:val="20"/>
                      <w:szCs w:val="20"/>
                    </w:rPr>
                  </w:rPrChange>
                </w:rPr>
                <w:delText>Transversal and personal competences</w:delText>
              </w:r>
            </w:del>
          </w:p>
          <w:p w:rsidR="00C135F3" w:rsidRPr="00164C33" w:rsidDel="00164C33" w:rsidRDefault="00C135F3" w:rsidP="00C135F3">
            <w:pPr>
              <w:rPr>
                <w:del w:id="3053" w:author="Antonio Giangravè" w:date="2018-08-28T14:51:00Z"/>
                <w:rFonts w:cs="Arial"/>
                <w:sz w:val="16"/>
                <w:szCs w:val="20"/>
                <w:rPrChange w:id="3054" w:author="Antonio Giangravè" w:date="2018-08-28T14:52:00Z">
                  <w:rPr>
                    <w:del w:id="3055" w:author="Antonio Giangravè" w:date="2018-08-28T14:51:00Z"/>
                    <w:rFonts w:cs="Arial"/>
                    <w:sz w:val="20"/>
                    <w:szCs w:val="20"/>
                  </w:rPr>
                </w:rPrChange>
              </w:rPr>
            </w:pPr>
            <w:del w:id="3056" w:author="Antonio Giangravè" w:date="2018-08-28T14:51:00Z">
              <w:r w:rsidRPr="00164C33" w:rsidDel="00164C33">
                <w:rPr>
                  <w:rFonts w:cs="Arial"/>
                  <w:sz w:val="16"/>
                  <w:szCs w:val="20"/>
                  <w:rPrChange w:id="3057" w:author="Antonio Giangravè" w:date="2018-08-28T14:52:00Z">
                    <w:rPr>
                      <w:rFonts w:cs="Arial"/>
                      <w:sz w:val="20"/>
                      <w:szCs w:val="20"/>
                    </w:rPr>
                  </w:rPrChange>
                </w:rPr>
                <w:delText>He/she is able to:</w:delText>
              </w:r>
            </w:del>
          </w:p>
          <w:p w:rsidR="00C135F3" w:rsidRPr="00164C33" w:rsidDel="00164C33" w:rsidRDefault="00CE1294" w:rsidP="00C135F3">
            <w:pPr>
              <w:snapToGrid w:val="0"/>
              <w:ind w:left="141"/>
              <w:rPr>
                <w:del w:id="3058" w:author="Antonio Giangravè" w:date="2018-08-28T14:51:00Z"/>
                <w:rFonts w:cs="Arial"/>
                <w:b/>
                <w:sz w:val="16"/>
                <w:szCs w:val="20"/>
                <w:rPrChange w:id="3059" w:author="Antonio Giangravè" w:date="2018-08-28T14:52:00Z">
                  <w:rPr>
                    <w:del w:id="3060" w:author="Antonio Giangravè" w:date="2018-08-28T14:51:00Z"/>
                    <w:rFonts w:cs="Arial"/>
                    <w:b/>
                    <w:sz w:val="20"/>
                    <w:szCs w:val="20"/>
                  </w:rPr>
                </w:rPrChange>
              </w:rPr>
            </w:pPr>
            <w:del w:id="3061" w:author="Antonio Giangravè" w:date="2018-08-28T14:51:00Z">
              <w:r w:rsidRPr="00164C33" w:rsidDel="00164C33">
                <w:rPr>
                  <w:rFonts w:cs="Arial"/>
                  <w:sz w:val="16"/>
                  <w:szCs w:val="20"/>
                  <w:rPrChange w:id="3062" w:author="Antonio Giangravè" w:date="2018-08-28T14:52:00Z">
                    <w:rPr>
                      <w:rFonts w:cs="Arial"/>
                      <w:sz w:val="20"/>
                      <w:szCs w:val="20"/>
                    </w:rPr>
                  </w:rPrChange>
                </w:rPr>
                <w:delText xml:space="preserve">&lt; describe transversal </w:delText>
              </w:r>
              <w:r w:rsidR="00C135F3" w:rsidRPr="00164C33" w:rsidDel="00164C33">
                <w:rPr>
                  <w:rFonts w:cs="Arial"/>
                  <w:sz w:val="16"/>
                  <w:szCs w:val="20"/>
                  <w:rPrChange w:id="3063" w:author="Antonio Giangravè" w:date="2018-08-28T14:52:00Z">
                    <w:rPr>
                      <w:rFonts w:cs="Arial"/>
                      <w:sz w:val="20"/>
                      <w:szCs w:val="20"/>
                    </w:rPr>
                  </w:rPrChange>
                </w:rPr>
                <w:delText>and personal competences needed for applying the above knowledge and skills in the work context detailing the level of responsibility and autonomy&gt;</w:delText>
              </w:r>
            </w:del>
          </w:p>
        </w:tc>
      </w:tr>
    </w:tbl>
    <w:p w:rsidR="00C135F3" w:rsidRPr="00164C33" w:rsidDel="00164C33" w:rsidRDefault="00C135F3" w:rsidP="00C135F3">
      <w:pPr>
        <w:rPr>
          <w:del w:id="3064" w:author="Antonio Giangravè" w:date="2018-08-28T14:51:00Z"/>
          <w:b/>
          <w:i/>
          <w:iCs/>
          <w:color w:val="7F7F7F" w:themeColor="text1" w:themeTint="80"/>
          <w:sz w:val="32"/>
          <w:rPrChange w:id="3065" w:author="Antonio Giangravè" w:date="2018-08-28T14:52:00Z">
            <w:rPr>
              <w:del w:id="3066" w:author="Antonio Giangravè" w:date="2018-08-28T14:51:00Z"/>
              <w:b/>
              <w:i/>
              <w:iCs/>
              <w:color w:val="7F7F7F" w:themeColor="text1" w:themeTint="80"/>
              <w:sz w:val="40"/>
            </w:rPr>
          </w:rPrChange>
        </w:rPr>
        <w:sectPr w:rsidR="00C135F3" w:rsidRPr="00164C33" w:rsidDel="00164C33" w:rsidSect="00C1068F">
          <w:pgSz w:w="16838" w:h="11906" w:orient="landscape"/>
          <w:pgMar w:top="1134" w:right="1417" w:bottom="1134" w:left="851" w:header="708" w:footer="283" w:gutter="0"/>
          <w:cols w:space="708"/>
          <w:docGrid w:linePitch="360"/>
        </w:sectPr>
      </w:pPr>
      <w:del w:id="3067" w:author="Antonio Giangravè" w:date="2018-08-28T14:51:00Z">
        <w:r w:rsidRPr="00164C33" w:rsidDel="00164C33">
          <w:rPr>
            <w:sz w:val="18"/>
            <w:rPrChange w:id="3068" w:author="Antonio Giangravè" w:date="2018-08-28T14:52:00Z">
              <w:rPr/>
            </w:rPrChange>
          </w:rPr>
          <w:delText xml:space="preserve">Template for FCN EU Curriculum - EU Project </w:delText>
        </w:r>
        <w:r w:rsidRPr="00164C33" w:rsidDel="00164C33">
          <w:rPr>
            <w:b/>
            <w:sz w:val="18"/>
            <w:rPrChange w:id="3069" w:author="Antonio Giangravè" w:date="2018-08-28T14:52:00Z">
              <w:rPr>
                <w:b/>
              </w:rPr>
            </w:rPrChange>
          </w:rPr>
          <w:delText>ENhANCE</w:delText>
        </w:r>
        <w:r w:rsidRPr="00164C33" w:rsidDel="00164C33">
          <w:rPr>
            <w:sz w:val="18"/>
            <w:rPrChange w:id="3070" w:author="Antonio Giangravè" w:date="2018-08-28T14:52:00Z">
              <w:rPr/>
            </w:rPrChange>
          </w:rPr>
          <w:delText xml:space="preserve"> (Sector Skills Alliances EACEA 04/2017) Co-Funded by the Erasmus + Programme of the European Union</w:delText>
        </w:r>
        <w:r w:rsidR="002D1305" w:rsidRPr="00164C33" w:rsidDel="00164C33">
          <w:rPr>
            <w:rStyle w:val="Collegamentoipertestuale"/>
            <w:sz w:val="18"/>
            <w:rPrChange w:id="3071" w:author="Antonio Giangravè" w:date="2018-08-28T14:52:00Z">
              <w:rPr>
                <w:rStyle w:val="Collegamentoipertestuale"/>
              </w:rPr>
            </w:rPrChange>
          </w:rPr>
          <w:fldChar w:fldCharType="begin"/>
        </w:r>
        <w:r w:rsidR="002D1305" w:rsidRPr="00164C33" w:rsidDel="00164C33">
          <w:rPr>
            <w:rStyle w:val="Collegamentoipertestuale"/>
            <w:sz w:val="18"/>
            <w:rPrChange w:id="3072" w:author="Antonio Giangravè" w:date="2018-08-28T14:52:00Z">
              <w:rPr>
                <w:rStyle w:val="Collegamentoipertestuale"/>
              </w:rPr>
            </w:rPrChange>
          </w:rPr>
          <w:delInstrText xml:space="preserve"> HYPERLINK "https://www.enhance-fcn.eu" </w:delInstrText>
        </w:r>
        <w:r w:rsidR="002D1305" w:rsidRPr="00164C33" w:rsidDel="00164C33">
          <w:rPr>
            <w:rStyle w:val="Collegamentoipertestuale"/>
            <w:sz w:val="18"/>
            <w:rPrChange w:id="3073" w:author="Antonio Giangravè" w:date="2018-08-28T14:52:00Z">
              <w:rPr>
                <w:rStyle w:val="Collegamentoipertestuale"/>
              </w:rPr>
            </w:rPrChange>
          </w:rPr>
          <w:fldChar w:fldCharType="separate"/>
        </w:r>
        <w:r w:rsidRPr="00164C33" w:rsidDel="00164C33">
          <w:rPr>
            <w:rStyle w:val="Collegamentoipertestuale"/>
            <w:sz w:val="18"/>
            <w:rPrChange w:id="3074" w:author="Antonio Giangravè" w:date="2018-08-28T14:52:00Z">
              <w:rPr>
                <w:rStyle w:val="Collegamentoipertestuale"/>
              </w:rPr>
            </w:rPrChange>
          </w:rPr>
          <w:delText>https://www.enhance-fcn.eu</w:delText>
        </w:r>
        <w:r w:rsidR="002D1305" w:rsidRPr="00164C33" w:rsidDel="00164C33">
          <w:rPr>
            <w:rStyle w:val="Collegamentoipertestuale"/>
            <w:sz w:val="18"/>
            <w:rPrChange w:id="3075" w:author="Antonio Giangravè" w:date="2018-08-28T14:52:00Z">
              <w:rPr>
                <w:rStyle w:val="Collegamentoipertestuale"/>
              </w:rPr>
            </w:rPrChange>
          </w:rPr>
          <w:fldChar w:fldCharType="end"/>
        </w:r>
      </w:del>
    </w:p>
    <w:p w:rsidR="00B64E14" w:rsidRPr="00164C33" w:rsidDel="00164C33" w:rsidRDefault="00B64E14" w:rsidP="00B64E14">
      <w:pPr>
        <w:jc w:val="center"/>
        <w:rPr>
          <w:del w:id="3076" w:author="Antonio Giangravè" w:date="2018-08-28T14:51:00Z"/>
          <w:b/>
          <w:i/>
          <w:iCs/>
          <w:color w:val="7F7F7F" w:themeColor="text1" w:themeTint="80"/>
          <w:sz w:val="32"/>
          <w:rPrChange w:id="3077" w:author="Antonio Giangravè" w:date="2018-08-28T14:52:00Z">
            <w:rPr>
              <w:del w:id="3078" w:author="Antonio Giangravè" w:date="2018-08-28T14:51:00Z"/>
              <w:b/>
              <w:i/>
              <w:iCs/>
              <w:color w:val="7F7F7F" w:themeColor="text1" w:themeTint="80"/>
              <w:sz w:val="40"/>
            </w:rPr>
          </w:rPrChange>
        </w:rPr>
      </w:pPr>
      <w:del w:id="3079" w:author="Antonio Giangravè" w:date="2018-08-28T14:51:00Z">
        <w:r w:rsidRPr="00164C33" w:rsidDel="00164C33">
          <w:rPr>
            <w:b/>
            <w:i/>
            <w:iCs/>
            <w:color w:val="7F7F7F" w:themeColor="text1" w:themeTint="80"/>
            <w:sz w:val="32"/>
            <w:rPrChange w:id="3080" w:author="Antonio Giangravè" w:date="2018-08-28T14:52:00Z">
              <w:rPr>
                <w:b/>
                <w:i/>
                <w:iCs/>
                <w:color w:val="7F7F7F" w:themeColor="text1" w:themeTint="80"/>
                <w:sz w:val="40"/>
              </w:rPr>
            </w:rPrChange>
          </w:rPr>
          <w:delText xml:space="preserve">ANNEX4: DOWNLOAD 4- </w:delText>
        </w:r>
        <w:r w:rsidR="006A1494" w:rsidRPr="00164C33" w:rsidDel="00164C33">
          <w:rPr>
            <w:b/>
            <w:i/>
            <w:iCs/>
            <w:color w:val="7F7F7F" w:themeColor="text1" w:themeTint="80"/>
            <w:sz w:val="32"/>
            <w:rPrChange w:id="3081" w:author="Antonio Giangravè" w:date="2018-08-28T14:52:00Z">
              <w:rPr>
                <w:b/>
                <w:i/>
                <w:iCs/>
                <w:color w:val="7F7F7F" w:themeColor="text1" w:themeTint="80"/>
                <w:sz w:val="40"/>
              </w:rPr>
            </w:rPrChange>
          </w:rPr>
          <w:delText>Hints for formulating units of learning outcomes</w:delText>
        </w:r>
      </w:del>
    </w:p>
    <w:p w:rsidR="00B24BF6" w:rsidRPr="00164C33" w:rsidDel="00164C33" w:rsidRDefault="00B24BF6" w:rsidP="00185A8C">
      <w:pPr>
        <w:pStyle w:val="Default"/>
        <w:rPr>
          <w:del w:id="3082" w:author="Antonio Giangravè" w:date="2018-08-28T14:51:00Z"/>
          <w:sz w:val="18"/>
          <w:szCs w:val="22"/>
          <w:lang w:val="en-US"/>
          <w:rPrChange w:id="3083" w:author="Antonio Giangravè" w:date="2018-08-28T14:52:00Z">
            <w:rPr>
              <w:del w:id="3084" w:author="Antonio Giangravè" w:date="2018-08-28T14:51:00Z"/>
              <w:sz w:val="22"/>
              <w:szCs w:val="22"/>
              <w:lang w:val="en-US"/>
            </w:rPr>
          </w:rPrChange>
        </w:rPr>
      </w:pPr>
    </w:p>
    <w:p w:rsidR="00185A8C" w:rsidRPr="00164C33" w:rsidDel="00164C33" w:rsidRDefault="00185A8C" w:rsidP="00185A8C">
      <w:pPr>
        <w:pStyle w:val="Default"/>
        <w:rPr>
          <w:del w:id="3085" w:author="Antonio Giangravè" w:date="2018-08-28T14:51:00Z"/>
          <w:sz w:val="18"/>
          <w:szCs w:val="22"/>
          <w:lang w:val="en-US"/>
          <w:rPrChange w:id="3086" w:author="Antonio Giangravè" w:date="2018-08-28T14:52:00Z">
            <w:rPr>
              <w:del w:id="3087" w:author="Antonio Giangravè" w:date="2018-08-28T14:51:00Z"/>
              <w:sz w:val="22"/>
              <w:szCs w:val="22"/>
              <w:lang w:val="en-US"/>
            </w:rPr>
          </w:rPrChange>
        </w:rPr>
      </w:pPr>
      <w:del w:id="3088" w:author="Antonio Giangravè" w:date="2018-08-28T14:51:00Z">
        <w:r w:rsidRPr="00164C33" w:rsidDel="00164C33">
          <w:rPr>
            <w:sz w:val="18"/>
            <w:szCs w:val="22"/>
            <w:lang w:val="en-US"/>
            <w:rPrChange w:id="3089" w:author="Antonio Giangravè" w:date="2018-08-28T14:52:00Z">
              <w:rPr>
                <w:sz w:val="22"/>
                <w:szCs w:val="22"/>
                <w:lang w:val="en-US"/>
              </w:rPr>
            </w:rPrChange>
          </w:rPr>
          <w:delText xml:space="preserve">The following </w:delText>
        </w:r>
        <w:r w:rsidRPr="00164C33" w:rsidDel="00164C33">
          <w:rPr>
            <w:b/>
            <w:bCs/>
            <w:sz w:val="18"/>
            <w:szCs w:val="22"/>
            <w:lang w:val="en-US"/>
            <w:rPrChange w:id="3090" w:author="Antonio Giangravè" w:date="2018-08-28T14:52:00Z">
              <w:rPr>
                <w:b/>
                <w:bCs/>
                <w:sz w:val="22"/>
                <w:szCs w:val="22"/>
                <w:lang w:val="en-US"/>
              </w:rPr>
            </w:rPrChange>
          </w:rPr>
          <w:delText xml:space="preserve">criteria </w:delText>
        </w:r>
        <w:r w:rsidR="00CE1294" w:rsidRPr="00164C33" w:rsidDel="00164C33">
          <w:rPr>
            <w:sz w:val="18"/>
            <w:szCs w:val="22"/>
            <w:lang w:val="en-US"/>
            <w:rPrChange w:id="3091" w:author="Antonio Giangravè" w:date="2018-08-28T14:52:00Z">
              <w:rPr>
                <w:sz w:val="22"/>
                <w:szCs w:val="22"/>
                <w:lang w:val="en-US"/>
              </w:rPr>
            </w:rPrChange>
          </w:rPr>
          <w:delText>can support to determine</w:delText>
        </w:r>
        <w:r w:rsidRPr="00164C33" w:rsidDel="00164C33">
          <w:rPr>
            <w:sz w:val="18"/>
            <w:szCs w:val="22"/>
            <w:lang w:val="en-US"/>
            <w:rPrChange w:id="3092" w:author="Antonio Giangravè" w:date="2018-08-28T14:52:00Z">
              <w:rPr>
                <w:sz w:val="22"/>
                <w:szCs w:val="22"/>
                <w:lang w:val="en-US"/>
              </w:rPr>
            </w:rPrChange>
          </w:rPr>
          <w:delText xml:space="preserve"> the units of learning outcomes: </w:delText>
        </w:r>
      </w:del>
    </w:p>
    <w:p w:rsidR="00B64E14" w:rsidRPr="00164C33" w:rsidDel="00164C33" w:rsidRDefault="00B64E14" w:rsidP="00185A8C">
      <w:pPr>
        <w:pStyle w:val="Default"/>
        <w:rPr>
          <w:del w:id="3093" w:author="Antonio Giangravè" w:date="2018-08-28T14:51:00Z"/>
          <w:sz w:val="18"/>
          <w:szCs w:val="22"/>
          <w:lang w:val="en-US"/>
          <w:rPrChange w:id="3094" w:author="Antonio Giangravè" w:date="2018-08-28T14:52:00Z">
            <w:rPr>
              <w:del w:id="3095" w:author="Antonio Giangravè" w:date="2018-08-28T14:51:00Z"/>
              <w:sz w:val="22"/>
              <w:szCs w:val="22"/>
              <w:lang w:val="en-US"/>
            </w:rPr>
          </w:rPrChange>
        </w:rPr>
      </w:pPr>
    </w:p>
    <w:p w:rsidR="00185A8C" w:rsidRPr="00164C33" w:rsidDel="00164C33" w:rsidRDefault="00185A8C" w:rsidP="00CE1294">
      <w:pPr>
        <w:pStyle w:val="Paragrafoelenco"/>
        <w:numPr>
          <w:ilvl w:val="0"/>
          <w:numId w:val="8"/>
        </w:numPr>
        <w:autoSpaceDE w:val="0"/>
        <w:autoSpaceDN w:val="0"/>
        <w:adjustRightInd w:val="0"/>
        <w:spacing w:before="0"/>
        <w:ind w:left="360"/>
        <w:rPr>
          <w:del w:id="3096" w:author="Antonio Giangravè" w:date="2018-08-28T14:51:00Z"/>
          <w:rFonts w:cs="Arial"/>
          <w:bCs/>
          <w:sz w:val="18"/>
          <w:rPrChange w:id="3097" w:author="Antonio Giangravè" w:date="2018-08-28T14:52:00Z">
            <w:rPr>
              <w:del w:id="3098" w:author="Antonio Giangravè" w:date="2018-08-28T14:51:00Z"/>
              <w:rFonts w:cs="Arial"/>
              <w:bCs/>
            </w:rPr>
          </w:rPrChange>
        </w:rPr>
      </w:pPr>
      <w:del w:id="3099" w:author="Antonio Giangravè" w:date="2018-08-28T14:51:00Z">
        <w:r w:rsidRPr="00164C33" w:rsidDel="00164C33">
          <w:rPr>
            <w:rFonts w:cs="Arial"/>
            <w:b/>
            <w:bCs/>
            <w:sz w:val="18"/>
            <w:rPrChange w:id="3100" w:author="Antonio Giangravè" w:date="2018-08-28T14:52:00Z">
              <w:rPr>
                <w:rFonts w:cs="Arial"/>
                <w:b/>
                <w:bCs/>
              </w:rPr>
            </w:rPrChange>
          </w:rPr>
          <w:delText xml:space="preserve">Units of learning outcomes should be designed </w:delText>
        </w:r>
        <w:r w:rsidR="00CE1294" w:rsidRPr="00164C33" w:rsidDel="00164C33">
          <w:rPr>
            <w:rFonts w:cs="Arial"/>
            <w:b/>
            <w:bCs/>
            <w:sz w:val="18"/>
            <w:rPrChange w:id="3101" w:author="Antonio Giangravè" w:date="2018-08-28T14:52:00Z">
              <w:rPr>
                <w:rFonts w:cs="Arial"/>
                <w:b/>
                <w:bCs/>
              </w:rPr>
            </w:rPrChange>
          </w:rPr>
          <w:delText>so</w:delText>
        </w:r>
        <w:r w:rsidRPr="00164C33" w:rsidDel="00164C33">
          <w:rPr>
            <w:rFonts w:cs="Arial"/>
            <w:b/>
            <w:bCs/>
            <w:sz w:val="18"/>
            <w:rPrChange w:id="3102" w:author="Antonio Giangravè" w:date="2018-08-28T14:52:00Z">
              <w:rPr>
                <w:rFonts w:cs="Arial"/>
                <w:b/>
                <w:bCs/>
              </w:rPr>
            </w:rPrChange>
          </w:rPr>
          <w:delText xml:space="preserve"> that they can be completed as independently as possible of other units of learning outcomes. </w:delText>
        </w:r>
        <w:r w:rsidRPr="00164C33" w:rsidDel="00164C33">
          <w:rPr>
            <w:rFonts w:cs="Arial"/>
            <w:bCs/>
            <w:sz w:val="18"/>
            <w:rPrChange w:id="3103" w:author="Antonio Giangravè" w:date="2018-08-28T14:52:00Z">
              <w:rPr>
                <w:rFonts w:cs="Arial"/>
                <w:bCs/>
              </w:rPr>
            </w:rPrChange>
          </w:rPr>
          <w:delText xml:space="preserve">In individual cases, this can lead to redundancies when describing several units, i.e. </w:delText>
        </w:r>
        <w:r w:rsidR="00CE1294" w:rsidRPr="00164C33" w:rsidDel="00164C33">
          <w:rPr>
            <w:rFonts w:cs="Arial"/>
            <w:bCs/>
            <w:sz w:val="18"/>
            <w:rPrChange w:id="3104" w:author="Antonio Giangravè" w:date="2018-08-28T14:52:00Z">
              <w:rPr>
                <w:rFonts w:cs="Arial"/>
                <w:bCs/>
              </w:rPr>
            </w:rPrChange>
          </w:rPr>
          <w:delText>competencies which are already part of unit A may be listed in unit B.</w:delText>
        </w:r>
        <w:r w:rsidRPr="00164C33" w:rsidDel="00164C33">
          <w:rPr>
            <w:rFonts w:cs="Arial"/>
            <w:bCs/>
            <w:sz w:val="18"/>
            <w:rPrChange w:id="3105" w:author="Antonio Giangravè" w:date="2018-08-28T14:52:00Z">
              <w:rPr>
                <w:rFonts w:cs="Arial"/>
                <w:bCs/>
              </w:rPr>
            </w:rPrChange>
          </w:rPr>
          <w:delText xml:space="preserve"> This </w:delText>
        </w:r>
        <w:r w:rsidR="005004B7" w:rsidRPr="00164C33" w:rsidDel="00164C33">
          <w:rPr>
            <w:rFonts w:cs="Arial"/>
            <w:bCs/>
            <w:sz w:val="18"/>
            <w:rPrChange w:id="3106" w:author="Antonio Giangravè" w:date="2018-08-28T14:52:00Z">
              <w:rPr>
                <w:rFonts w:cs="Arial"/>
                <w:bCs/>
              </w:rPr>
            </w:rPrChange>
          </w:rPr>
          <w:delText>prevent</w:delText>
        </w:r>
        <w:r w:rsidRPr="00164C33" w:rsidDel="00164C33">
          <w:rPr>
            <w:rFonts w:cs="Arial"/>
            <w:bCs/>
            <w:sz w:val="18"/>
            <w:rPrChange w:id="3107" w:author="Antonio Giangravè" w:date="2018-08-28T14:52:00Z">
              <w:rPr>
                <w:rFonts w:cs="Arial"/>
                <w:bCs/>
              </w:rPr>
            </w:rPrChange>
          </w:rPr>
          <w:delText xml:space="preserve"> parties involved in a mobility partnership from agreeing in advance on the competences/units of learning outcomes </w:delText>
        </w:r>
        <w:r w:rsidR="005004B7" w:rsidRPr="00164C33" w:rsidDel="00164C33">
          <w:rPr>
            <w:rFonts w:cs="Arial"/>
            <w:bCs/>
            <w:sz w:val="18"/>
            <w:rPrChange w:id="3108" w:author="Antonio Giangravè" w:date="2018-08-28T14:52:00Z">
              <w:rPr>
                <w:rFonts w:cs="Arial"/>
                <w:bCs/>
              </w:rPr>
            </w:rPrChange>
          </w:rPr>
          <w:delText>that</w:delText>
        </w:r>
        <w:r w:rsidRPr="00164C33" w:rsidDel="00164C33">
          <w:rPr>
            <w:rFonts w:cs="Arial"/>
            <w:bCs/>
            <w:sz w:val="18"/>
            <w:rPrChange w:id="3109" w:author="Antonio Giangravè" w:date="2018-08-28T14:52:00Z">
              <w:rPr>
                <w:rFonts w:cs="Arial"/>
                <w:bCs/>
              </w:rPr>
            </w:rPrChange>
          </w:rPr>
          <w:delText xml:space="preserve"> the learner has already achieved. </w:delText>
        </w:r>
      </w:del>
    </w:p>
    <w:p w:rsidR="00185A8C" w:rsidRPr="00164C33" w:rsidDel="00164C33" w:rsidRDefault="00185A8C" w:rsidP="001A5F0B">
      <w:pPr>
        <w:pStyle w:val="Paragrafoelenco"/>
        <w:numPr>
          <w:ilvl w:val="0"/>
          <w:numId w:val="8"/>
        </w:numPr>
        <w:autoSpaceDE w:val="0"/>
        <w:autoSpaceDN w:val="0"/>
        <w:adjustRightInd w:val="0"/>
        <w:spacing w:before="0"/>
        <w:ind w:left="360"/>
        <w:rPr>
          <w:del w:id="3110" w:author="Antonio Giangravè" w:date="2018-08-28T14:51:00Z"/>
          <w:rFonts w:cs="Arial"/>
          <w:bCs/>
          <w:sz w:val="18"/>
          <w:rPrChange w:id="3111" w:author="Antonio Giangravè" w:date="2018-08-28T14:52:00Z">
            <w:rPr>
              <w:del w:id="3112" w:author="Antonio Giangravè" w:date="2018-08-28T14:51:00Z"/>
              <w:rFonts w:cs="Arial"/>
              <w:bCs/>
            </w:rPr>
          </w:rPrChange>
        </w:rPr>
      </w:pPr>
      <w:del w:id="3113" w:author="Antonio Giangravè" w:date="2018-08-28T14:51:00Z">
        <w:r w:rsidRPr="00164C33" w:rsidDel="00164C33">
          <w:rPr>
            <w:rFonts w:cs="Arial"/>
            <w:b/>
            <w:bCs/>
            <w:sz w:val="18"/>
            <w:rPrChange w:id="3114" w:author="Antonio Giangravè" w:date="2018-08-28T14:52:00Z">
              <w:rPr>
                <w:rFonts w:cs="Arial"/>
                <w:b/>
                <w:bCs/>
              </w:rPr>
            </w:rPrChange>
          </w:rPr>
          <w:delText>Units of learning outcomes should include all necessary learning outcomes</w:delText>
        </w:r>
        <w:r w:rsidRPr="00164C33" w:rsidDel="00164C33">
          <w:rPr>
            <w:rFonts w:cs="Arial"/>
            <w:bCs/>
            <w:sz w:val="18"/>
            <w:rPrChange w:id="3115" w:author="Antonio Giangravè" w:date="2018-08-28T14:52:00Z">
              <w:rPr>
                <w:rFonts w:cs="Arial"/>
                <w:bCs/>
              </w:rPr>
            </w:rPrChange>
          </w:rPr>
          <w:delText xml:space="preserve">, i.e. they should describe the intended professional competences as well as the necessary social and personal competences in this context. </w:delText>
        </w:r>
      </w:del>
    </w:p>
    <w:p w:rsidR="00185A8C" w:rsidRPr="00164C33" w:rsidDel="00164C33" w:rsidRDefault="00185A8C" w:rsidP="001A5F0B">
      <w:pPr>
        <w:pStyle w:val="Paragrafoelenco"/>
        <w:numPr>
          <w:ilvl w:val="0"/>
          <w:numId w:val="8"/>
        </w:numPr>
        <w:autoSpaceDE w:val="0"/>
        <w:autoSpaceDN w:val="0"/>
        <w:adjustRightInd w:val="0"/>
        <w:spacing w:before="0"/>
        <w:ind w:left="360"/>
        <w:rPr>
          <w:del w:id="3116" w:author="Antonio Giangravè" w:date="2018-08-28T14:51:00Z"/>
          <w:rFonts w:cs="Arial"/>
          <w:b/>
          <w:bCs/>
          <w:sz w:val="18"/>
          <w:rPrChange w:id="3117" w:author="Antonio Giangravè" w:date="2018-08-28T14:52:00Z">
            <w:rPr>
              <w:del w:id="3118" w:author="Antonio Giangravè" w:date="2018-08-28T14:51:00Z"/>
              <w:rFonts w:cs="Arial"/>
              <w:b/>
              <w:bCs/>
            </w:rPr>
          </w:rPrChange>
        </w:rPr>
      </w:pPr>
      <w:del w:id="3119" w:author="Antonio Giangravè" w:date="2018-08-28T14:51:00Z">
        <w:r w:rsidRPr="00164C33" w:rsidDel="00164C33">
          <w:rPr>
            <w:rFonts w:cs="Arial"/>
            <w:b/>
            <w:bCs/>
            <w:sz w:val="18"/>
            <w:rPrChange w:id="3120" w:author="Antonio Giangravè" w:date="2018-08-28T14:52:00Z">
              <w:rPr>
                <w:rFonts w:cs="Arial"/>
                <w:b/>
                <w:bCs/>
              </w:rPr>
            </w:rPrChange>
          </w:rPr>
          <w:delText xml:space="preserve">Units of learning outcomes should be structured and dimensioned </w:delText>
        </w:r>
        <w:r w:rsidR="005004B7" w:rsidRPr="00164C33" w:rsidDel="00164C33">
          <w:rPr>
            <w:rFonts w:cs="Arial"/>
            <w:b/>
            <w:bCs/>
            <w:sz w:val="18"/>
            <w:rPrChange w:id="3121" w:author="Antonio Giangravè" w:date="2018-08-28T14:52:00Z">
              <w:rPr>
                <w:rFonts w:cs="Arial"/>
                <w:b/>
                <w:bCs/>
              </w:rPr>
            </w:rPrChange>
          </w:rPr>
          <w:delText>so</w:delText>
        </w:r>
        <w:r w:rsidRPr="00164C33" w:rsidDel="00164C33">
          <w:rPr>
            <w:rFonts w:cs="Arial"/>
            <w:b/>
            <w:bCs/>
            <w:sz w:val="18"/>
            <w:rPrChange w:id="3122" w:author="Antonio Giangravè" w:date="2018-08-28T14:52:00Z">
              <w:rPr>
                <w:rFonts w:cs="Arial"/>
                <w:b/>
                <w:bCs/>
              </w:rPr>
            </w:rPrChange>
          </w:rPr>
          <w:delText xml:space="preserve"> that the relevant learning outcomes can actually be achieved in the given time</w:delText>
        </w:r>
        <w:r w:rsidRPr="00164C33" w:rsidDel="00164C33">
          <w:rPr>
            <w:rFonts w:cs="Arial"/>
            <w:bCs/>
            <w:sz w:val="18"/>
            <w:rPrChange w:id="3123" w:author="Antonio Giangravè" w:date="2018-08-28T14:52:00Z">
              <w:rPr>
                <w:rFonts w:cs="Arial"/>
                <w:bCs/>
              </w:rPr>
            </w:rPrChange>
          </w:rPr>
          <w:delText xml:space="preserve">, i.e. during the period of mobility. </w:delText>
        </w:r>
        <w:r w:rsidR="005004B7" w:rsidRPr="00164C33" w:rsidDel="00164C33">
          <w:rPr>
            <w:rFonts w:cs="Arial"/>
            <w:bCs/>
            <w:sz w:val="18"/>
            <w:rPrChange w:id="3124" w:author="Antonio Giangravè" w:date="2018-08-28T14:52:00Z">
              <w:rPr>
                <w:rFonts w:cs="Arial"/>
                <w:bCs/>
              </w:rPr>
            </w:rPrChange>
          </w:rPr>
          <w:delText>Therefore, u</w:delText>
        </w:r>
        <w:r w:rsidRPr="00164C33" w:rsidDel="00164C33">
          <w:rPr>
            <w:rFonts w:cs="Arial"/>
            <w:bCs/>
            <w:sz w:val="18"/>
            <w:rPrChange w:id="3125" w:author="Antonio Giangravè" w:date="2018-08-28T14:52:00Z">
              <w:rPr>
                <w:rFonts w:cs="Arial"/>
                <w:bCs/>
              </w:rPr>
            </w:rPrChange>
          </w:rPr>
          <w:delText>nits of learning outcomes should not be too extensive.</w:delText>
        </w:r>
      </w:del>
    </w:p>
    <w:p w:rsidR="00C1068F" w:rsidRPr="00164C33" w:rsidDel="00164C33" w:rsidRDefault="00185A8C" w:rsidP="001A5F0B">
      <w:pPr>
        <w:pStyle w:val="Paragrafoelenco"/>
        <w:numPr>
          <w:ilvl w:val="0"/>
          <w:numId w:val="8"/>
        </w:numPr>
        <w:autoSpaceDE w:val="0"/>
        <w:autoSpaceDN w:val="0"/>
        <w:adjustRightInd w:val="0"/>
        <w:spacing w:before="0"/>
        <w:ind w:left="360"/>
        <w:rPr>
          <w:del w:id="3126" w:author="Antonio Giangravè" w:date="2018-08-28T14:51:00Z"/>
          <w:rFonts w:cs="Arial"/>
          <w:bCs/>
          <w:sz w:val="18"/>
          <w:rPrChange w:id="3127" w:author="Antonio Giangravè" w:date="2018-08-28T14:52:00Z">
            <w:rPr>
              <w:del w:id="3128" w:author="Antonio Giangravè" w:date="2018-08-28T14:51:00Z"/>
              <w:rFonts w:cs="Arial"/>
              <w:bCs/>
            </w:rPr>
          </w:rPrChange>
        </w:rPr>
        <w:sectPr w:rsidR="00C1068F" w:rsidRPr="00164C33" w:rsidDel="00164C33" w:rsidSect="00BE2FC8">
          <w:pgSz w:w="11906" w:h="16838"/>
          <w:pgMar w:top="1417" w:right="1134" w:bottom="851" w:left="1134" w:header="708" w:footer="283" w:gutter="0"/>
          <w:cols w:space="708"/>
          <w:docGrid w:linePitch="360"/>
        </w:sectPr>
      </w:pPr>
      <w:del w:id="3129" w:author="Antonio Giangravè" w:date="2018-08-28T14:51:00Z">
        <w:r w:rsidRPr="00164C33" w:rsidDel="00164C33">
          <w:rPr>
            <w:rFonts w:cs="Arial"/>
            <w:b/>
            <w:bCs/>
            <w:sz w:val="18"/>
            <w:rPrChange w:id="3130" w:author="Antonio Giangravè" w:date="2018-08-28T14:52:00Z">
              <w:rPr>
                <w:rFonts w:cs="Arial"/>
                <w:b/>
                <w:bCs/>
              </w:rPr>
            </w:rPrChange>
          </w:rPr>
          <w:delText xml:space="preserve">Units of learning outcomes should be assessable. </w:delText>
        </w:r>
        <w:r w:rsidRPr="00164C33" w:rsidDel="00164C33">
          <w:rPr>
            <w:rFonts w:cs="Arial"/>
            <w:bCs/>
            <w:sz w:val="18"/>
            <w:rPrChange w:id="3131" w:author="Antonio Giangravè" w:date="2018-08-28T14:52:00Z">
              <w:rPr>
                <w:rFonts w:cs="Arial"/>
                <w:bCs/>
              </w:rPr>
            </w:rPrChange>
          </w:rPr>
          <w:delText>Orienting units of learning outcomes towards occupational activities and tasks makes it easier to determine as</w:delText>
        </w:r>
        <w:r w:rsidR="00742A7F" w:rsidRPr="00164C33" w:rsidDel="00164C33">
          <w:rPr>
            <w:rFonts w:cs="Arial"/>
            <w:bCs/>
            <w:sz w:val="18"/>
            <w:rPrChange w:id="3132" w:author="Antonio Giangravè" w:date="2018-08-28T14:52:00Z">
              <w:rPr>
                <w:rFonts w:cs="Arial"/>
                <w:bCs/>
              </w:rPr>
            </w:rPrChange>
          </w:rPr>
          <w:delText>sessment criteria.</w:delText>
        </w:r>
      </w:del>
    </w:p>
    <w:p w:rsidR="00742A7F" w:rsidRPr="00164C33" w:rsidRDefault="00742A7F" w:rsidP="00742A7F">
      <w:pPr>
        <w:jc w:val="left"/>
        <w:rPr>
          <w:b/>
          <w:i/>
          <w:iCs/>
          <w:color w:val="7F7F7F" w:themeColor="text1" w:themeTint="80"/>
          <w:sz w:val="32"/>
          <w:rPrChange w:id="3133" w:author="Antonio Giangravè" w:date="2018-08-28T14:52:00Z">
            <w:rPr>
              <w:b/>
              <w:i/>
              <w:iCs/>
              <w:color w:val="7F7F7F" w:themeColor="text1" w:themeTint="80"/>
              <w:sz w:val="40"/>
            </w:rPr>
          </w:rPrChange>
        </w:rPr>
      </w:pPr>
      <w:r w:rsidRPr="00164C33">
        <w:rPr>
          <w:b/>
          <w:i/>
          <w:iCs/>
          <w:color w:val="7F7F7F" w:themeColor="text1" w:themeTint="80"/>
          <w:sz w:val="32"/>
          <w:rPrChange w:id="3134" w:author="Antonio Giangravè" w:date="2018-08-28T14:52:00Z">
            <w:rPr>
              <w:b/>
              <w:i/>
              <w:iCs/>
              <w:color w:val="7F7F7F" w:themeColor="text1" w:themeTint="80"/>
              <w:sz w:val="40"/>
            </w:rPr>
          </w:rPrChange>
        </w:rPr>
        <w:t>ANNEX5: DOWNLOAD 5- Template for Learning Strategies and Assessment description</w:t>
      </w:r>
    </w:p>
    <w:tbl>
      <w:tblPr>
        <w:tblW w:w="14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9"/>
        <w:gridCol w:w="567"/>
        <w:gridCol w:w="4110"/>
        <w:gridCol w:w="2410"/>
        <w:gridCol w:w="3686"/>
      </w:tblGrid>
      <w:tr w:rsidR="00742A7F" w:rsidRPr="00164C33" w:rsidTr="00352036">
        <w:trPr>
          <w:trHeight w:val="363"/>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742A7F" w:rsidRPr="00164C33" w:rsidRDefault="00742A7F" w:rsidP="00742A7F">
            <w:pPr>
              <w:snapToGrid w:val="0"/>
              <w:spacing w:before="60" w:after="60"/>
              <w:ind w:right="1367"/>
              <w:rPr>
                <w:rFonts w:cs="Arial"/>
                <w:b/>
                <w:sz w:val="16"/>
                <w:szCs w:val="20"/>
                <w:rPrChange w:id="3135" w:author="Antonio Giangravè" w:date="2018-08-28T14:52:00Z">
                  <w:rPr>
                    <w:rFonts w:cs="Arial"/>
                    <w:b/>
                    <w:sz w:val="20"/>
                    <w:szCs w:val="20"/>
                  </w:rPr>
                </w:rPrChange>
              </w:rPr>
            </w:pPr>
            <w:r w:rsidRPr="00164C33">
              <w:rPr>
                <w:rFonts w:cs="Arial"/>
                <w:b/>
                <w:sz w:val="16"/>
                <w:szCs w:val="20"/>
                <w:rPrChange w:id="3136" w:author="Antonio Giangravè" w:date="2018-08-28T14:52:00Z">
                  <w:rPr>
                    <w:rFonts w:cs="Arial"/>
                    <w:b/>
                    <w:sz w:val="20"/>
                    <w:szCs w:val="20"/>
                  </w:rPr>
                </w:rPrChange>
              </w:rPr>
              <w:t>TITLE OF THE UNIT OF LEARNING OUTCOMES / KEY ACTIVITY: XXXX</w:t>
            </w:r>
          </w:p>
        </w:tc>
      </w:tr>
      <w:tr w:rsidR="00742A7F" w:rsidRPr="00164C33" w:rsidTr="00352036">
        <w:trPr>
          <w:trHeight w:val="270"/>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742A7F" w:rsidRPr="00164C33" w:rsidRDefault="00742A7F" w:rsidP="00742A7F">
            <w:pPr>
              <w:snapToGrid w:val="0"/>
              <w:spacing w:before="60" w:after="60"/>
              <w:ind w:right="1367"/>
              <w:rPr>
                <w:rFonts w:cs="Arial"/>
                <w:b/>
                <w:sz w:val="16"/>
                <w:szCs w:val="20"/>
                <w:rPrChange w:id="3137" w:author="Antonio Giangravè" w:date="2018-08-28T14:52:00Z">
                  <w:rPr>
                    <w:rFonts w:cs="Arial"/>
                    <w:b/>
                    <w:sz w:val="20"/>
                    <w:szCs w:val="20"/>
                  </w:rPr>
                </w:rPrChange>
              </w:rPr>
            </w:pPr>
            <w:r w:rsidRPr="00164C33">
              <w:rPr>
                <w:rFonts w:cs="Arial"/>
                <w:b/>
                <w:sz w:val="16"/>
                <w:szCs w:val="20"/>
                <w:rPrChange w:id="3138" w:author="Antonio Giangravè" w:date="2018-08-28T14:52:00Z">
                  <w:rPr>
                    <w:rFonts w:cs="Arial"/>
                    <w:b/>
                    <w:sz w:val="20"/>
                    <w:szCs w:val="20"/>
                  </w:rPr>
                </w:rPrChange>
              </w:rPr>
              <w:t xml:space="preserve">DESCRIPTION OF THE UNIT: </w:t>
            </w:r>
            <w:r w:rsidRPr="00164C33">
              <w:rPr>
                <w:rFonts w:cs="Arial"/>
                <w:sz w:val="16"/>
                <w:szCs w:val="20"/>
                <w:rPrChange w:id="3139" w:author="Antonio Giangravè" w:date="2018-08-28T14:52:00Z">
                  <w:rPr>
                    <w:rFonts w:cs="Arial"/>
                    <w:sz w:val="20"/>
                    <w:szCs w:val="20"/>
                  </w:rPr>
                </w:rPrChange>
              </w:rPr>
              <w:t>xxx</w:t>
            </w:r>
          </w:p>
        </w:tc>
      </w:tr>
      <w:tr w:rsidR="00532051" w:rsidRPr="00164C33" w:rsidTr="00532051">
        <w:trPr>
          <w:trHeight w:val="270"/>
        </w:trPr>
        <w:tc>
          <w:tcPr>
            <w:tcW w:w="14692"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164C33" w:rsidRDefault="00532051" w:rsidP="00742A7F">
            <w:pPr>
              <w:snapToGrid w:val="0"/>
              <w:spacing w:before="60" w:after="60"/>
              <w:ind w:right="1367"/>
              <w:rPr>
                <w:rFonts w:cs="Arial"/>
                <w:b/>
                <w:sz w:val="16"/>
                <w:szCs w:val="20"/>
                <w:rPrChange w:id="3140" w:author="Antonio Giangravè" w:date="2018-08-28T14:52:00Z">
                  <w:rPr>
                    <w:rFonts w:cs="Arial"/>
                    <w:b/>
                    <w:sz w:val="20"/>
                    <w:szCs w:val="20"/>
                  </w:rPr>
                </w:rPrChange>
              </w:rPr>
            </w:pPr>
            <w:r w:rsidRPr="00164C33">
              <w:rPr>
                <w:rFonts w:cs="Arial"/>
                <w:b/>
                <w:sz w:val="16"/>
                <w:szCs w:val="20"/>
                <w:rPrChange w:id="3141" w:author="Antonio Giangravè" w:date="2018-08-28T14:52:00Z">
                  <w:rPr>
                    <w:rFonts w:cs="Arial"/>
                    <w:b/>
                    <w:sz w:val="20"/>
                    <w:szCs w:val="20"/>
                  </w:rPr>
                </w:rPrChange>
              </w:rPr>
              <w:t>Competency: XXXXX</w:t>
            </w:r>
          </w:p>
        </w:tc>
      </w:tr>
      <w:tr w:rsidR="00742A7F" w:rsidRPr="00164C33" w:rsidTr="00532051">
        <w:trPr>
          <w:trHeight w:val="379"/>
        </w:trPr>
        <w:tc>
          <w:tcPr>
            <w:tcW w:w="8596"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742A7F" w:rsidRPr="00164C33" w:rsidRDefault="00742A7F" w:rsidP="00532051">
            <w:pPr>
              <w:snapToGrid w:val="0"/>
              <w:spacing w:before="60" w:after="60"/>
              <w:rPr>
                <w:rFonts w:cs="Arial"/>
                <w:b/>
                <w:sz w:val="16"/>
                <w:szCs w:val="20"/>
                <w:rPrChange w:id="3142" w:author="Antonio Giangravè" w:date="2018-08-28T14:52:00Z">
                  <w:rPr>
                    <w:rFonts w:cs="Arial"/>
                    <w:b/>
                    <w:sz w:val="20"/>
                    <w:szCs w:val="20"/>
                  </w:rPr>
                </w:rPrChange>
              </w:rPr>
            </w:pPr>
            <w:r w:rsidRPr="00164C33">
              <w:rPr>
                <w:rFonts w:cs="Arial"/>
                <w:b/>
                <w:sz w:val="16"/>
                <w:szCs w:val="20"/>
                <w:rPrChange w:id="3143" w:author="Antonio Giangravè" w:date="2018-08-28T14:52:00Z">
                  <w:rPr>
                    <w:rFonts w:cs="Arial"/>
                    <w:b/>
                    <w:sz w:val="20"/>
                    <w:szCs w:val="20"/>
                  </w:rPr>
                </w:rPrChange>
              </w:rPr>
              <w:t>Learning Outcome [n]</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164C33" w:rsidRDefault="00742A7F" w:rsidP="0083670F">
            <w:pPr>
              <w:snapToGrid w:val="0"/>
              <w:spacing w:before="60" w:after="60"/>
              <w:ind w:right="-108"/>
              <w:jc w:val="center"/>
              <w:rPr>
                <w:rFonts w:cs="Arial"/>
                <w:b/>
                <w:sz w:val="16"/>
                <w:szCs w:val="20"/>
                <w:rPrChange w:id="3144" w:author="Antonio Giangravè" w:date="2018-08-28T14:52:00Z">
                  <w:rPr>
                    <w:rFonts w:cs="Arial"/>
                    <w:b/>
                    <w:sz w:val="20"/>
                    <w:szCs w:val="20"/>
                  </w:rPr>
                </w:rPrChange>
              </w:rPr>
            </w:pPr>
            <w:r w:rsidRPr="00164C33">
              <w:rPr>
                <w:rFonts w:cs="Arial"/>
                <w:b/>
                <w:sz w:val="16"/>
                <w:szCs w:val="20"/>
                <w:rPrChange w:id="3145" w:author="Antonio Giangravè" w:date="2018-08-28T14:52:00Z">
                  <w:rPr>
                    <w:rFonts w:cs="Arial"/>
                    <w:b/>
                    <w:sz w:val="20"/>
                    <w:szCs w:val="20"/>
                  </w:rPr>
                </w:rPrChange>
              </w:rPr>
              <w:t>LEARNING STRATEGY</w:t>
            </w:r>
          </w:p>
        </w:tc>
        <w:tc>
          <w:tcPr>
            <w:tcW w:w="368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164C33" w:rsidRDefault="00352036" w:rsidP="0083670F">
            <w:pPr>
              <w:snapToGrid w:val="0"/>
              <w:spacing w:before="60" w:after="60"/>
              <w:jc w:val="center"/>
              <w:rPr>
                <w:rFonts w:cs="Arial"/>
                <w:b/>
                <w:sz w:val="16"/>
                <w:szCs w:val="20"/>
                <w:rPrChange w:id="3146" w:author="Antonio Giangravè" w:date="2018-08-28T14:52:00Z">
                  <w:rPr>
                    <w:rFonts w:cs="Arial"/>
                    <w:b/>
                    <w:sz w:val="20"/>
                    <w:szCs w:val="20"/>
                  </w:rPr>
                </w:rPrChange>
              </w:rPr>
            </w:pPr>
            <w:r w:rsidRPr="00164C33">
              <w:rPr>
                <w:rFonts w:cs="Arial"/>
                <w:b/>
                <w:sz w:val="16"/>
                <w:szCs w:val="20"/>
                <w:rPrChange w:id="3147" w:author="Antonio Giangravè" w:date="2018-08-28T14:52:00Z">
                  <w:rPr>
                    <w:rFonts w:cs="Arial"/>
                    <w:b/>
                    <w:sz w:val="20"/>
                    <w:szCs w:val="20"/>
                  </w:rPr>
                </w:rPrChange>
              </w:rPr>
              <w:t>ASSESSMENT</w:t>
            </w:r>
            <w:r w:rsidR="0083670F" w:rsidRPr="00164C33">
              <w:rPr>
                <w:rFonts w:cs="Arial"/>
                <w:b/>
                <w:sz w:val="16"/>
                <w:szCs w:val="20"/>
                <w:rPrChange w:id="3148" w:author="Antonio Giangravè" w:date="2018-08-28T14:52:00Z">
                  <w:rPr>
                    <w:rFonts w:cs="Arial"/>
                    <w:b/>
                    <w:sz w:val="20"/>
                    <w:szCs w:val="20"/>
                  </w:rPr>
                </w:rPrChange>
              </w:rPr>
              <w:t xml:space="preserve"> CRITERIA AND CONDITIONS</w:t>
            </w:r>
          </w:p>
        </w:tc>
      </w:tr>
      <w:tr w:rsidR="002B67F5" w:rsidRPr="00164C3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trPr>
        <w:tc>
          <w:tcPr>
            <w:tcW w:w="3919" w:type="dxa"/>
            <w:tcBorders>
              <w:top w:val="single" w:sz="4" w:space="0" w:color="auto"/>
              <w:left w:val="single" w:sz="4" w:space="0" w:color="000000"/>
              <w:bottom w:val="single" w:sz="4" w:space="0" w:color="000000"/>
            </w:tcBorders>
            <w:shd w:val="clear" w:color="auto" w:fill="auto"/>
            <w:tcMar>
              <w:left w:w="57" w:type="dxa"/>
              <w:right w:w="57" w:type="dxa"/>
            </w:tcMar>
          </w:tcPr>
          <w:p w:rsidR="002B67F5" w:rsidRPr="00164C33" w:rsidRDefault="002B67F5" w:rsidP="00E9745B">
            <w:pPr>
              <w:snapToGrid w:val="0"/>
              <w:spacing w:before="60" w:after="60"/>
              <w:rPr>
                <w:rFonts w:cs="Arial"/>
                <w:b/>
                <w:sz w:val="16"/>
                <w:szCs w:val="20"/>
                <w:rPrChange w:id="3149" w:author="Antonio Giangravè" w:date="2018-08-28T14:52:00Z">
                  <w:rPr>
                    <w:rFonts w:cs="Arial"/>
                    <w:b/>
                    <w:sz w:val="20"/>
                    <w:szCs w:val="20"/>
                  </w:rPr>
                </w:rPrChange>
              </w:rPr>
            </w:pPr>
            <w:r w:rsidRPr="00164C33">
              <w:rPr>
                <w:rFonts w:cs="Arial"/>
                <w:b/>
                <w:sz w:val="16"/>
                <w:szCs w:val="20"/>
                <w:rPrChange w:id="3150" w:author="Antonio Giangravè" w:date="2018-08-28T14:52:00Z">
                  <w:rPr>
                    <w:rFonts w:cs="Arial"/>
                    <w:b/>
                    <w:sz w:val="20"/>
                    <w:szCs w:val="20"/>
                  </w:rPr>
                </w:rPrChange>
              </w:rPr>
              <w:t>Knowledge</w:t>
            </w:r>
          </w:p>
          <w:p w:rsidR="002B67F5" w:rsidRPr="00164C33" w:rsidRDefault="002B67F5" w:rsidP="00E9745B">
            <w:pPr>
              <w:rPr>
                <w:rFonts w:cs="Arial"/>
                <w:sz w:val="16"/>
                <w:szCs w:val="20"/>
                <w:rPrChange w:id="3151" w:author="Antonio Giangravè" w:date="2018-08-28T14:52:00Z">
                  <w:rPr>
                    <w:rFonts w:cs="Arial"/>
                    <w:sz w:val="20"/>
                    <w:szCs w:val="20"/>
                  </w:rPr>
                </w:rPrChange>
              </w:rPr>
            </w:pPr>
            <w:r w:rsidRPr="00164C33">
              <w:rPr>
                <w:rFonts w:cs="Arial"/>
                <w:sz w:val="16"/>
                <w:szCs w:val="20"/>
                <w:rPrChange w:id="3152" w:author="Antonio Giangravè" w:date="2018-08-28T14:52:00Z">
                  <w:rPr>
                    <w:rFonts w:cs="Arial"/>
                    <w:sz w:val="20"/>
                    <w:szCs w:val="20"/>
                  </w:rPr>
                </w:rPrChange>
              </w:rPr>
              <w:t>He/she is able to:</w:t>
            </w:r>
          </w:p>
          <w:p w:rsidR="002B67F5" w:rsidRPr="00164C33" w:rsidRDefault="002B67F5" w:rsidP="001A5F0B">
            <w:pPr>
              <w:pStyle w:val="Paragrafoelenco"/>
              <w:numPr>
                <w:ilvl w:val="0"/>
                <w:numId w:val="7"/>
              </w:numPr>
              <w:spacing w:before="0"/>
              <w:ind w:left="426"/>
              <w:jc w:val="left"/>
              <w:rPr>
                <w:rFonts w:cs="Arial"/>
                <w:sz w:val="16"/>
                <w:szCs w:val="20"/>
                <w:rPrChange w:id="3153" w:author="Antonio Giangravè" w:date="2018-08-28T14:52:00Z">
                  <w:rPr>
                    <w:rFonts w:cs="Arial"/>
                    <w:sz w:val="20"/>
                    <w:szCs w:val="20"/>
                  </w:rPr>
                </w:rPrChange>
              </w:rPr>
            </w:pPr>
            <w:r w:rsidRPr="00164C33">
              <w:rPr>
                <w:rFonts w:cs="Arial"/>
                <w:sz w:val="16"/>
                <w:szCs w:val="20"/>
                <w:lang w:val="en-GB"/>
                <w:rPrChange w:id="3154" w:author="Antonio Giangravè" w:date="2018-08-28T14:52:00Z">
                  <w:rPr>
                    <w:rFonts w:cs="Arial"/>
                    <w:sz w:val="20"/>
                    <w:szCs w:val="20"/>
                    <w:lang w:val="en-GB"/>
                  </w:rPr>
                </w:rPrChange>
              </w:rPr>
              <w:t>&lt; describe knowledge that refers to skills and competencies with active vocabulary like describe, explain etc.&gt;</w:t>
            </w:r>
          </w:p>
        </w:tc>
        <w:tc>
          <w:tcPr>
            <w:tcW w:w="4677" w:type="dxa"/>
            <w:gridSpan w:val="2"/>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164C33" w:rsidRDefault="002B67F5" w:rsidP="00E9745B">
            <w:pPr>
              <w:snapToGrid w:val="0"/>
              <w:spacing w:before="60" w:after="60"/>
              <w:rPr>
                <w:rFonts w:cs="Arial"/>
                <w:b/>
                <w:sz w:val="16"/>
                <w:szCs w:val="20"/>
                <w:rPrChange w:id="3155" w:author="Antonio Giangravè" w:date="2018-08-28T14:52:00Z">
                  <w:rPr>
                    <w:rFonts w:cs="Arial"/>
                    <w:b/>
                    <w:sz w:val="20"/>
                    <w:szCs w:val="20"/>
                  </w:rPr>
                </w:rPrChange>
              </w:rPr>
            </w:pPr>
            <w:r w:rsidRPr="00164C33">
              <w:rPr>
                <w:rFonts w:cs="Arial"/>
                <w:b/>
                <w:sz w:val="16"/>
                <w:szCs w:val="20"/>
                <w:rPrChange w:id="3156" w:author="Antonio Giangravè" w:date="2018-08-28T14:52:00Z">
                  <w:rPr>
                    <w:rFonts w:cs="Arial"/>
                    <w:b/>
                    <w:sz w:val="20"/>
                    <w:szCs w:val="20"/>
                  </w:rPr>
                </w:rPrChange>
              </w:rPr>
              <w:t>Skills</w:t>
            </w:r>
          </w:p>
          <w:p w:rsidR="002B67F5" w:rsidRPr="00164C33" w:rsidRDefault="002B67F5" w:rsidP="00E9745B">
            <w:pPr>
              <w:rPr>
                <w:rFonts w:cs="Arial"/>
                <w:sz w:val="16"/>
                <w:szCs w:val="20"/>
                <w:rPrChange w:id="3157" w:author="Antonio Giangravè" w:date="2018-08-28T14:52:00Z">
                  <w:rPr>
                    <w:rFonts w:cs="Arial"/>
                    <w:sz w:val="20"/>
                    <w:szCs w:val="20"/>
                  </w:rPr>
                </w:rPrChange>
              </w:rPr>
            </w:pPr>
            <w:r w:rsidRPr="00164C33">
              <w:rPr>
                <w:rFonts w:cs="Arial"/>
                <w:sz w:val="16"/>
                <w:szCs w:val="20"/>
                <w:rPrChange w:id="3158" w:author="Antonio Giangravè" w:date="2018-08-28T14:52:00Z">
                  <w:rPr>
                    <w:rFonts w:cs="Arial"/>
                    <w:sz w:val="20"/>
                    <w:szCs w:val="20"/>
                  </w:rPr>
                </w:rPrChange>
              </w:rPr>
              <w:t>He/she is able to:</w:t>
            </w:r>
          </w:p>
          <w:p w:rsidR="002B67F5" w:rsidRPr="00164C33" w:rsidRDefault="002B67F5" w:rsidP="001A5F0B">
            <w:pPr>
              <w:pStyle w:val="Paragrafoelenco"/>
              <w:numPr>
                <w:ilvl w:val="0"/>
                <w:numId w:val="7"/>
              </w:numPr>
              <w:spacing w:before="0"/>
              <w:ind w:left="426"/>
              <w:jc w:val="left"/>
              <w:rPr>
                <w:rFonts w:cs="Arial"/>
                <w:sz w:val="16"/>
                <w:szCs w:val="20"/>
                <w:rPrChange w:id="3159" w:author="Antonio Giangravè" w:date="2018-08-28T14:52:00Z">
                  <w:rPr>
                    <w:rFonts w:cs="Arial"/>
                    <w:sz w:val="20"/>
                    <w:szCs w:val="20"/>
                  </w:rPr>
                </w:rPrChange>
              </w:rPr>
            </w:pPr>
            <w:r w:rsidRPr="00164C33">
              <w:rPr>
                <w:rFonts w:cs="Arial"/>
                <w:sz w:val="16"/>
                <w:szCs w:val="20"/>
                <w:lang w:val="en-GB"/>
                <w:rPrChange w:id="3160" w:author="Antonio Giangravè" w:date="2018-08-28T14:52:00Z">
                  <w:rPr>
                    <w:rFonts w:cs="Arial"/>
                    <w:sz w:val="20"/>
                    <w:szCs w:val="20"/>
                    <w:lang w:val="en-GB"/>
                  </w:rPr>
                </w:rPrChange>
              </w:rPr>
              <w:t>&lt; describe functions/part of the work process with active v</w:t>
            </w:r>
            <w:bookmarkStart w:id="3161" w:name="_GoBack"/>
            <w:bookmarkEnd w:id="3161"/>
            <w:r w:rsidRPr="00164C33">
              <w:rPr>
                <w:rFonts w:cs="Arial"/>
                <w:sz w:val="16"/>
                <w:szCs w:val="20"/>
                <w:lang w:val="en-GB"/>
                <w:rPrChange w:id="3162" w:author="Antonio Giangravè" w:date="2018-08-28T14:52:00Z">
                  <w:rPr>
                    <w:rFonts w:cs="Arial"/>
                    <w:sz w:val="20"/>
                    <w:szCs w:val="20"/>
                    <w:lang w:val="en-GB"/>
                  </w:rPr>
                </w:rPrChange>
              </w:rPr>
              <w:t>ocabulary and result, if necessary use adverbial determinations&gt;</w:t>
            </w:r>
          </w:p>
        </w:tc>
        <w:tc>
          <w:tcPr>
            <w:tcW w:w="2410" w:type="dxa"/>
            <w:vMerge w:val="restart"/>
            <w:tcBorders>
              <w:top w:val="single" w:sz="4" w:space="0" w:color="auto"/>
              <w:left w:val="single" w:sz="4" w:space="0" w:color="000000"/>
              <w:right w:val="single" w:sz="4" w:space="0" w:color="auto"/>
            </w:tcBorders>
          </w:tcPr>
          <w:p w:rsidR="002B67F5" w:rsidRPr="00164C33" w:rsidRDefault="002B67F5" w:rsidP="00742A7F">
            <w:pPr>
              <w:snapToGrid w:val="0"/>
              <w:spacing w:before="60" w:after="60"/>
              <w:ind w:right="1367"/>
              <w:rPr>
                <w:rFonts w:cs="Arial"/>
                <w:b/>
                <w:sz w:val="16"/>
                <w:szCs w:val="20"/>
                <w:rPrChange w:id="3163" w:author="Antonio Giangravè" w:date="2018-08-28T14:52:00Z">
                  <w:rPr>
                    <w:rFonts w:cs="Arial"/>
                    <w:b/>
                    <w:sz w:val="20"/>
                    <w:szCs w:val="20"/>
                  </w:rPr>
                </w:rPrChange>
              </w:rPr>
            </w:pPr>
          </w:p>
        </w:tc>
        <w:tc>
          <w:tcPr>
            <w:tcW w:w="3686" w:type="dxa"/>
            <w:vMerge w:val="restart"/>
            <w:tcBorders>
              <w:top w:val="single" w:sz="4" w:space="0" w:color="auto"/>
              <w:left w:val="single" w:sz="4" w:space="0" w:color="000000"/>
              <w:right w:val="single" w:sz="4" w:space="0" w:color="auto"/>
            </w:tcBorders>
          </w:tcPr>
          <w:p w:rsidR="002B67F5" w:rsidRPr="00164C33" w:rsidRDefault="002B67F5" w:rsidP="00742A7F">
            <w:pPr>
              <w:snapToGrid w:val="0"/>
              <w:spacing w:before="60" w:after="60"/>
              <w:ind w:right="1367"/>
              <w:rPr>
                <w:rFonts w:cs="Arial"/>
                <w:b/>
                <w:sz w:val="16"/>
                <w:szCs w:val="20"/>
                <w:rPrChange w:id="3164" w:author="Antonio Giangravè" w:date="2018-08-28T14:52:00Z">
                  <w:rPr>
                    <w:rFonts w:cs="Arial"/>
                    <w:b/>
                    <w:sz w:val="20"/>
                    <w:szCs w:val="20"/>
                  </w:rPr>
                </w:rPrChange>
              </w:rPr>
            </w:pPr>
          </w:p>
        </w:tc>
      </w:tr>
      <w:tr w:rsidR="002B67F5" w:rsidRPr="00164C3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trPr>
        <w:tc>
          <w:tcPr>
            <w:tcW w:w="8596" w:type="dxa"/>
            <w:gridSpan w:val="3"/>
            <w:tcBorders>
              <w:top w:val="single" w:sz="4" w:space="0" w:color="auto"/>
              <w:left w:val="single" w:sz="4" w:space="0" w:color="auto"/>
              <w:right w:val="single" w:sz="4" w:space="0" w:color="000000"/>
            </w:tcBorders>
            <w:shd w:val="clear" w:color="auto" w:fill="auto"/>
            <w:tcMar>
              <w:left w:w="57" w:type="dxa"/>
              <w:right w:w="57" w:type="dxa"/>
            </w:tcMar>
          </w:tcPr>
          <w:p w:rsidR="002B67F5" w:rsidRPr="00164C33" w:rsidRDefault="0054490E" w:rsidP="00E9745B">
            <w:pPr>
              <w:rPr>
                <w:rFonts w:cs="Arial"/>
                <w:sz w:val="16"/>
                <w:szCs w:val="20"/>
                <w:rPrChange w:id="3165" w:author="Antonio Giangravè" w:date="2018-08-28T14:52:00Z">
                  <w:rPr>
                    <w:rFonts w:cs="Arial"/>
                    <w:sz w:val="20"/>
                    <w:szCs w:val="20"/>
                  </w:rPr>
                </w:rPrChange>
              </w:rPr>
            </w:pPr>
            <w:r w:rsidRPr="00164C33">
              <w:rPr>
                <w:rFonts w:cs="Arial"/>
                <w:b/>
                <w:sz w:val="16"/>
                <w:szCs w:val="20"/>
                <w:rPrChange w:id="3166" w:author="Antonio Giangravè" w:date="2018-08-28T14:52:00Z">
                  <w:rPr>
                    <w:rFonts w:cs="Arial"/>
                    <w:b/>
                    <w:sz w:val="20"/>
                    <w:szCs w:val="20"/>
                  </w:rPr>
                </w:rPrChange>
              </w:rPr>
              <w:t xml:space="preserve">Transversal </w:t>
            </w:r>
            <w:r w:rsidR="002B67F5" w:rsidRPr="00164C33">
              <w:rPr>
                <w:rFonts w:cs="Arial"/>
                <w:b/>
                <w:sz w:val="16"/>
                <w:szCs w:val="20"/>
                <w:rPrChange w:id="3167" w:author="Antonio Giangravè" w:date="2018-08-28T14:52:00Z">
                  <w:rPr>
                    <w:rFonts w:cs="Arial"/>
                    <w:b/>
                    <w:sz w:val="20"/>
                    <w:szCs w:val="20"/>
                  </w:rPr>
                </w:rPrChange>
              </w:rPr>
              <w:t>and personal competences</w:t>
            </w:r>
          </w:p>
          <w:p w:rsidR="002B67F5" w:rsidRPr="00164C33" w:rsidRDefault="002B67F5" w:rsidP="00E9745B">
            <w:pPr>
              <w:rPr>
                <w:rFonts w:cs="Arial"/>
                <w:sz w:val="16"/>
                <w:szCs w:val="20"/>
                <w:rPrChange w:id="3168" w:author="Antonio Giangravè" w:date="2018-08-28T14:52:00Z">
                  <w:rPr>
                    <w:rFonts w:cs="Arial"/>
                    <w:sz w:val="20"/>
                    <w:szCs w:val="20"/>
                  </w:rPr>
                </w:rPrChange>
              </w:rPr>
            </w:pPr>
            <w:r w:rsidRPr="00164C33">
              <w:rPr>
                <w:rFonts w:cs="Arial"/>
                <w:sz w:val="16"/>
                <w:szCs w:val="20"/>
                <w:rPrChange w:id="3169" w:author="Antonio Giangravè" w:date="2018-08-28T14:52:00Z">
                  <w:rPr>
                    <w:rFonts w:cs="Arial"/>
                    <w:sz w:val="20"/>
                    <w:szCs w:val="20"/>
                  </w:rPr>
                </w:rPrChange>
              </w:rPr>
              <w:t>He/she is able to:</w:t>
            </w:r>
          </w:p>
          <w:p w:rsidR="002B67F5" w:rsidRPr="00164C33" w:rsidRDefault="005004B7" w:rsidP="005004B7">
            <w:pPr>
              <w:snapToGrid w:val="0"/>
              <w:ind w:left="141"/>
              <w:rPr>
                <w:rFonts w:cs="Arial"/>
                <w:sz w:val="16"/>
                <w:szCs w:val="20"/>
                <w:rPrChange w:id="3170" w:author="Antonio Giangravè" w:date="2018-08-28T14:52:00Z">
                  <w:rPr>
                    <w:rFonts w:cs="Arial"/>
                    <w:sz w:val="20"/>
                    <w:szCs w:val="20"/>
                  </w:rPr>
                </w:rPrChange>
              </w:rPr>
            </w:pPr>
            <w:r w:rsidRPr="00164C33">
              <w:rPr>
                <w:rFonts w:cs="Arial"/>
                <w:sz w:val="16"/>
                <w:szCs w:val="20"/>
                <w:rPrChange w:id="3171" w:author="Antonio Giangravè" w:date="2018-08-28T14:52:00Z">
                  <w:rPr>
                    <w:rFonts w:cs="Arial"/>
                    <w:sz w:val="20"/>
                    <w:szCs w:val="20"/>
                  </w:rPr>
                </w:rPrChange>
              </w:rPr>
              <w:t xml:space="preserve">&lt; describe transversal </w:t>
            </w:r>
            <w:r w:rsidR="002B67F5" w:rsidRPr="00164C33">
              <w:rPr>
                <w:rFonts w:cs="Arial"/>
                <w:sz w:val="16"/>
                <w:szCs w:val="20"/>
                <w:rPrChange w:id="3172" w:author="Antonio Giangravè" w:date="2018-08-28T14:52:00Z">
                  <w:rPr>
                    <w:rFonts w:cs="Arial"/>
                    <w:sz w:val="20"/>
                    <w:szCs w:val="20"/>
                  </w:rPr>
                </w:rPrChange>
              </w:rPr>
              <w:t>and personal competences needed for applying the above knowledge and skills in the work context detailing the level of responsibility and autonomy&gt;</w:t>
            </w:r>
          </w:p>
        </w:tc>
        <w:tc>
          <w:tcPr>
            <w:tcW w:w="2410" w:type="dxa"/>
            <w:vMerge/>
            <w:tcBorders>
              <w:left w:val="single" w:sz="4" w:space="0" w:color="000000"/>
              <w:right w:val="single" w:sz="4" w:space="0" w:color="000000"/>
            </w:tcBorders>
          </w:tcPr>
          <w:p w:rsidR="002B67F5" w:rsidRPr="00164C33" w:rsidRDefault="002B67F5" w:rsidP="00742A7F">
            <w:pPr>
              <w:ind w:right="1367"/>
              <w:rPr>
                <w:rFonts w:cs="Arial"/>
                <w:b/>
                <w:sz w:val="16"/>
                <w:szCs w:val="20"/>
                <w:rPrChange w:id="3173" w:author="Antonio Giangravè" w:date="2018-08-28T14:52:00Z">
                  <w:rPr>
                    <w:rFonts w:cs="Arial"/>
                    <w:b/>
                    <w:sz w:val="20"/>
                    <w:szCs w:val="20"/>
                  </w:rPr>
                </w:rPrChange>
              </w:rPr>
            </w:pPr>
          </w:p>
        </w:tc>
        <w:tc>
          <w:tcPr>
            <w:tcW w:w="3686" w:type="dxa"/>
            <w:vMerge/>
            <w:tcBorders>
              <w:left w:val="single" w:sz="4" w:space="0" w:color="000000"/>
              <w:right w:val="single" w:sz="4" w:space="0" w:color="auto"/>
            </w:tcBorders>
          </w:tcPr>
          <w:p w:rsidR="002B67F5" w:rsidRPr="00164C33" w:rsidRDefault="002B67F5" w:rsidP="00742A7F">
            <w:pPr>
              <w:ind w:right="1367"/>
              <w:rPr>
                <w:rFonts w:cs="Arial"/>
                <w:b/>
                <w:sz w:val="16"/>
                <w:szCs w:val="20"/>
                <w:rPrChange w:id="3174" w:author="Antonio Giangravè" w:date="2018-08-28T14:52:00Z">
                  <w:rPr>
                    <w:rFonts w:cs="Arial"/>
                    <w:b/>
                    <w:sz w:val="20"/>
                    <w:szCs w:val="20"/>
                  </w:rPr>
                </w:rPrChange>
              </w:rPr>
            </w:pPr>
          </w:p>
        </w:tc>
      </w:tr>
      <w:tr w:rsidR="002B67F5" w:rsidRPr="00164C33" w:rsidTr="00532051">
        <w:tblPrEx>
          <w:tblCellMar>
            <w:left w:w="0" w:type="dxa"/>
            <w:right w:w="0" w:type="dxa"/>
          </w:tblCellMar>
          <w:tblLook w:val="0000" w:firstRow="0" w:lastRow="0" w:firstColumn="0" w:lastColumn="0" w:noHBand="0" w:noVBand="0"/>
        </w:tblPrEx>
        <w:trPr>
          <w:trHeight w:val="340"/>
        </w:trPr>
        <w:tc>
          <w:tcPr>
            <w:tcW w:w="8596" w:type="dxa"/>
            <w:gridSpan w:val="3"/>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2B67F5" w:rsidRPr="00164C33" w:rsidRDefault="002B67F5" w:rsidP="00532051">
            <w:pPr>
              <w:snapToGrid w:val="0"/>
              <w:spacing w:before="60" w:after="60"/>
              <w:rPr>
                <w:rFonts w:cs="Arial"/>
                <w:b/>
                <w:sz w:val="16"/>
                <w:szCs w:val="20"/>
                <w:rPrChange w:id="3175" w:author="Antonio Giangravè" w:date="2018-08-28T14:52:00Z">
                  <w:rPr>
                    <w:rFonts w:cs="Arial"/>
                    <w:b/>
                    <w:sz w:val="20"/>
                    <w:szCs w:val="20"/>
                  </w:rPr>
                </w:rPrChange>
              </w:rPr>
            </w:pPr>
            <w:r w:rsidRPr="00164C33">
              <w:rPr>
                <w:rFonts w:cs="Arial"/>
                <w:b/>
                <w:sz w:val="16"/>
                <w:szCs w:val="20"/>
                <w:rPrChange w:id="3176" w:author="Antonio Giangravè" w:date="2018-08-28T14:52:00Z">
                  <w:rPr>
                    <w:rFonts w:cs="Arial"/>
                    <w:b/>
                    <w:sz w:val="20"/>
                    <w:szCs w:val="20"/>
                  </w:rPr>
                </w:rPrChange>
              </w:rPr>
              <w:t>Learning Outcome [n+1]</w:t>
            </w:r>
          </w:p>
        </w:tc>
        <w:tc>
          <w:tcPr>
            <w:tcW w:w="2410" w:type="dxa"/>
            <w:tcBorders>
              <w:top w:val="single" w:sz="4" w:space="0" w:color="auto"/>
              <w:left w:val="single" w:sz="4" w:space="0" w:color="auto"/>
              <w:right w:val="single" w:sz="4" w:space="0" w:color="auto"/>
            </w:tcBorders>
            <w:shd w:val="clear" w:color="auto" w:fill="FDE9D9" w:themeFill="accent6" w:themeFillTint="33"/>
          </w:tcPr>
          <w:p w:rsidR="002B67F5" w:rsidRPr="00164C33" w:rsidRDefault="002B67F5" w:rsidP="00E9745B">
            <w:pPr>
              <w:snapToGrid w:val="0"/>
              <w:spacing w:before="60" w:after="60"/>
              <w:ind w:right="-108"/>
              <w:jc w:val="center"/>
              <w:rPr>
                <w:rFonts w:cs="Arial"/>
                <w:b/>
                <w:sz w:val="16"/>
                <w:szCs w:val="20"/>
                <w:rPrChange w:id="3177" w:author="Antonio Giangravè" w:date="2018-08-28T14:52:00Z">
                  <w:rPr>
                    <w:rFonts w:cs="Arial"/>
                    <w:b/>
                    <w:sz w:val="20"/>
                    <w:szCs w:val="20"/>
                  </w:rPr>
                </w:rPrChange>
              </w:rPr>
            </w:pPr>
            <w:r w:rsidRPr="00164C33">
              <w:rPr>
                <w:rFonts w:cs="Arial"/>
                <w:b/>
                <w:sz w:val="16"/>
                <w:szCs w:val="20"/>
                <w:rPrChange w:id="3178" w:author="Antonio Giangravè" w:date="2018-08-28T14:52:00Z">
                  <w:rPr>
                    <w:rFonts w:cs="Arial"/>
                    <w:b/>
                    <w:sz w:val="20"/>
                    <w:szCs w:val="20"/>
                  </w:rPr>
                </w:rPrChange>
              </w:rPr>
              <w:t>LEARNING STRATEGY</w:t>
            </w:r>
          </w:p>
        </w:tc>
        <w:tc>
          <w:tcPr>
            <w:tcW w:w="3686" w:type="dxa"/>
            <w:tcBorders>
              <w:top w:val="single" w:sz="4" w:space="0" w:color="auto"/>
              <w:left w:val="single" w:sz="4" w:space="0" w:color="auto"/>
              <w:right w:val="single" w:sz="4" w:space="0" w:color="auto"/>
            </w:tcBorders>
            <w:shd w:val="clear" w:color="auto" w:fill="FDE9D9" w:themeFill="accent6" w:themeFillTint="33"/>
          </w:tcPr>
          <w:p w:rsidR="002B67F5" w:rsidRPr="00164C33" w:rsidRDefault="002B67F5" w:rsidP="00E9745B">
            <w:pPr>
              <w:snapToGrid w:val="0"/>
              <w:spacing w:before="60" w:after="60"/>
              <w:jc w:val="center"/>
              <w:rPr>
                <w:rFonts w:cs="Arial"/>
                <w:b/>
                <w:sz w:val="16"/>
                <w:szCs w:val="20"/>
                <w:rPrChange w:id="3179" w:author="Antonio Giangravè" w:date="2018-08-28T14:52:00Z">
                  <w:rPr>
                    <w:rFonts w:cs="Arial"/>
                    <w:b/>
                    <w:sz w:val="20"/>
                    <w:szCs w:val="20"/>
                  </w:rPr>
                </w:rPrChange>
              </w:rPr>
            </w:pPr>
            <w:r w:rsidRPr="00164C33">
              <w:rPr>
                <w:rFonts w:cs="Arial"/>
                <w:b/>
                <w:sz w:val="16"/>
                <w:szCs w:val="20"/>
                <w:rPrChange w:id="3180" w:author="Antonio Giangravè" w:date="2018-08-28T14:52:00Z">
                  <w:rPr>
                    <w:rFonts w:cs="Arial"/>
                    <w:b/>
                    <w:sz w:val="20"/>
                    <w:szCs w:val="20"/>
                  </w:rPr>
                </w:rPrChange>
              </w:rPr>
              <w:t>ASSESSMENT CRITERIA AND CONDITIONS</w:t>
            </w:r>
          </w:p>
        </w:tc>
      </w:tr>
      <w:tr w:rsidR="002B67F5" w:rsidRPr="00164C3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trPr>
        <w:tc>
          <w:tcPr>
            <w:tcW w:w="4486" w:type="dxa"/>
            <w:gridSpan w:val="2"/>
            <w:tcBorders>
              <w:top w:val="single" w:sz="4" w:space="0" w:color="auto"/>
              <w:left w:val="single" w:sz="4" w:space="0" w:color="000000"/>
              <w:bottom w:val="single" w:sz="4" w:space="0" w:color="000000"/>
            </w:tcBorders>
            <w:shd w:val="clear" w:color="auto" w:fill="auto"/>
            <w:tcMar>
              <w:left w:w="57" w:type="dxa"/>
              <w:right w:w="57" w:type="dxa"/>
            </w:tcMar>
          </w:tcPr>
          <w:p w:rsidR="002B67F5" w:rsidRPr="00164C33" w:rsidRDefault="002B67F5" w:rsidP="00E9745B">
            <w:pPr>
              <w:snapToGrid w:val="0"/>
              <w:spacing w:before="60" w:after="60"/>
              <w:rPr>
                <w:rFonts w:cs="Arial"/>
                <w:b/>
                <w:sz w:val="16"/>
                <w:szCs w:val="20"/>
                <w:rPrChange w:id="3181" w:author="Antonio Giangravè" w:date="2018-08-28T14:52:00Z">
                  <w:rPr>
                    <w:rFonts w:cs="Arial"/>
                    <w:b/>
                    <w:sz w:val="20"/>
                    <w:szCs w:val="20"/>
                  </w:rPr>
                </w:rPrChange>
              </w:rPr>
            </w:pPr>
            <w:r w:rsidRPr="00164C33">
              <w:rPr>
                <w:rFonts w:cs="Arial"/>
                <w:b/>
                <w:sz w:val="16"/>
                <w:szCs w:val="20"/>
                <w:rPrChange w:id="3182" w:author="Antonio Giangravè" w:date="2018-08-28T14:52:00Z">
                  <w:rPr>
                    <w:rFonts w:cs="Arial"/>
                    <w:b/>
                    <w:sz w:val="20"/>
                    <w:szCs w:val="20"/>
                  </w:rPr>
                </w:rPrChange>
              </w:rPr>
              <w:t>Knowledge</w:t>
            </w:r>
          </w:p>
          <w:p w:rsidR="002B67F5" w:rsidRPr="00164C33" w:rsidRDefault="002B67F5" w:rsidP="00E9745B">
            <w:pPr>
              <w:rPr>
                <w:rFonts w:cs="Arial"/>
                <w:sz w:val="16"/>
                <w:szCs w:val="20"/>
                <w:rPrChange w:id="3183" w:author="Antonio Giangravè" w:date="2018-08-28T14:52:00Z">
                  <w:rPr>
                    <w:rFonts w:cs="Arial"/>
                    <w:sz w:val="20"/>
                    <w:szCs w:val="20"/>
                  </w:rPr>
                </w:rPrChange>
              </w:rPr>
            </w:pPr>
            <w:r w:rsidRPr="00164C33">
              <w:rPr>
                <w:rFonts w:cs="Arial"/>
                <w:sz w:val="16"/>
                <w:szCs w:val="20"/>
                <w:rPrChange w:id="3184" w:author="Antonio Giangravè" w:date="2018-08-28T14:52:00Z">
                  <w:rPr>
                    <w:rFonts w:cs="Arial"/>
                    <w:sz w:val="20"/>
                    <w:szCs w:val="20"/>
                  </w:rPr>
                </w:rPrChange>
              </w:rPr>
              <w:t>He/she is able to:</w:t>
            </w:r>
          </w:p>
          <w:p w:rsidR="002B67F5" w:rsidRPr="00164C33" w:rsidRDefault="002B67F5" w:rsidP="001A5F0B">
            <w:pPr>
              <w:pStyle w:val="Paragrafoelenco"/>
              <w:numPr>
                <w:ilvl w:val="0"/>
                <w:numId w:val="7"/>
              </w:numPr>
              <w:spacing w:before="0"/>
              <w:ind w:left="426"/>
              <w:jc w:val="left"/>
              <w:rPr>
                <w:rFonts w:cs="Arial"/>
                <w:sz w:val="16"/>
                <w:szCs w:val="20"/>
                <w:rPrChange w:id="3185" w:author="Antonio Giangravè" w:date="2018-08-28T14:52:00Z">
                  <w:rPr>
                    <w:rFonts w:cs="Arial"/>
                    <w:sz w:val="20"/>
                    <w:szCs w:val="20"/>
                  </w:rPr>
                </w:rPrChange>
              </w:rPr>
            </w:pPr>
            <w:r w:rsidRPr="00164C33">
              <w:rPr>
                <w:rFonts w:cs="Arial"/>
                <w:sz w:val="16"/>
                <w:szCs w:val="20"/>
                <w:lang w:val="en-GB"/>
                <w:rPrChange w:id="3186" w:author="Antonio Giangravè" w:date="2018-08-28T14:52:00Z">
                  <w:rPr>
                    <w:rFonts w:cs="Arial"/>
                    <w:sz w:val="20"/>
                    <w:szCs w:val="20"/>
                    <w:lang w:val="en-GB"/>
                  </w:rPr>
                </w:rPrChange>
              </w:rPr>
              <w:t>&lt; describe knowledge that refers to skills and competencies with active vocabulary like describe, explain etc.&gt;</w:t>
            </w:r>
          </w:p>
        </w:tc>
        <w:tc>
          <w:tcPr>
            <w:tcW w:w="4110"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164C33" w:rsidRDefault="002B67F5" w:rsidP="00E9745B">
            <w:pPr>
              <w:snapToGrid w:val="0"/>
              <w:spacing w:before="60" w:after="60"/>
              <w:rPr>
                <w:rFonts w:cs="Arial"/>
                <w:b/>
                <w:sz w:val="16"/>
                <w:szCs w:val="20"/>
                <w:rPrChange w:id="3187" w:author="Antonio Giangravè" w:date="2018-08-28T14:52:00Z">
                  <w:rPr>
                    <w:rFonts w:cs="Arial"/>
                    <w:b/>
                    <w:sz w:val="20"/>
                    <w:szCs w:val="20"/>
                  </w:rPr>
                </w:rPrChange>
              </w:rPr>
            </w:pPr>
            <w:r w:rsidRPr="00164C33">
              <w:rPr>
                <w:rFonts w:cs="Arial"/>
                <w:b/>
                <w:sz w:val="16"/>
                <w:szCs w:val="20"/>
                <w:rPrChange w:id="3188" w:author="Antonio Giangravè" w:date="2018-08-28T14:52:00Z">
                  <w:rPr>
                    <w:rFonts w:cs="Arial"/>
                    <w:b/>
                    <w:sz w:val="20"/>
                    <w:szCs w:val="20"/>
                  </w:rPr>
                </w:rPrChange>
              </w:rPr>
              <w:t>Skills</w:t>
            </w:r>
          </w:p>
          <w:p w:rsidR="002B67F5" w:rsidRPr="00164C33" w:rsidRDefault="002B67F5" w:rsidP="00E9745B">
            <w:pPr>
              <w:rPr>
                <w:rFonts w:cs="Arial"/>
                <w:sz w:val="16"/>
                <w:szCs w:val="20"/>
                <w:rPrChange w:id="3189" w:author="Antonio Giangravè" w:date="2018-08-28T14:52:00Z">
                  <w:rPr>
                    <w:rFonts w:cs="Arial"/>
                    <w:sz w:val="20"/>
                    <w:szCs w:val="20"/>
                  </w:rPr>
                </w:rPrChange>
              </w:rPr>
            </w:pPr>
            <w:r w:rsidRPr="00164C33">
              <w:rPr>
                <w:rFonts w:cs="Arial"/>
                <w:sz w:val="16"/>
                <w:szCs w:val="20"/>
                <w:rPrChange w:id="3190" w:author="Antonio Giangravè" w:date="2018-08-28T14:52:00Z">
                  <w:rPr>
                    <w:rFonts w:cs="Arial"/>
                    <w:sz w:val="20"/>
                    <w:szCs w:val="20"/>
                  </w:rPr>
                </w:rPrChange>
              </w:rPr>
              <w:t>He/she is able to:</w:t>
            </w:r>
          </w:p>
          <w:p w:rsidR="002B67F5" w:rsidRPr="00164C33" w:rsidRDefault="002B67F5" w:rsidP="001A5F0B">
            <w:pPr>
              <w:pStyle w:val="Paragrafoelenco"/>
              <w:numPr>
                <w:ilvl w:val="0"/>
                <w:numId w:val="7"/>
              </w:numPr>
              <w:spacing w:before="0"/>
              <w:ind w:left="426"/>
              <w:jc w:val="left"/>
              <w:rPr>
                <w:rFonts w:cs="Arial"/>
                <w:sz w:val="16"/>
                <w:szCs w:val="20"/>
                <w:rPrChange w:id="3191" w:author="Antonio Giangravè" w:date="2018-08-28T14:52:00Z">
                  <w:rPr>
                    <w:rFonts w:cs="Arial"/>
                    <w:sz w:val="20"/>
                    <w:szCs w:val="20"/>
                  </w:rPr>
                </w:rPrChange>
              </w:rPr>
            </w:pPr>
            <w:r w:rsidRPr="00164C33">
              <w:rPr>
                <w:rFonts w:cs="Arial"/>
                <w:sz w:val="16"/>
                <w:szCs w:val="20"/>
                <w:lang w:val="en-GB"/>
                <w:rPrChange w:id="3192" w:author="Antonio Giangravè" w:date="2018-08-28T14:52:00Z">
                  <w:rPr>
                    <w:rFonts w:cs="Arial"/>
                    <w:sz w:val="20"/>
                    <w:szCs w:val="20"/>
                    <w:lang w:val="en-GB"/>
                  </w:rPr>
                </w:rPrChange>
              </w:rPr>
              <w:t>&lt; describe functions/part of the work process with active vocabulary and result, if necessary use adverbial determinations&gt;</w:t>
            </w:r>
          </w:p>
        </w:tc>
        <w:tc>
          <w:tcPr>
            <w:tcW w:w="2410" w:type="dxa"/>
            <w:vMerge w:val="restart"/>
            <w:tcBorders>
              <w:top w:val="single" w:sz="4" w:space="0" w:color="auto"/>
              <w:left w:val="single" w:sz="4" w:space="0" w:color="000000"/>
              <w:right w:val="single" w:sz="4" w:space="0" w:color="auto"/>
            </w:tcBorders>
          </w:tcPr>
          <w:p w:rsidR="002B67F5" w:rsidRPr="00164C33" w:rsidRDefault="002B67F5" w:rsidP="00742A7F">
            <w:pPr>
              <w:snapToGrid w:val="0"/>
              <w:spacing w:before="60" w:after="60"/>
              <w:ind w:right="1367"/>
              <w:rPr>
                <w:rFonts w:cs="Arial"/>
                <w:b/>
                <w:sz w:val="16"/>
                <w:szCs w:val="20"/>
                <w:rPrChange w:id="3193" w:author="Antonio Giangravè" w:date="2018-08-28T14:52:00Z">
                  <w:rPr>
                    <w:rFonts w:cs="Arial"/>
                    <w:b/>
                    <w:sz w:val="20"/>
                    <w:szCs w:val="20"/>
                  </w:rPr>
                </w:rPrChange>
              </w:rPr>
            </w:pPr>
          </w:p>
        </w:tc>
        <w:tc>
          <w:tcPr>
            <w:tcW w:w="3686" w:type="dxa"/>
            <w:vMerge w:val="restart"/>
            <w:tcBorders>
              <w:top w:val="single" w:sz="4" w:space="0" w:color="auto"/>
              <w:left w:val="single" w:sz="4" w:space="0" w:color="000000"/>
              <w:right w:val="single" w:sz="4" w:space="0" w:color="auto"/>
            </w:tcBorders>
          </w:tcPr>
          <w:p w:rsidR="002B67F5" w:rsidRPr="00164C33" w:rsidRDefault="002B67F5" w:rsidP="00742A7F">
            <w:pPr>
              <w:snapToGrid w:val="0"/>
              <w:spacing w:before="60" w:after="60"/>
              <w:ind w:right="1367"/>
              <w:rPr>
                <w:rFonts w:cs="Arial"/>
                <w:b/>
                <w:sz w:val="16"/>
                <w:szCs w:val="20"/>
                <w:rPrChange w:id="3194" w:author="Antonio Giangravè" w:date="2018-08-28T14:52:00Z">
                  <w:rPr>
                    <w:rFonts w:cs="Arial"/>
                    <w:b/>
                    <w:sz w:val="20"/>
                    <w:szCs w:val="20"/>
                  </w:rPr>
                </w:rPrChange>
              </w:rPr>
            </w:pPr>
          </w:p>
        </w:tc>
      </w:tr>
      <w:tr w:rsidR="002B67F5" w:rsidRPr="00164C3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trPr>
        <w:tc>
          <w:tcPr>
            <w:tcW w:w="8596" w:type="dxa"/>
            <w:gridSpan w:val="3"/>
            <w:tcBorders>
              <w:top w:val="single" w:sz="4" w:space="0" w:color="auto"/>
              <w:left w:val="single" w:sz="4" w:space="0" w:color="auto"/>
              <w:bottom w:val="single" w:sz="4" w:space="0" w:color="auto"/>
              <w:right w:val="single" w:sz="4" w:space="0" w:color="000000"/>
            </w:tcBorders>
            <w:shd w:val="clear" w:color="auto" w:fill="FFFFFF" w:themeFill="background1"/>
            <w:tcMar>
              <w:left w:w="57" w:type="dxa"/>
              <w:right w:w="57" w:type="dxa"/>
            </w:tcMar>
          </w:tcPr>
          <w:p w:rsidR="002B67F5" w:rsidRPr="00164C33" w:rsidRDefault="0054490E" w:rsidP="00E9745B">
            <w:pPr>
              <w:rPr>
                <w:rFonts w:cs="Arial"/>
                <w:sz w:val="16"/>
                <w:szCs w:val="20"/>
                <w:rPrChange w:id="3195" w:author="Antonio Giangravè" w:date="2018-08-28T14:52:00Z">
                  <w:rPr>
                    <w:rFonts w:cs="Arial"/>
                    <w:sz w:val="20"/>
                    <w:szCs w:val="20"/>
                  </w:rPr>
                </w:rPrChange>
              </w:rPr>
            </w:pPr>
            <w:r w:rsidRPr="00164C33">
              <w:rPr>
                <w:rFonts w:cs="Arial"/>
                <w:b/>
                <w:sz w:val="16"/>
                <w:szCs w:val="20"/>
                <w:rPrChange w:id="3196" w:author="Antonio Giangravè" w:date="2018-08-28T14:52:00Z">
                  <w:rPr>
                    <w:rFonts w:cs="Arial"/>
                    <w:b/>
                    <w:sz w:val="20"/>
                    <w:szCs w:val="20"/>
                  </w:rPr>
                </w:rPrChange>
              </w:rPr>
              <w:t xml:space="preserve">Transversal </w:t>
            </w:r>
            <w:r w:rsidR="002B67F5" w:rsidRPr="00164C33">
              <w:rPr>
                <w:rFonts w:cs="Arial"/>
                <w:b/>
                <w:sz w:val="16"/>
                <w:szCs w:val="20"/>
                <w:rPrChange w:id="3197" w:author="Antonio Giangravè" w:date="2018-08-28T14:52:00Z">
                  <w:rPr>
                    <w:rFonts w:cs="Arial"/>
                    <w:b/>
                    <w:sz w:val="20"/>
                    <w:szCs w:val="20"/>
                  </w:rPr>
                </w:rPrChange>
              </w:rPr>
              <w:t>and personal competences</w:t>
            </w:r>
          </w:p>
          <w:p w:rsidR="002B67F5" w:rsidRPr="00164C33" w:rsidRDefault="002B67F5" w:rsidP="00E9745B">
            <w:pPr>
              <w:rPr>
                <w:rFonts w:cs="Arial"/>
                <w:sz w:val="16"/>
                <w:szCs w:val="20"/>
                <w:rPrChange w:id="3198" w:author="Antonio Giangravè" w:date="2018-08-28T14:52:00Z">
                  <w:rPr>
                    <w:rFonts w:cs="Arial"/>
                    <w:sz w:val="20"/>
                    <w:szCs w:val="20"/>
                  </w:rPr>
                </w:rPrChange>
              </w:rPr>
            </w:pPr>
            <w:r w:rsidRPr="00164C33">
              <w:rPr>
                <w:rFonts w:cs="Arial"/>
                <w:sz w:val="16"/>
                <w:szCs w:val="20"/>
                <w:rPrChange w:id="3199" w:author="Antonio Giangravè" w:date="2018-08-28T14:52:00Z">
                  <w:rPr>
                    <w:rFonts w:cs="Arial"/>
                    <w:sz w:val="20"/>
                    <w:szCs w:val="20"/>
                  </w:rPr>
                </w:rPrChange>
              </w:rPr>
              <w:t>He/she is able to:</w:t>
            </w:r>
          </w:p>
          <w:p w:rsidR="002B67F5" w:rsidRPr="00164C33" w:rsidRDefault="005004B7" w:rsidP="005004B7">
            <w:pPr>
              <w:snapToGrid w:val="0"/>
              <w:ind w:left="141"/>
              <w:rPr>
                <w:rFonts w:cs="Arial"/>
                <w:b/>
                <w:sz w:val="16"/>
                <w:szCs w:val="20"/>
                <w:rPrChange w:id="3200" w:author="Antonio Giangravè" w:date="2018-08-28T14:52:00Z">
                  <w:rPr>
                    <w:rFonts w:cs="Arial"/>
                    <w:b/>
                    <w:sz w:val="20"/>
                    <w:szCs w:val="20"/>
                  </w:rPr>
                </w:rPrChange>
              </w:rPr>
            </w:pPr>
            <w:r w:rsidRPr="00164C33">
              <w:rPr>
                <w:rFonts w:cs="Arial"/>
                <w:sz w:val="16"/>
                <w:szCs w:val="20"/>
                <w:rPrChange w:id="3201" w:author="Antonio Giangravè" w:date="2018-08-28T14:52:00Z">
                  <w:rPr>
                    <w:rFonts w:cs="Arial"/>
                    <w:sz w:val="20"/>
                    <w:szCs w:val="20"/>
                  </w:rPr>
                </w:rPrChange>
              </w:rPr>
              <w:t>&lt; describe transversal</w:t>
            </w:r>
            <w:r w:rsidR="002B67F5" w:rsidRPr="00164C33">
              <w:rPr>
                <w:rFonts w:cs="Arial"/>
                <w:sz w:val="16"/>
                <w:szCs w:val="20"/>
                <w:rPrChange w:id="3202" w:author="Antonio Giangravè" w:date="2018-08-28T14:52:00Z">
                  <w:rPr>
                    <w:rFonts w:cs="Arial"/>
                    <w:sz w:val="20"/>
                    <w:szCs w:val="20"/>
                  </w:rPr>
                </w:rPrChange>
              </w:rPr>
              <w:t xml:space="preserve"> and personal competences needed for applying the above knowledge and skills in the work context detailing the level of responsibility and autonomy&gt;</w:t>
            </w:r>
          </w:p>
        </w:tc>
        <w:tc>
          <w:tcPr>
            <w:tcW w:w="2410" w:type="dxa"/>
            <w:vMerge/>
            <w:tcBorders>
              <w:left w:val="single" w:sz="4" w:space="0" w:color="000000"/>
              <w:bottom w:val="single" w:sz="4" w:space="0" w:color="auto"/>
              <w:right w:val="single" w:sz="4" w:space="0" w:color="000000"/>
            </w:tcBorders>
            <w:shd w:val="clear" w:color="auto" w:fill="FFFFFF" w:themeFill="background1"/>
          </w:tcPr>
          <w:p w:rsidR="002B67F5" w:rsidRPr="00164C33" w:rsidRDefault="002B67F5" w:rsidP="00742A7F">
            <w:pPr>
              <w:ind w:right="1367"/>
              <w:rPr>
                <w:rFonts w:cs="Arial"/>
                <w:b/>
                <w:sz w:val="16"/>
                <w:szCs w:val="20"/>
                <w:rPrChange w:id="3203" w:author="Antonio Giangravè" w:date="2018-08-28T14:52:00Z">
                  <w:rPr>
                    <w:rFonts w:cs="Arial"/>
                    <w:b/>
                    <w:sz w:val="20"/>
                    <w:szCs w:val="20"/>
                  </w:rPr>
                </w:rPrChange>
              </w:rPr>
            </w:pPr>
          </w:p>
        </w:tc>
        <w:tc>
          <w:tcPr>
            <w:tcW w:w="3686" w:type="dxa"/>
            <w:vMerge/>
            <w:tcBorders>
              <w:left w:val="single" w:sz="4" w:space="0" w:color="000000"/>
              <w:bottom w:val="single" w:sz="4" w:space="0" w:color="auto"/>
              <w:right w:val="single" w:sz="4" w:space="0" w:color="auto"/>
            </w:tcBorders>
            <w:shd w:val="clear" w:color="auto" w:fill="FFFFFF" w:themeFill="background1"/>
          </w:tcPr>
          <w:p w:rsidR="002B67F5" w:rsidRPr="00164C33" w:rsidRDefault="002B67F5" w:rsidP="00742A7F">
            <w:pPr>
              <w:ind w:right="1367"/>
              <w:rPr>
                <w:rFonts w:cs="Arial"/>
                <w:b/>
                <w:sz w:val="16"/>
                <w:szCs w:val="20"/>
                <w:rPrChange w:id="3204" w:author="Antonio Giangravè" w:date="2018-08-28T14:52:00Z">
                  <w:rPr>
                    <w:rFonts w:cs="Arial"/>
                    <w:b/>
                    <w:sz w:val="20"/>
                    <w:szCs w:val="20"/>
                  </w:rPr>
                </w:rPrChange>
              </w:rPr>
            </w:pPr>
          </w:p>
        </w:tc>
      </w:tr>
    </w:tbl>
    <w:p w:rsidR="00BE2FC8" w:rsidRPr="00164C33" w:rsidRDefault="002B67F5" w:rsidP="00BE2FC8">
      <w:pPr>
        <w:rPr>
          <w:sz w:val="18"/>
          <w:rPrChange w:id="3205" w:author="Antonio Giangravè" w:date="2018-08-28T14:52:00Z">
            <w:rPr/>
          </w:rPrChange>
        </w:rPr>
      </w:pPr>
      <w:r w:rsidRPr="00164C33">
        <w:rPr>
          <w:sz w:val="18"/>
          <w:rPrChange w:id="3206" w:author="Antonio Giangravè" w:date="2018-08-28T14:52:00Z">
            <w:rPr/>
          </w:rPrChange>
        </w:rPr>
        <w:t>Adapted from the template for FCN Curriculum -</w:t>
      </w:r>
      <w:r w:rsidR="00742A7F" w:rsidRPr="00164C33">
        <w:rPr>
          <w:sz w:val="18"/>
          <w:rPrChange w:id="3207" w:author="Antonio Giangravè" w:date="2018-08-28T14:52:00Z">
            <w:rPr/>
          </w:rPrChange>
        </w:rPr>
        <w:t xml:space="preserve">EU Project </w:t>
      </w:r>
      <w:proofErr w:type="spellStart"/>
      <w:r w:rsidR="00742A7F" w:rsidRPr="00164C33">
        <w:rPr>
          <w:b/>
          <w:sz w:val="18"/>
          <w:rPrChange w:id="3208" w:author="Antonio Giangravè" w:date="2018-08-28T14:52:00Z">
            <w:rPr>
              <w:b/>
            </w:rPr>
          </w:rPrChange>
        </w:rPr>
        <w:t>ENhANCE</w:t>
      </w:r>
      <w:proofErr w:type="spellEnd"/>
      <w:r w:rsidR="00742A7F" w:rsidRPr="00164C33">
        <w:rPr>
          <w:sz w:val="18"/>
          <w:rPrChange w:id="3209" w:author="Antonio Giangravè" w:date="2018-08-28T14:52:00Z">
            <w:rPr/>
          </w:rPrChange>
        </w:rPr>
        <w:t xml:space="preserve"> (Sector Skills Alliances EACEA 04/2017) Co-Funded by the Erasmus + </w:t>
      </w:r>
      <w:proofErr w:type="spellStart"/>
      <w:r w:rsidR="00742A7F" w:rsidRPr="00164C33">
        <w:rPr>
          <w:sz w:val="18"/>
          <w:rPrChange w:id="3210" w:author="Antonio Giangravè" w:date="2018-08-28T14:52:00Z">
            <w:rPr/>
          </w:rPrChange>
        </w:rPr>
        <w:t>Programme</w:t>
      </w:r>
      <w:proofErr w:type="spellEnd"/>
      <w:r w:rsidR="00742A7F" w:rsidRPr="00164C33">
        <w:rPr>
          <w:sz w:val="18"/>
          <w:rPrChange w:id="3211" w:author="Antonio Giangravè" w:date="2018-08-28T14:52:00Z">
            <w:rPr/>
          </w:rPrChange>
        </w:rPr>
        <w:t xml:space="preserve"> of the European Union</w:t>
      </w:r>
      <w:r w:rsidR="002D1305" w:rsidRPr="00164C33">
        <w:rPr>
          <w:rStyle w:val="Collegamentoipertestuale"/>
          <w:sz w:val="18"/>
          <w:rPrChange w:id="3212" w:author="Antonio Giangravè" w:date="2018-08-28T14:52:00Z">
            <w:rPr>
              <w:rStyle w:val="Collegamentoipertestuale"/>
            </w:rPr>
          </w:rPrChange>
        </w:rPr>
        <w:fldChar w:fldCharType="begin"/>
      </w:r>
      <w:r w:rsidR="002D1305" w:rsidRPr="00164C33">
        <w:rPr>
          <w:rStyle w:val="Collegamentoipertestuale"/>
          <w:sz w:val="18"/>
          <w:rPrChange w:id="3213" w:author="Antonio Giangravè" w:date="2018-08-28T14:52:00Z">
            <w:rPr>
              <w:rStyle w:val="Collegamentoipertestuale"/>
            </w:rPr>
          </w:rPrChange>
        </w:rPr>
        <w:instrText xml:space="preserve"> HYPERLINK "https://www.enhance-fcn.eu" </w:instrText>
      </w:r>
      <w:r w:rsidR="002D1305" w:rsidRPr="00164C33">
        <w:rPr>
          <w:rStyle w:val="Collegamentoipertestuale"/>
          <w:sz w:val="18"/>
          <w:rPrChange w:id="3214" w:author="Antonio Giangravè" w:date="2018-08-28T14:52:00Z">
            <w:rPr>
              <w:rStyle w:val="Collegamentoipertestuale"/>
            </w:rPr>
          </w:rPrChange>
        </w:rPr>
        <w:fldChar w:fldCharType="separate"/>
      </w:r>
      <w:r w:rsidR="00742A7F" w:rsidRPr="00164C33">
        <w:rPr>
          <w:rStyle w:val="Collegamentoipertestuale"/>
          <w:sz w:val="18"/>
          <w:rPrChange w:id="3215" w:author="Antonio Giangravè" w:date="2018-08-28T14:52:00Z">
            <w:rPr>
              <w:rStyle w:val="Collegamentoipertestuale"/>
            </w:rPr>
          </w:rPrChange>
        </w:rPr>
        <w:t>https://www.enhance-fcn.eu</w:t>
      </w:r>
      <w:r w:rsidR="002D1305" w:rsidRPr="00164C33">
        <w:rPr>
          <w:rStyle w:val="Collegamentoipertestuale"/>
          <w:sz w:val="18"/>
          <w:rPrChange w:id="3216" w:author="Antonio Giangravè" w:date="2018-08-28T14:52:00Z">
            <w:rPr>
              <w:rStyle w:val="Collegamentoipertestuale"/>
            </w:rPr>
          </w:rPrChange>
        </w:rPr>
        <w:fldChar w:fldCharType="end"/>
      </w:r>
    </w:p>
    <w:p w:rsidR="00164C33" w:rsidRPr="00164C33" w:rsidDel="00164C33" w:rsidRDefault="00164C33" w:rsidP="00BE2FC8">
      <w:pPr>
        <w:rPr>
          <w:del w:id="3217" w:author="Antonio Giangravè" w:date="2018-08-28T14:52:00Z"/>
          <w:sz w:val="18"/>
          <w:rPrChange w:id="3218" w:author="Antonio Giangravè" w:date="2018-08-28T14:52:00Z">
            <w:rPr>
              <w:del w:id="3219" w:author="Antonio Giangravè" w:date="2018-08-28T14:52:00Z"/>
            </w:rPr>
          </w:rPrChange>
        </w:rPr>
        <w:sectPr w:rsidR="00164C33" w:rsidRPr="00164C33" w:rsidDel="00164C33" w:rsidSect="00C1068F">
          <w:pgSz w:w="16838" w:h="11906" w:orient="landscape"/>
          <w:pgMar w:top="1134" w:right="1417" w:bottom="1134" w:left="851" w:header="708" w:footer="283" w:gutter="0"/>
          <w:cols w:space="708"/>
          <w:docGrid w:linePitch="360"/>
        </w:sectPr>
      </w:pPr>
    </w:p>
    <w:p w:rsidR="006A1494" w:rsidRPr="00164C33" w:rsidDel="00164C33" w:rsidRDefault="006A1494" w:rsidP="00164C33">
      <w:pPr>
        <w:jc w:val="center"/>
        <w:rPr>
          <w:del w:id="3220" w:author="Antonio Giangravè" w:date="2018-08-28T14:51:00Z"/>
          <w:b/>
          <w:i/>
          <w:iCs/>
          <w:color w:val="7F7F7F" w:themeColor="text1" w:themeTint="80"/>
          <w:sz w:val="32"/>
          <w:rPrChange w:id="3221" w:author="Antonio Giangravè" w:date="2018-08-28T14:52:00Z">
            <w:rPr>
              <w:del w:id="3222" w:author="Antonio Giangravè" w:date="2018-08-28T14:51:00Z"/>
              <w:b/>
              <w:i/>
              <w:iCs/>
              <w:color w:val="7F7F7F" w:themeColor="text1" w:themeTint="80"/>
              <w:sz w:val="40"/>
            </w:rPr>
          </w:rPrChange>
        </w:rPr>
        <w:pPrChange w:id="3223" w:author="Antonio Giangravè" w:date="2018-08-28T14:51:00Z">
          <w:pPr>
            <w:jc w:val="center"/>
          </w:pPr>
        </w:pPrChange>
      </w:pPr>
      <w:del w:id="3224" w:author="Antonio Giangravè" w:date="2018-08-28T14:51:00Z">
        <w:r w:rsidRPr="00164C33" w:rsidDel="00164C33">
          <w:rPr>
            <w:b/>
            <w:i/>
            <w:iCs/>
            <w:color w:val="7F7F7F" w:themeColor="text1" w:themeTint="80"/>
            <w:sz w:val="32"/>
            <w:rPrChange w:id="3225" w:author="Antonio Giangravè" w:date="2018-08-28T14:52:00Z">
              <w:rPr>
                <w:b/>
                <w:i/>
                <w:iCs/>
                <w:color w:val="7F7F7F" w:themeColor="text1" w:themeTint="80"/>
                <w:sz w:val="40"/>
              </w:rPr>
            </w:rPrChange>
          </w:rPr>
          <w:delText>ANNEX6: DOWNLOAD 6- Hints for the definition of learning strategies</w:delText>
        </w:r>
      </w:del>
    </w:p>
    <w:p w:rsidR="000A33FD" w:rsidRPr="00164C33" w:rsidDel="00164C33" w:rsidRDefault="000A33FD" w:rsidP="00164C33">
      <w:pPr>
        <w:jc w:val="center"/>
        <w:rPr>
          <w:del w:id="3226" w:author="Antonio Giangravè" w:date="2018-08-28T14:51:00Z"/>
          <w:sz w:val="18"/>
          <w:rPrChange w:id="3227" w:author="Antonio Giangravè" w:date="2018-08-28T14:52:00Z">
            <w:rPr>
              <w:del w:id="3228" w:author="Antonio Giangravè" w:date="2018-08-28T14:51:00Z"/>
            </w:rPr>
          </w:rPrChange>
        </w:rPr>
        <w:pPrChange w:id="3229" w:author="Antonio Giangravè" w:date="2018-08-28T14:51:00Z">
          <w:pPr>
            <w:spacing w:before="100" w:beforeAutospacing="1"/>
          </w:pPr>
        </w:pPrChange>
      </w:pPr>
      <w:del w:id="3230" w:author="Antonio Giangravè" w:date="2018-08-28T14:51:00Z">
        <w:r w:rsidRPr="00164C33" w:rsidDel="00164C33">
          <w:rPr>
            <w:sz w:val="18"/>
            <w:rPrChange w:id="3231" w:author="Antonio Giangravè" w:date="2018-08-28T14:52:00Z">
              <w:rPr/>
            </w:rPrChange>
          </w:rPr>
          <w:delText xml:space="preserve">As to the identification of the proper Learning Strategies, a number </w:delText>
        </w:r>
      </w:del>
      <w:ins w:id="3232" w:author="Sara Villagrá" w:date="2018-08-14T11:33:00Z">
        <w:del w:id="3233" w:author="Antonio Giangravè" w:date="2018-08-28T14:51:00Z">
          <w:r w:rsidR="00591FC4" w:rsidRPr="00164C33" w:rsidDel="00164C33">
            <w:rPr>
              <w:sz w:val="18"/>
              <w:rPrChange w:id="3234" w:author="Antonio Giangravè" w:date="2018-08-28T14:52:00Z">
                <w:rPr/>
              </w:rPrChange>
            </w:rPr>
            <w:delText xml:space="preserve">of </w:delText>
          </w:r>
        </w:del>
      </w:ins>
      <w:del w:id="3235" w:author="Antonio Giangravè" w:date="2018-08-28T14:51:00Z">
        <w:r w:rsidRPr="00164C33" w:rsidDel="00164C33">
          <w:rPr>
            <w:sz w:val="18"/>
            <w:rPrChange w:id="3236" w:author="Antonio Giangravè" w:date="2018-08-28T14:52:00Z">
              <w:rPr/>
            </w:rPrChange>
          </w:rPr>
          <w:delText>theories, well -</w:delText>
        </w:r>
      </w:del>
      <w:ins w:id="3237" w:author="Sara Villagrá" w:date="2018-08-14T11:33:00Z">
        <w:del w:id="3238" w:author="Antonio Giangravè" w:date="2018-08-28T14:51:00Z">
          <w:r w:rsidR="00591FC4" w:rsidRPr="00164C33" w:rsidDel="00164C33">
            <w:rPr>
              <w:sz w:val="18"/>
              <w:rPrChange w:id="3239" w:author="Antonio Giangravè" w:date="2018-08-28T14:52:00Z">
                <w:rPr/>
              </w:rPrChange>
            </w:rPr>
            <w:delText>e</w:delText>
          </w:r>
        </w:del>
      </w:ins>
      <w:del w:id="3240" w:author="Antonio Giangravè" w:date="2018-08-28T14:51:00Z">
        <w:r w:rsidRPr="00164C33" w:rsidDel="00164C33">
          <w:rPr>
            <w:sz w:val="18"/>
            <w:rPrChange w:id="3241" w:author="Antonio Giangravè" w:date="2018-08-28T14:52:00Z">
              <w:rPr/>
            </w:rPrChange>
          </w:rPr>
          <w:delText xml:space="preserve">stablished practices and patterns have </w:delText>
        </w:r>
        <w:r w:rsidR="005004B7" w:rsidRPr="00164C33" w:rsidDel="00164C33">
          <w:rPr>
            <w:sz w:val="18"/>
            <w:rPrChange w:id="3242" w:author="Antonio Giangravè" w:date="2018-08-28T14:52:00Z">
              <w:rPr/>
            </w:rPrChange>
          </w:rPr>
          <w:delText xml:space="preserve">been </w:delText>
        </w:r>
        <w:r w:rsidRPr="00164C33" w:rsidDel="00164C33">
          <w:rPr>
            <w:sz w:val="18"/>
            <w:rPrChange w:id="3243" w:author="Antonio Giangravè" w:date="2018-08-28T14:52:00Z">
              <w:rPr/>
            </w:rPrChange>
          </w:rPr>
          <w:delText>formalized and shared by experts. Here is a very short list of hints which could be useful to this end:</w:delText>
        </w:r>
      </w:del>
    </w:p>
    <w:p w:rsidR="006A1494" w:rsidRPr="00164C33" w:rsidDel="00164C33" w:rsidRDefault="006A1494" w:rsidP="00164C33">
      <w:pPr>
        <w:jc w:val="center"/>
        <w:rPr>
          <w:del w:id="3244" w:author="Antonio Giangravè" w:date="2018-08-28T14:51:00Z"/>
          <w:sz w:val="18"/>
          <w:rPrChange w:id="3245" w:author="Antonio Giangravè" w:date="2018-08-28T14:52:00Z">
            <w:rPr>
              <w:del w:id="3246" w:author="Antonio Giangravè" w:date="2018-08-28T14:51:00Z"/>
            </w:rPr>
          </w:rPrChange>
        </w:rPr>
        <w:pPrChange w:id="3247" w:author="Antonio Giangravè" w:date="2018-08-28T14:51:00Z">
          <w:pPr>
            <w:pStyle w:val="Paragrafoelenco"/>
            <w:numPr>
              <w:numId w:val="10"/>
            </w:numPr>
            <w:spacing w:before="100" w:beforeAutospacing="1"/>
            <w:ind w:hanging="360"/>
          </w:pPr>
        </w:pPrChange>
      </w:pPr>
      <w:del w:id="3248" w:author="Antonio Giangravè" w:date="2018-08-28T14:51:00Z">
        <w:r w:rsidRPr="00164C33" w:rsidDel="00164C33">
          <w:rPr>
            <w:sz w:val="18"/>
            <w:rPrChange w:id="3249" w:author="Antonio Giangravè" w:date="2018-08-28T14:52:00Z">
              <w:rPr/>
            </w:rPrChange>
          </w:rPr>
          <w:delText xml:space="preserve">the more complex </w:delText>
        </w:r>
        <w:r w:rsidR="005004B7" w:rsidRPr="00164C33" w:rsidDel="00164C33">
          <w:rPr>
            <w:sz w:val="18"/>
            <w:rPrChange w:id="3250" w:author="Antonio Giangravè" w:date="2018-08-28T14:52:00Z">
              <w:rPr/>
            </w:rPrChange>
          </w:rPr>
          <w:delText>the</w:delText>
        </w:r>
        <w:r w:rsidRPr="00164C33" w:rsidDel="00164C33">
          <w:rPr>
            <w:sz w:val="18"/>
            <w:rPrChange w:id="3251" w:author="Antonio Giangravè" w:date="2018-08-28T14:52:00Z">
              <w:rPr/>
            </w:rPrChange>
          </w:rPr>
          <w:delText xml:space="preserve"> cognitive task</w:delText>
        </w:r>
        <w:r w:rsidR="005004B7" w:rsidRPr="00164C33" w:rsidDel="00164C33">
          <w:rPr>
            <w:sz w:val="18"/>
            <w:rPrChange w:id="3252" w:author="Antonio Giangravè" w:date="2018-08-28T14:52:00Z">
              <w:rPr/>
            </w:rPrChange>
          </w:rPr>
          <w:delText>s are</w:delText>
        </w:r>
        <w:r w:rsidRPr="00164C33" w:rsidDel="00164C33">
          <w:rPr>
            <w:sz w:val="18"/>
            <w:rPrChange w:id="3253" w:author="Antonio Giangravè" w:date="2018-08-28T14:52:00Z">
              <w:rPr/>
            </w:rPrChange>
          </w:rPr>
          <w:delText xml:space="preserve"> (see for details Annex 2 and the six cognitive levels with increasing levels of complexity proposed by Bloom) the more active, situated and contextualized should be the activities performed to master them;</w:delText>
        </w:r>
      </w:del>
    </w:p>
    <w:p w:rsidR="008C6EB3" w:rsidRPr="00164C33" w:rsidDel="00164C33" w:rsidRDefault="006A1494" w:rsidP="00164C33">
      <w:pPr>
        <w:jc w:val="center"/>
        <w:rPr>
          <w:del w:id="3254" w:author="Antonio Giangravè" w:date="2018-08-28T14:51:00Z"/>
          <w:sz w:val="18"/>
          <w:rPrChange w:id="3255" w:author="Antonio Giangravè" w:date="2018-08-28T14:52:00Z">
            <w:rPr>
              <w:del w:id="3256" w:author="Antonio Giangravè" w:date="2018-08-28T14:51:00Z"/>
            </w:rPr>
          </w:rPrChange>
        </w:rPr>
        <w:pPrChange w:id="3257" w:author="Antonio Giangravè" w:date="2018-08-28T14:51:00Z">
          <w:pPr>
            <w:pStyle w:val="Paragrafoelenco"/>
            <w:numPr>
              <w:numId w:val="10"/>
            </w:numPr>
            <w:spacing w:before="100" w:beforeAutospacing="1"/>
            <w:ind w:hanging="360"/>
          </w:pPr>
        </w:pPrChange>
      </w:pPr>
      <w:del w:id="3258" w:author="Antonio Giangravè" w:date="2018-08-28T14:51:00Z">
        <w:r w:rsidRPr="00164C33" w:rsidDel="00164C33">
          <w:rPr>
            <w:sz w:val="18"/>
            <w:rPrChange w:id="3259" w:author="Antonio Giangravè" w:date="2018-08-28T14:52:00Z">
              <w:rPr/>
            </w:rPrChange>
          </w:rPr>
          <w:delText>competenc</w:delText>
        </w:r>
        <w:r w:rsidR="008C6EB3" w:rsidRPr="00164C33" w:rsidDel="00164C33">
          <w:rPr>
            <w:sz w:val="18"/>
            <w:rPrChange w:id="3260" w:author="Antonio Giangravè" w:date="2018-08-28T14:52:00Z">
              <w:rPr/>
            </w:rPrChange>
          </w:rPr>
          <w:delText>i</w:delText>
        </w:r>
        <w:r w:rsidRPr="00164C33" w:rsidDel="00164C33">
          <w:rPr>
            <w:sz w:val="18"/>
            <w:rPrChange w:id="3261" w:author="Antonio Giangravè" w:date="2018-08-28T14:52:00Z">
              <w:rPr/>
            </w:rPrChange>
          </w:rPr>
          <w:delText xml:space="preserve">es </w:delText>
        </w:r>
        <w:r w:rsidR="008C6EB3" w:rsidRPr="00164C33" w:rsidDel="00164C33">
          <w:rPr>
            <w:sz w:val="18"/>
            <w:rPrChange w:id="3262" w:author="Antonio Giangravè" w:date="2018-08-28T14:52:00Z">
              <w:rPr/>
            </w:rPrChange>
          </w:rPr>
          <w:delText xml:space="preserve">have been defined through </w:delText>
        </w:r>
        <w:r w:rsidRPr="00164C33" w:rsidDel="00164C33">
          <w:rPr>
            <w:sz w:val="18"/>
            <w:rPrChange w:id="3263" w:author="Antonio Giangravè" w:date="2018-08-28T14:52:00Z">
              <w:rPr/>
            </w:rPrChange>
          </w:rPr>
          <w:delText>3 main dimensions: knowledge, skills and transversal/social/personal competences; each dimension can characterize the whole comp</w:delText>
        </w:r>
        <w:r w:rsidR="008C6EB3" w:rsidRPr="00164C33" w:rsidDel="00164C33">
          <w:rPr>
            <w:sz w:val="18"/>
            <w:rPrChange w:id="3264" w:author="Antonio Giangravè" w:date="2018-08-28T14:52:00Z">
              <w:rPr/>
            </w:rPrChange>
          </w:rPr>
          <w:delText>etence in different percentages, so</w:delText>
        </w:r>
        <w:r w:rsidRPr="00164C33" w:rsidDel="00164C33">
          <w:rPr>
            <w:sz w:val="18"/>
            <w:rPrChange w:id="3265" w:author="Antonio Giangravè" w:date="2018-08-28T14:52:00Z">
              <w:rPr/>
            </w:rPrChange>
          </w:rPr>
          <w:delText xml:space="preserve"> sometimes a </w:delText>
        </w:r>
        <w:r w:rsidR="008C6EB3" w:rsidRPr="00164C33" w:rsidDel="00164C33">
          <w:rPr>
            <w:sz w:val="18"/>
            <w:rPrChange w:id="3266" w:author="Antonio Giangravè" w:date="2018-08-28T14:52:00Z">
              <w:rPr/>
            </w:rPrChange>
          </w:rPr>
          <w:delText>dimension can be prevalent or not present</w:delText>
        </w:r>
        <w:r w:rsidR="005004B7" w:rsidRPr="00164C33" w:rsidDel="00164C33">
          <w:rPr>
            <w:sz w:val="18"/>
            <w:rPrChange w:id="3267" w:author="Antonio Giangravè" w:date="2018-08-28T14:52:00Z">
              <w:rPr/>
            </w:rPrChange>
          </w:rPr>
          <w:delText>;</w:delText>
        </w:r>
      </w:del>
    </w:p>
    <w:p w:rsidR="006A1494" w:rsidRPr="00164C33" w:rsidDel="00164C33" w:rsidRDefault="006A1494" w:rsidP="00164C33">
      <w:pPr>
        <w:jc w:val="center"/>
        <w:rPr>
          <w:del w:id="3268" w:author="Antonio Giangravè" w:date="2018-08-28T14:51:00Z"/>
          <w:sz w:val="18"/>
          <w:rPrChange w:id="3269" w:author="Antonio Giangravè" w:date="2018-08-28T14:52:00Z">
            <w:rPr>
              <w:del w:id="3270" w:author="Antonio Giangravè" w:date="2018-08-28T14:51:00Z"/>
            </w:rPr>
          </w:rPrChange>
        </w:rPr>
        <w:pPrChange w:id="3271" w:author="Antonio Giangravè" w:date="2018-08-28T14:51:00Z">
          <w:pPr>
            <w:pStyle w:val="Paragrafoelenco"/>
            <w:numPr>
              <w:numId w:val="10"/>
            </w:numPr>
            <w:spacing w:before="100" w:beforeAutospacing="1"/>
            <w:ind w:hanging="360"/>
          </w:pPr>
        </w:pPrChange>
      </w:pPr>
      <w:del w:id="3272" w:author="Antonio Giangravè" w:date="2018-08-28T14:51:00Z">
        <w:r w:rsidRPr="00164C33" w:rsidDel="00164C33">
          <w:rPr>
            <w:sz w:val="18"/>
            <w:rPrChange w:id="3273" w:author="Antonio Giangravè" w:date="2018-08-28T14:52:00Z">
              <w:rPr/>
            </w:rPrChange>
          </w:rPr>
          <w:delText xml:space="preserve">when </w:delText>
        </w:r>
        <w:r w:rsidR="008C6EB3" w:rsidRPr="00164C33" w:rsidDel="00164C33">
          <w:rPr>
            <w:sz w:val="18"/>
            <w:rPrChange w:id="3274" w:author="Antonio Giangravè" w:date="2018-08-28T14:52:00Z">
              <w:rPr/>
            </w:rPrChange>
          </w:rPr>
          <w:delText>“</w:delText>
        </w:r>
        <w:r w:rsidRPr="00164C33" w:rsidDel="00164C33">
          <w:rPr>
            <w:sz w:val="18"/>
            <w:rPrChange w:id="3275" w:author="Antonio Giangravè" w:date="2018-08-28T14:52:00Z">
              <w:rPr/>
            </w:rPrChange>
          </w:rPr>
          <w:delText>knowledge</w:delText>
        </w:r>
        <w:r w:rsidR="008C6EB3" w:rsidRPr="00164C33" w:rsidDel="00164C33">
          <w:rPr>
            <w:sz w:val="18"/>
            <w:rPrChange w:id="3276" w:author="Antonio Giangravè" w:date="2018-08-28T14:52:00Z">
              <w:rPr/>
            </w:rPrChange>
          </w:rPr>
          <w:delText>”</w:delText>
        </w:r>
        <w:r w:rsidR="000A33FD" w:rsidRPr="00164C33" w:rsidDel="00164C33">
          <w:rPr>
            <w:sz w:val="18"/>
            <w:rPrChange w:id="3277" w:author="Antonio Giangravè" w:date="2018-08-28T14:52:00Z">
              <w:rPr/>
            </w:rPrChange>
          </w:rPr>
          <w:delText xml:space="preserve"> (theoretical and factual)</w:delText>
        </w:r>
        <w:r w:rsidR="008C6EB3" w:rsidRPr="00164C33" w:rsidDel="00164C33">
          <w:rPr>
            <w:sz w:val="18"/>
            <w:rPrChange w:id="3278" w:author="Antonio Giangravè" w:date="2018-08-28T14:52:00Z">
              <w:rPr/>
            </w:rPrChange>
          </w:rPr>
          <w:delText xml:space="preserve"> dimension is prevalent</w:delText>
        </w:r>
        <w:r w:rsidRPr="00164C33" w:rsidDel="00164C33">
          <w:rPr>
            <w:sz w:val="18"/>
            <w:rPrChange w:id="3279" w:author="Antonio Giangravè" w:date="2018-08-28T14:52:00Z">
              <w:rPr/>
            </w:rPrChange>
          </w:rPr>
          <w:delText>, the most proper learning strategy is a</w:delText>
        </w:r>
        <w:r w:rsidR="008C6EB3" w:rsidRPr="00164C33" w:rsidDel="00164C33">
          <w:rPr>
            <w:sz w:val="18"/>
            <w:rPrChange w:id="3280" w:author="Antonio Giangravè" w:date="2018-08-28T14:52:00Z">
              <w:rPr/>
            </w:rPrChange>
          </w:rPr>
          <w:delText xml:space="preserve"> “traditional”</w:delText>
        </w:r>
        <w:r w:rsidRPr="00164C33" w:rsidDel="00164C33">
          <w:rPr>
            <w:sz w:val="18"/>
            <w:rPrChange w:id="3281" w:author="Antonio Giangravè" w:date="2018-08-28T14:52:00Z">
              <w:rPr/>
            </w:rPrChange>
          </w:rPr>
          <w:delText xml:space="preserve"> lesson or the individual fruition of effective learning materials; esp</w:delText>
        </w:r>
        <w:r w:rsidR="005004B7" w:rsidRPr="00164C33" w:rsidDel="00164C33">
          <w:rPr>
            <w:sz w:val="18"/>
            <w:rPrChange w:id="3282" w:author="Antonio Giangravè" w:date="2018-08-28T14:52:00Z">
              <w:rPr/>
            </w:rPrChange>
          </w:rPr>
          <w:delText>ecially in adult learning, when</w:delText>
        </w:r>
        <w:r w:rsidRPr="00164C33" w:rsidDel="00164C33">
          <w:rPr>
            <w:sz w:val="18"/>
            <w:rPrChange w:id="3283" w:author="Antonio Giangravè" w:date="2018-08-28T14:52:00Z">
              <w:rPr/>
            </w:rPrChange>
          </w:rPr>
          <w:delText xml:space="preserve"> time for learning is particularly precious, </w:delText>
        </w:r>
        <w:r w:rsidR="008C6EB3" w:rsidRPr="00164C33" w:rsidDel="00164C33">
          <w:rPr>
            <w:sz w:val="18"/>
            <w:rPrChange w:id="3284" w:author="Antonio Giangravè" w:date="2018-08-28T14:52:00Z">
              <w:rPr/>
            </w:rPrChange>
          </w:rPr>
          <w:delText xml:space="preserve">the </w:delText>
        </w:r>
        <w:r w:rsidRPr="00164C33" w:rsidDel="00164C33">
          <w:rPr>
            <w:sz w:val="18"/>
            <w:rPrChange w:id="3285" w:author="Antonio Giangravè" w:date="2018-08-28T14:52:00Z">
              <w:rPr/>
            </w:rPrChange>
          </w:rPr>
          <w:delText>individual fruition of materials (in e-learning for example) is often preferred to other strategies;</w:delText>
        </w:r>
      </w:del>
    </w:p>
    <w:p w:rsidR="006A1494" w:rsidRPr="00164C33" w:rsidDel="00164C33" w:rsidRDefault="000A33FD" w:rsidP="00164C33">
      <w:pPr>
        <w:jc w:val="center"/>
        <w:rPr>
          <w:del w:id="3286" w:author="Antonio Giangravè" w:date="2018-08-28T14:51:00Z"/>
          <w:sz w:val="18"/>
          <w:rPrChange w:id="3287" w:author="Antonio Giangravè" w:date="2018-08-28T14:52:00Z">
            <w:rPr>
              <w:del w:id="3288" w:author="Antonio Giangravè" w:date="2018-08-28T14:51:00Z"/>
            </w:rPr>
          </w:rPrChange>
        </w:rPr>
        <w:pPrChange w:id="3289" w:author="Antonio Giangravè" w:date="2018-08-28T14:51:00Z">
          <w:pPr>
            <w:pStyle w:val="Paragrafoelenco"/>
            <w:numPr>
              <w:numId w:val="10"/>
            </w:numPr>
            <w:spacing w:before="100" w:beforeAutospacing="1"/>
            <w:ind w:hanging="360"/>
          </w:pPr>
        </w:pPrChange>
      </w:pPr>
      <w:del w:id="3290" w:author="Antonio Giangravè" w:date="2018-08-28T14:51:00Z">
        <w:r w:rsidRPr="00164C33" w:rsidDel="00164C33">
          <w:rPr>
            <w:sz w:val="18"/>
            <w:rPrChange w:id="3291" w:author="Antonio Giangravè" w:date="2018-08-28T14:52:00Z">
              <w:rPr/>
            </w:rPrChange>
          </w:rPr>
          <w:delText xml:space="preserve">when “skills” dimension is prevalent,active practice is fundamental and </w:delText>
        </w:r>
        <w:r w:rsidR="006A1494" w:rsidRPr="00164C33" w:rsidDel="00164C33">
          <w:rPr>
            <w:sz w:val="18"/>
            <w:rPrChange w:id="3292" w:author="Antonio Giangravè" w:date="2018-08-28T14:52:00Z">
              <w:rPr/>
            </w:rPrChange>
          </w:rPr>
          <w:delText>learners should be involved in activities which foster them to put in practice the addressed skill; learning strategies such as learning-by-doing, work based learning, problem-based learning, simulations, drill &amp; practice and so on should be the proper strategy in this case;</w:delText>
        </w:r>
      </w:del>
    </w:p>
    <w:p w:rsidR="006A1494" w:rsidRPr="00164C33" w:rsidDel="00164C33" w:rsidRDefault="000A33FD" w:rsidP="00164C33">
      <w:pPr>
        <w:jc w:val="center"/>
        <w:rPr>
          <w:del w:id="3293" w:author="Antonio Giangravè" w:date="2018-08-28T14:51:00Z"/>
          <w:sz w:val="18"/>
          <w:rPrChange w:id="3294" w:author="Antonio Giangravè" w:date="2018-08-28T14:52:00Z">
            <w:rPr>
              <w:del w:id="3295" w:author="Antonio Giangravè" w:date="2018-08-28T14:51:00Z"/>
            </w:rPr>
          </w:rPrChange>
        </w:rPr>
        <w:pPrChange w:id="3296" w:author="Antonio Giangravè" w:date="2018-08-28T14:51:00Z">
          <w:pPr>
            <w:pStyle w:val="Paragrafoelenco"/>
            <w:numPr>
              <w:numId w:val="10"/>
            </w:numPr>
            <w:spacing w:before="100" w:beforeAutospacing="1"/>
            <w:ind w:hanging="360"/>
          </w:pPr>
        </w:pPrChange>
      </w:pPr>
      <w:del w:id="3297" w:author="Antonio Giangravè" w:date="2018-08-28T14:51:00Z">
        <w:r w:rsidRPr="00164C33" w:rsidDel="00164C33">
          <w:rPr>
            <w:sz w:val="18"/>
            <w:rPrChange w:id="3298" w:author="Antonio Giangravè" w:date="2018-08-28T14:52:00Z">
              <w:rPr/>
            </w:rPrChange>
          </w:rPr>
          <w:delText>when the “transversal/social/personal” dimension is prevalent,</w:delText>
        </w:r>
      </w:del>
      <w:ins w:id="3299" w:author="Alvino" w:date="2018-08-27T15:23:00Z">
        <w:del w:id="3300" w:author="Antonio Giangravè" w:date="2018-08-28T14:51:00Z">
          <w:r w:rsidR="009D5806" w:rsidRPr="00164C33" w:rsidDel="00164C33">
            <w:rPr>
              <w:sz w:val="18"/>
              <w:rPrChange w:id="3301" w:author="Antonio Giangravè" w:date="2018-08-28T14:52:00Z">
                <w:rPr/>
              </w:rPrChange>
            </w:rPr>
            <w:delText xml:space="preserve"> </w:delText>
          </w:r>
        </w:del>
      </w:ins>
      <w:del w:id="3302" w:author="Antonio Giangravè" w:date="2018-08-28T14:51:00Z">
        <w:r w:rsidR="006A1494" w:rsidRPr="00164C33" w:rsidDel="00164C33">
          <w:rPr>
            <w:sz w:val="18"/>
            <w:rPrChange w:id="3303" w:author="Antonio Giangravè" w:date="2018-08-28T14:52:00Z">
              <w:rPr/>
            </w:rPrChange>
          </w:rPr>
          <w:delText>learners should be actively involved in situated and contextualized activities, possibly in group, through collaborative or cooperative tasks; the learning strategy should provide a “scaffold” for the learner to play a specific role in an authentic context, possibly involving also informal or no</w:delText>
        </w:r>
        <w:r w:rsidR="005004B7" w:rsidRPr="00164C33" w:rsidDel="00164C33">
          <w:rPr>
            <w:sz w:val="18"/>
            <w:rPrChange w:id="3304" w:author="Antonio Giangravè" w:date="2018-08-28T14:52:00Z">
              <w:rPr/>
            </w:rPrChange>
          </w:rPr>
          <w:delText>n</w:delText>
        </w:r>
        <w:r w:rsidR="006A1494" w:rsidRPr="00164C33" w:rsidDel="00164C33">
          <w:rPr>
            <w:sz w:val="18"/>
            <w:rPrChange w:id="3305" w:author="Antonio Giangravè" w:date="2018-08-28T14:52:00Z">
              <w:rPr/>
            </w:rPrChange>
          </w:rPr>
          <w:delText>-formal learning processes, fostering the sharing and internalizing of tacit knowledge;</w:delText>
        </w:r>
      </w:del>
    </w:p>
    <w:p w:rsidR="006A1494" w:rsidRPr="00164C33" w:rsidDel="00164C33" w:rsidRDefault="006A1494" w:rsidP="00164C33">
      <w:pPr>
        <w:jc w:val="center"/>
        <w:rPr>
          <w:del w:id="3306" w:author="Antonio Giangravè" w:date="2018-08-28T14:51:00Z"/>
          <w:sz w:val="18"/>
          <w:rPrChange w:id="3307" w:author="Antonio Giangravè" w:date="2018-08-28T14:52:00Z">
            <w:rPr>
              <w:del w:id="3308" w:author="Antonio Giangravè" w:date="2018-08-28T14:51:00Z"/>
            </w:rPr>
          </w:rPrChange>
        </w:rPr>
        <w:pPrChange w:id="3309" w:author="Antonio Giangravè" w:date="2018-08-28T14:51:00Z">
          <w:pPr>
            <w:pStyle w:val="Paragrafoelenco"/>
            <w:numPr>
              <w:numId w:val="10"/>
            </w:numPr>
            <w:spacing w:before="100" w:beforeAutospacing="1"/>
            <w:ind w:hanging="360"/>
          </w:pPr>
        </w:pPrChange>
      </w:pPr>
      <w:del w:id="3310" w:author="Antonio Giangravè" w:date="2018-08-28T14:51:00Z">
        <w:r w:rsidRPr="00164C33" w:rsidDel="00164C33">
          <w:rPr>
            <w:sz w:val="18"/>
            <w:rPrChange w:id="3311" w:author="Antonio Giangravè" w:date="2018-08-28T14:52:00Z">
              <w:rPr/>
            </w:rPrChange>
          </w:rPr>
          <w:delText xml:space="preserve">when, </w:delText>
        </w:r>
        <w:r w:rsidR="005004B7" w:rsidRPr="00164C33" w:rsidDel="00164C33">
          <w:rPr>
            <w:sz w:val="18"/>
            <w:rPrChange w:id="3312" w:author="Antonio Giangravè" w:date="2018-08-28T14:52:00Z">
              <w:rPr/>
            </w:rPrChange>
          </w:rPr>
          <w:delText>it frequently happens</w:delText>
        </w:r>
        <w:r w:rsidRPr="00164C33" w:rsidDel="00164C33">
          <w:rPr>
            <w:sz w:val="18"/>
            <w:rPrChange w:id="3313" w:author="Antonio Giangravè" w:date="2018-08-28T14:52:00Z">
              <w:rPr/>
            </w:rPrChange>
          </w:rPr>
          <w:delText>, a competence is articulated in many dimensions, different strategies can be integrated in order to address the different components of the competence.</w:delText>
        </w:r>
      </w:del>
    </w:p>
    <w:p w:rsidR="006A1494" w:rsidRPr="00164C33" w:rsidDel="00164C33" w:rsidRDefault="006A1494" w:rsidP="00164C33">
      <w:pPr>
        <w:jc w:val="center"/>
        <w:rPr>
          <w:del w:id="3314" w:author="Antonio Giangravè" w:date="2018-08-28T14:51:00Z"/>
          <w:sz w:val="18"/>
          <w:rPrChange w:id="3315" w:author="Antonio Giangravè" w:date="2018-08-28T14:52:00Z">
            <w:rPr>
              <w:del w:id="3316" w:author="Antonio Giangravè" w:date="2018-08-28T14:51:00Z"/>
            </w:rPr>
          </w:rPrChange>
        </w:rPr>
        <w:pPrChange w:id="3317" w:author="Antonio Giangravè" w:date="2018-08-28T14:51:00Z">
          <w:pPr/>
        </w:pPrChange>
      </w:pPr>
    </w:p>
    <w:p w:rsidR="00DB55E9" w:rsidRPr="00164C33" w:rsidDel="00164C33" w:rsidRDefault="00DB55E9" w:rsidP="00164C33">
      <w:pPr>
        <w:jc w:val="center"/>
        <w:rPr>
          <w:del w:id="3318" w:author="Antonio Giangravè" w:date="2018-08-28T14:51:00Z"/>
          <w:sz w:val="18"/>
          <w:rPrChange w:id="3319" w:author="Antonio Giangravè" w:date="2018-08-28T14:52:00Z">
            <w:rPr>
              <w:del w:id="3320" w:author="Antonio Giangravè" w:date="2018-08-28T14:51:00Z"/>
            </w:rPr>
          </w:rPrChange>
        </w:rPr>
        <w:sectPr w:rsidR="00DB55E9" w:rsidRPr="00164C33" w:rsidDel="00164C33" w:rsidSect="006A1494">
          <w:pgSz w:w="11906" w:h="16838"/>
          <w:pgMar w:top="1418" w:right="1134" w:bottom="851" w:left="1134" w:header="709" w:footer="284" w:gutter="0"/>
          <w:cols w:space="708"/>
          <w:docGrid w:linePitch="360"/>
        </w:sectPr>
        <w:pPrChange w:id="3321" w:author="Antonio Giangravè" w:date="2018-08-28T14:51:00Z">
          <w:pPr/>
        </w:pPrChange>
      </w:pPr>
    </w:p>
    <w:p w:rsidR="00591FC4" w:rsidRPr="00164C33" w:rsidDel="00164C33" w:rsidRDefault="00591FC4" w:rsidP="00164C33">
      <w:pPr>
        <w:jc w:val="center"/>
        <w:rPr>
          <w:ins w:id="3322" w:author="Sara Villagrá" w:date="2018-08-14T11:34:00Z"/>
          <w:del w:id="3323" w:author="Antonio Giangravè" w:date="2018-08-28T14:51:00Z"/>
          <w:b/>
          <w:i/>
          <w:iCs/>
          <w:color w:val="7F7F7F" w:themeColor="text1" w:themeTint="80"/>
          <w:sz w:val="32"/>
          <w:rPrChange w:id="3324" w:author="Antonio Giangravè" w:date="2018-08-28T14:52:00Z">
            <w:rPr>
              <w:ins w:id="3325" w:author="Sara Villagrá" w:date="2018-08-14T11:34:00Z"/>
              <w:del w:id="3326" w:author="Antonio Giangravè" w:date="2018-08-28T14:51:00Z"/>
              <w:b/>
              <w:i/>
              <w:iCs/>
              <w:color w:val="7F7F7F" w:themeColor="text1" w:themeTint="80"/>
              <w:sz w:val="40"/>
            </w:rPr>
          </w:rPrChange>
        </w:rPr>
        <w:pPrChange w:id="3327" w:author="Antonio Giangravè" w:date="2018-08-28T14:51:00Z">
          <w:pPr>
            <w:jc w:val="center"/>
          </w:pPr>
        </w:pPrChange>
      </w:pPr>
    </w:p>
    <w:p w:rsidR="00BE2FC8" w:rsidRPr="00164C33" w:rsidDel="00164C33" w:rsidRDefault="00DB55E9" w:rsidP="00164C33">
      <w:pPr>
        <w:jc w:val="center"/>
        <w:rPr>
          <w:del w:id="3328" w:author="Antonio Giangravè" w:date="2018-08-28T14:51:00Z"/>
          <w:b/>
          <w:i/>
          <w:iCs/>
          <w:color w:val="7F7F7F" w:themeColor="text1" w:themeTint="80"/>
          <w:sz w:val="32"/>
          <w:rPrChange w:id="3329" w:author="Antonio Giangravè" w:date="2018-08-28T14:52:00Z">
            <w:rPr>
              <w:del w:id="3330" w:author="Antonio Giangravè" w:date="2018-08-28T14:51:00Z"/>
              <w:b/>
              <w:i/>
              <w:iCs/>
              <w:color w:val="7F7F7F" w:themeColor="text1" w:themeTint="80"/>
              <w:sz w:val="40"/>
            </w:rPr>
          </w:rPrChange>
        </w:rPr>
        <w:pPrChange w:id="3331" w:author="Antonio Giangravè" w:date="2018-08-28T14:51:00Z">
          <w:pPr>
            <w:jc w:val="center"/>
          </w:pPr>
        </w:pPrChange>
      </w:pPr>
      <w:del w:id="3332" w:author="Antonio Giangravè" w:date="2018-08-28T14:51:00Z">
        <w:r w:rsidRPr="00164C33" w:rsidDel="00164C33">
          <w:rPr>
            <w:b/>
            <w:i/>
            <w:iCs/>
            <w:color w:val="7F7F7F" w:themeColor="text1" w:themeTint="80"/>
            <w:sz w:val="32"/>
            <w:rPrChange w:id="3333" w:author="Antonio Giangravè" w:date="2018-08-28T14:52:00Z">
              <w:rPr>
                <w:b/>
                <w:i/>
                <w:iCs/>
                <w:color w:val="7F7F7F" w:themeColor="text1" w:themeTint="80"/>
                <w:sz w:val="40"/>
              </w:rPr>
            </w:rPrChange>
          </w:rPr>
          <w:delText>Example 1</w:delText>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A4081D" w:rsidRPr="00164C33" w:rsidDel="00164C33" w:rsidTr="001A5F0B">
        <w:trPr>
          <w:trHeight w:val="70"/>
          <w:del w:id="3334" w:author="Antonio Giangravè" w:date="2018-08-28T14:51:00Z"/>
        </w:trPr>
        <w:tc>
          <w:tcPr>
            <w:tcW w:w="9209" w:type="dxa"/>
            <w:shd w:val="clear" w:color="auto" w:fill="FDE9D9" w:themeFill="accent6" w:themeFillTint="33"/>
          </w:tcPr>
          <w:p w:rsidR="00A4081D" w:rsidRPr="00164C33" w:rsidDel="00164C33" w:rsidRDefault="00301D6C" w:rsidP="00164C33">
            <w:pPr>
              <w:jc w:val="center"/>
              <w:rPr>
                <w:del w:id="3335" w:author="Antonio Giangravè" w:date="2018-08-28T14:51:00Z"/>
                <w:b/>
                <w:rPrChange w:id="3336" w:author="Antonio Giangravè" w:date="2018-08-28T14:52:00Z">
                  <w:rPr>
                    <w:del w:id="3337" w:author="Antonio Giangravè" w:date="2018-08-28T14:51:00Z"/>
                    <w:b/>
                    <w:sz w:val="28"/>
                  </w:rPr>
                </w:rPrChange>
              </w:rPr>
              <w:pPrChange w:id="3338" w:author="Antonio Giangravè" w:date="2018-08-28T14:51:00Z">
                <w:pPr>
                  <w:framePr w:hSpace="141" w:wrap="around" w:vAnchor="text" w:hAnchor="page" w:xAlign="center" w:y="14"/>
                  <w:suppressOverlap/>
                </w:pPr>
              </w:pPrChange>
            </w:pPr>
            <w:del w:id="3339" w:author="Antonio Giangravè" w:date="2018-08-28T14:51:00Z">
              <w:r w:rsidRPr="00164C33" w:rsidDel="00164C33">
                <w:rPr>
                  <w:b/>
                  <w:rPrChange w:id="3340" w:author="Antonio Giangravè" w:date="2018-08-28T14:52:00Z">
                    <w:rPr>
                      <w:b/>
                      <w:sz w:val="28"/>
                    </w:rPr>
                  </w:rPrChange>
                </w:rPr>
                <w:delText>KEY ACTIVITIES FOR PHISIOTHERAPISTS IN HOMECARE</w:delText>
              </w:r>
            </w:del>
          </w:p>
          <w:p w:rsidR="00301D6C" w:rsidRPr="00164C33" w:rsidDel="00164C33" w:rsidRDefault="00F169C3" w:rsidP="00164C33">
            <w:pPr>
              <w:jc w:val="center"/>
              <w:rPr>
                <w:del w:id="3341" w:author="Antonio Giangravè" w:date="2018-08-28T14:51:00Z"/>
                <w:sz w:val="18"/>
                <w:rPrChange w:id="3342" w:author="Antonio Giangravè" w:date="2018-08-28T14:52:00Z">
                  <w:rPr>
                    <w:del w:id="3343" w:author="Antonio Giangravè" w:date="2018-08-28T14:51:00Z"/>
                  </w:rPr>
                </w:rPrChange>
              </w:rPr>
              <w:pPrChange w:id="3344" w:author="Antonio Giangravè" w:date="2018-08-28T14:51:00Z">
                <w:pPr>
                  <w:pStyle w:val="Paragrafoelenco"/>
                  <w:framePr w:hSpace="141" w:wrap="around" w:vAnchor="text" w:hAnchor="page" w:xAlign="center" w:y="14"/>
                  <w:numPr>
                    <w:numId w:val="12"/>
                  </w:numPr>
                  <w:ind w:hanging="360"/>
                  <w:suppressOverlap/>
                </w:pPr>
              </w:pPrChange>
            </w:pPr>
            <w:del w:id="3345" w:author="Antonio Giangravè" w:date="2018-08-28T14:51:00Z">
              <w:r w:rsidRPr="00164C33" w:rsidDel="00164C33">
                <w:rPr>
                  <w:sz w:val="18"/>
                  <w:rPrChange w:id="3346" w:author="Antonio Giangravè" w:date="2018-08-28T14:52:00Z">
                    <w:rPr/>
                  </w:rPrChange>
                </w:rPr>
                <w:delText>Defining</w:delText>
              </w:r>
              <w:r w:rsidR="00301D6C" w:rsidRPr="00164C33" w:rsidDel="00164C33">
                <w:rPr>
                  <w:sz w:val="18"/>
                  <w:rPrChange w:id="3347" w:author="Antonio Giangravè" w:date="2018-08-28T14:52:00Z">
                    <w:rPr/>
                  </w:rPrChange>
                </w:rPr>
                <w:delText xml:space="preserve"> the proper rehabilitation paths, therapies and exercises in an evidence based approach</w:delText>
              </w:r>
            </w:del>
          </w:p>
          <w:p w:rsidR="00301D6C" w:rsidRPr="00164C33" w:rsidDel="00164C33" w:rsidRDefault="00301D6C" w:rsidP="00164C33">
            <w:pPr>
              <w:jc w:val="center"/>
              <w:rPr>
                <w:del w:id="3348" w:author="Antonio Giangravè" w:date="2018-08-28T14:51:00Z"/>
                <w:sz w:val="18"/>
                <w:rPrChange w:id="3349" w:author="Antonio Giangravè" w:date="2018-08-28T14:52:00Z">
                  <w:rPr>
                    <w:del w:id="3350" w:author="Antonio Giangravè" w:date="2018-08-28T14:51:00Z"/>
                  </w:rPr>
                </w:rPrChange>
              </w:rPr>
              <w:pPrChange w:id="3351" w:author="Antonio Giangravè" w:date="2018-08-28T14:51:00Z">
                <w:pPr>
                  <w:pStyle w:val="Paragrafoelenco"/>
                  <w:framePr w:hSpace="141" w:wrap="around" w:vAnchor="text" w:hAnchor="page" w:xAlign="center" w:y="14"/>
                  <w:numPr>
                    <w:numId w:val="12"/>
                  </w:numPr>
                  <w:ind w:hanging="360"/>
                  <w:suppressOverlap/>
                </w:pPr>
              </w:pPrChange>
            </w:pPr>
            <w:del w:id="3352" w:author="Antonio Giangravè" w:date="2018-08-28T14:51:00Z">
              <w:r w:rsidRPr="00164C33" w:rsidDel="00164C33">
                <w:rPr>
                  <w:sz w:val="18"/>
                  <w:rPrChange w:id="3353" w:author="Antonio Giangravè" w:date="2018-08-28T14:52:00Z">
                    <w:rPr/>
                  </w:rPrChange>
                </w:rPr>
                <w:delText>Us</w:delText>
              </w:r>
              <w:r w:rsidR="00F169C3" w:rsidRPr="00164C33" w:rsidDel="00164C33">
                <w:rPr>
                  <w:sz w:val="18"/>
                  <w:rPrChange w:id="3354" w:author="Antonio Giangravè" w:date="2018-08-28T14:52:00Z">
                    <w:rPr/>
                  </w:rPrChange>
                </w:rPr>
                <w:delText>ing</w:delText>
              </w:r>
            </w:del>
            <w:ins w:id="3355" w:author="Alvino" w:date="2018-08-27T15:23:00Z">
              <w:del w:id="3356" w:author="Antonio Giangravè" w:date="2018-08-28T14:51:00Z">
                <w:r w:rsidR="009D5806" w:rsidRPr="00164C33" w:rsidDel="00164C33">
                  <w:rPr>
                    <w:sz w:val="18"/>
                    <w:rPrChange w:id="3357" w:author="Antonio Giangravè" w:date="2018-08-28T14:52:00Z">
                      <w:rPr/>
                    </w:rPrChange>
                  </w:rPr>
                  <w:delText xml:space="preserve"> </w:delText>
                </w:r>
              </w:del>
            </w:ins>
            <w:del w:id="3358" w:author="Antonio Giangravè" w:date="2018-08-28T14:51:00Z">
              <w:r w:rsidR="000A3CC4" w:rsidRPr="00164C33" w:rsidDel="00164C33">
                <w:rPr>
                  <w:sz w:val="18"/>
                  <w:rPrChange w:id="3359" w:author="Antonio Giangravè" w:date="2018-08-28T14:52:00Z">
                    <w:rPr/>
                  </w:rPrChange>
                </w:rPr>
                <w:delText>ICT solutions</w:delText>
              </w:r>
              <w:r w:rsidRPr="00164C33" w:rsidDel="00164C33">
                <w:rPr>
                  <w:sz w:val="18"/>
                  <w:rPrChange w:id="3360" w:author="Antonio Giangravè" w:date="2018-08-28T14:52:00Z">
                    <w:rPr/>
                  </w:rPrChange>
                </w:rPr>
                <w:delText xml:space="preserve"> to support therapies and rehabilitation treatments</w:delText>
              </w:r>
            </w:del>
          </w:p>
          <w:p w:rsidR="000A3CC4" w:rsidRPr="00164C33" w:rsidDel="00164C33" w:rsidRDefault="00F169C3" w:rsidP="00164C33">
            <w:pPr>
              <w:jc w:val="center"/>
              <w:rPr>
                <w:del w:id="3361" w:author="Antonio Giangravè" w:date="2018-08-28T14:51:00Z"/>
                <w:sz w:val="18"/>
                <w:rPrChange w:id="3362" w:author="Antonio Giangravè" w:date="2018-08-28T14:52:00Z">
                  <w:rPr>
                    <w:del w:id="3363" w:author="Antonio Giangravè" w:date="2018-08-28T14:51:00Z"/>
                  </w:rPr>
                </w:rPrChange>
              </w:rPr>
              <w:pPrChange w:id="3364" w:author="Antonio Giangravè" w:date="2018-08-28T14:51:00Z">
                <w:pPr>
                  <w:pStyle w:val="Paragrafoelenco"/>
                  <w:framePr w:hSpace="141" w:wrap="around" w:vAnchor="text" w:hAnchor="page" w:xAlign="center" w:y="14"/>
                  <w:numPr>
                    <w:numId w:val="12"/>
                  </w:numPr>
                  <w:ind w:hanging="360"/>
                  <w:suppressOverlap/>
                </w:pPr>
              </w:pPrChange>
            </w:pPr>
            <w:del w:id="3365" w:author="Antonio Giangravè" w:date="2018-08-28T14:51:00Z">
              <w:r w:rsidRPr="00164C33" w:rsidDel="00164C33">
                <w:rPr>
                  <w:sz w:val="18"/>
                  <w:rPrChange w:id="3366" w:author="Antonio Giangravè" w:date="2018-08-28T14:52:00Z">
                    <w:rPr/>
                  </w:rPrChange>
                </w:rPr>
                <w:delText>Using</w:delText>
              </w:r>
              <w:r w:rsidR="000A3CC4" w:rsidRPr="00164C33" w:rsidDel="00164C33">
                <w:rPr>
                  <w:sz w:val="18"/>
                  <w:rPrChange w:id="3367" w:author="Antonio Giangravè" w:date="2018-08-28T14:52:00Z">
                    <w:rPr/>
                  </w:rPrChange>
                </w:rPr>
                <w:delText xml:space="preserve"> ICT solution to monitor users’ health status and rehabilitation level</w:delText>
              </w:r>
            </w:del>
          </w:p>
          <w:p w:rsidR="00301D6C" w:rsidRPr="00164C33" w:rsidDel="00164C33" w:rsidRDefault="00301D6C" w:rsidP="00164C33">
            <w:pPr>
              <w:jc w:val="center"/>
              <w:rPr>
                <w:del w:id="3368" w:author="Antonio Giangravè" w:date="2018-08-28T14:51:00Z"/>
                <w:sz w:val="18"/>
                <w:rPrChange w:id="3369" w:author="Antonio Giangravè" w:date="2018-08-28T14:52:00Z">
                  <w:rPr>
                    <w:del w:id="3370" w:author="Antonio Giangravè" w:date="2018-08-28T14:51:00Z"/>
                  </w:rPr>
                </w:rPrChange>
              </w:rPr>
              <w:pPrChange w:id="3371" w:author="Antonio Giangravè" w:date="2018-08-28T14:51:00Z">
                <w:pPr>
                  <w:pStyle w:val="Paragrafoelenco"/>
                  <w:framePr w:hSpace="141" w:wrap="around" w:vAnchor="text" w:hAnchor="page" w:xAlign="center" w:y="14"/>
                  <w:numPr>
                    <w:numId w:val="12"/>
                  </w:numPr>
                  <w:ind w:hanging="360"/>
                  <w:suppressOverlap/>
                </w:pPr>
              </w:pPrChange>
            </w:pPr>
            <w:del w:id="3372" w:author="Antonio Giangravè" w:date="2018-08-28T14:51:00Z">
              <w:r w:rsidRPr="00164C33" w:rsidDel="00164C33">
                <w:rPr>
                  <w:sz w:val="18"/>
                  <w:rPrChange w:id="3373" w:author="Antonio Giangravè" w:date="2018-08-28T14:52:00Z">
                    <w:rPr/>
                  </w:rPrChange>
                </w:rPr>
                <w:delText>Act</w:delText>
              </w:r>
              <w:r w:rsidR="00F169C3" w:rsidRPr="00164C33" w:rsidDel="00164C33">
                <w:rPr>
                  <w:sz w:val="18"/>
                  <w:rPrChange w:id="3374" w:author="Antonio Giangravè" w:date="2018-08-28T14:52:00Z">
                    <w:rPr/>
                  </w:rPrChange>
                </w:rPr>
                <w:delText>ing</w:delText>
              </w:r>
              <w:r w:rsidRPr="00164C33" w:rsidDel="00164C33">
                <w:rPr>
                  <w:sz w:val="18"/>
                  <w:rPrChange w:id="3375" w:author="Antonio Giangravè" w:date="2018-08-28T14:52:00Z">
                    <w:rPr/>
                  </w:rPrChange>
                </w:rPr>
                <w:delText xml:space="preserve"> with professional responsibility</w:delText>
              </w:r>
            </w:del>
          </w:p>
          <w:p w:rsidR="00301D6C" w:rsidRPr="00164C33" w:rsidDel="00164C33" w:rsidRDefault="00F169C3" w:rsidP="00164C33">
            <w:pPr>
              <w:jc w:val="center"/>
              <w:rPr>
                <w:del w:id="3376" w:author="Antonio Giangravè" w:date="2018-08-28T14:51:00Z"/>
                <w:sz w:val="18"/>
                <w:rPrChange w:id="3377" w:author="Antonio Giangravè" w:date="2018-08-28T14:52:00Z">
                  <w:rPr>
                    <w:del w:id="3378" w:author="Antonio Giangravè" w:date="2018-08-28T14:51:00Z"/>
                  </w:rPr>
                </w:rPrChange>
              </w:rPr>
              <w:pPrChange w:id="3379" w:author="Antonio Giangravè" w:date="2018-08-28T14:51:00Z">
                <w:pPr>
                  <w:pStyle w:val="Paragrafoelenco"/>
                  <w:framePr w:hSpace="141" w:wrap="around" w:vAnchor="text" w:hAnchor="page" w:xAlign="center" w:y="14"/>
                  <w:numPr>
                    <w:numId w:val="12"/>
                  </w:numPr>
                  <w:ind w:hanging="360"/>
                  <w:suppressOverlap/>
                </w:pPr>
              </w:pPrChange>
            </w:pPr>
            <w:del w:id="3380" w:author="Antonio Giangravè" w:date="2018-08-28T14:51:00Z">
              <w:r w:rsidRPr="00164C33" w:rsidDel="00164C33">
                <w:rPr>
                  <w:sz w:val="18"/>
                  <w:rPrChange w:id="3381" w:author="Antonio Giangravè" w:date="2018-08-28T14:52:00Z">
                    <w:rPr/>
                  </w:rPrChange>
                </w:rPr>
                <w:delText>Managing</w:delText>
              </w:r>
              <w:r w:rsidR="00301D6C" w:rsidRPr="00164C33" w:rsidDel="00164C33">
                <w:rPr>
                  <w:sz w:val="18"/>
                  <w:rPrChange w:id="3382" w:author="Antonio Giangravè" w:date="2018-08-28T14:52:00Z">
                    <w:rPr/>
                  </w:rPrChange>
                </w:rPr>
                <w:delText xml:space="preserve"> affectively the communication and relation with the user and his/her family and caregivers</w:delText>
              </w:r>
            </w:del>
          </w:p>
          <w:p w:rsidR="00301D6C" w:rsidRPr="00164C33" w:rsidDel="00164C33" w:rsidRDefault="00301D6C" w:rsidP="00164C33">
            <w:pPr>
              <w:jc w:val="center"/>
              <w:rPr>
                <w:del w:id="3383" w:author="Antonio Giangravè" w:date="2018-08-28T14:51:00Z"/>
                <w:sz w:val="18"/>
                <w:rPrChange w:id="3384" w:author="Antonio Giangravè" w:date="2018-08-28T14:52:00Z">
                  <w:rPr>
                    <w:del w:id="3385" w:author="Antonio Giangravè" w:date="2018-08-28T14:51:00Z"/>
                  </w:rPr>
                </w:rPrChange>
              </w:rPr>
              <w:pPrChange w:id="3386" w:author="Antonio Giangravè" w:date="2018-08-28T14:51:00Z">
                <w:pPr>
                  <w:pStyle w:val="Paragrafoelenco"/>
                  <w:framePr w:hSpace="141" w:wrap="around" w:vAnchor="text" w:hAnchor="page" w:xAlign="center" w:y="14"/>
                  <w:numPr>
                    <w:numId w:val="12"/>
                  </w:numPr>
                  <w:ind w:hanging="360"/>
                  <w:suppressOverlap/>
                </w:pPr>
              </w:pPrChange>
            </w:pPr>
            <w:del w:id="3387" w:author="Antonio Giangravè" w:date="2018-08-28T14:51:00Z">
              <w:r w:rsidRPr="00164C33" w:rsidDel="00164C33">
                <w:rPr>
                  <w:sz w:val="18"/>
                  <w:rPrChange w:id="3388" w:author="Antonio Giangravè" w:date="2018-08-28T14:52:00Z">
                    <w:rPr/>
                  </w:rPrChange>
                </w:rPr>
                <w:delText>Interact</w:delText>
              </w:r>
              <w:r w:rsidR="00F169C3" w:rsidRPr="00164C33" w:rsidDel="00164C33">
                <w:rPr>
                  <w:sz w:val="18"/>
                  <w:rPrChange w:id="3389" w:author="Antonio Giangravè" w:date="2018-08-28T14:52:00Z">
                    <w:rPr/>
                  </w:rPrChange>
                </w:rPr>
                <w:delText>ing</w:delText>
              </w:r>
              <w:r w:rsidRPr="00164C33" w:rsidDel="00164C33">
                <w:rPr>
                  <w:sz w:val="18"/>
                  <w:rPrChange w:id="3390" w:author="Antonio Giangravè" w:date="2018-08-28T14:52:00Z">
                    <w:rPr/>
                  </w:rPrChange>
                </w:rPr>
                <w:delText xml:space="preserve"> and collaborate with colleagues and multidisciplinary teams</w:delText>
              </w:r>
            </w:del>
          </w:p>
          <w:p w:rsidR="00301D6C" w:rsidRPr="00164C33" w:rsidDel="00164C33" w:rsidRDefault="00301D6C" w:rsidP="00164C33">
            <w:pPr>
              <w:jc w:val="center"/>
              <w:rPr>
                <w:del w:id="3391" w:author="Antonio Giangravè" w:date="2018-08-28T14:51:00Z"/>
                <w:sz w:val="18"/>
                <w:rPrChange w:id="3392" w:author="Antonio Giangravè" w:date="2018-08-28T14:52:00Z">
                  <w:rPr>
                    <w:del w:id="3393" w:author="Antonio Giangravè" w:date="2018-08-28T14:51:00Z"/>
                  </w:rPr>
                </w:rPrChange>
              </w:rPr>
              <w:pPrChange w:id="3394" w:author="Antonio Giangravè" w:date="2018-08-28T14:51:00Z">
                <w:pPr>
                  <w:pStyle w:val="Paragrafoelenco"/>
                  <w:framePr w:hSpace="141" w:wrap="around" w:vAnchor="text" w:hAnchor="page" w:xAlign="center" w:y="14"/>
                  <w:numPr>
                    <w:numId w:val="12"/>
                  </w:numPr>
                  <w:ind w:hanging="360"/>
                  <w:suppressOverlap/>
                </w:pPr>
              </w:pPrChange>
            </w:pPr>
            <w:del w:id="3395" w:author="Antonio Giangravè" w:date="2018-08-28T14:51:00Z">
              <w:r w:rsidRPr="00164C33" w:rsidDel="00164C33">
                <w:rPr>
                  <w:sz w:val="18"/>
                  <w:rPrChange w:id="3396" w:author="Antonio Giangravè" w:date="2018-08-28T14:52:00Z">
                    <w:rPr/>
                  </w:rPrChange>
                </w:rPr>
                <w:delText>E</w:delText>
              </w:r>
              <w:r w:rsidR="00F169C3" w:rsidRPr="00164C33" w:rsidDel="00164C33">
                <w:rPr>
                  <w:sz w:val="18"/>
                  <w:rPrChange w:id="3397" w:author="Antonio Giangravè" w:date="2018-08-28T14:52:00Z">
                    <w:rPr/>
                  </w:rPrChange>
                </w:rPr>
                <w:delText>nhancing</w:delText>
              </w:r>
              <w:r w:rsidRPr="00164C33" w:rsidDel="00164C33">
                <w:rPr>
                  <w:sz w:val="18"/>
                  <w:rPrChange w:id="3398" w:author="Antonio Giangravè" w:date="2018-08-28T14:52:00Z">
                    <w:rPr/>
                  </w:rPrChange>
                </w:rPr>
                <w:delText xml:space="preserve"> health prevention</w:delText>
              </w:r>
            </w:del>
          </w:p>
          <w:p w:rsidR="000A3CC4" w:rsidRPr="00164C33" w:rsidDel="00164C33" w:rsidRDefault="000A3CC4" w:rsidP="00164C33">
            <w:pPr>
              <w:jc w:val="center"/>
              <w:rPr>
                <w:del w:id="3399" w:author="Antonio Giangravè" w:date="2018-08-28T14:51:00Z"/>
                <w:sz w:val="18"/>
                <w:rPrChange w:id="3400" w:author="Antonio Giangravè" w:date="2018-08-28T14:52:00Z">
                  <w:rPr>
                    <w:del w:id="3401" w:author="Antonio Giangravè" w:date="2018-08-28T14:51:00Z"/>
                  </w:rPr>
                </w:rPrChange>
              </w:rPr>
              <w:pPrChange w:id="3402" w:author="Antonio Giangravè" w:date="2018-08-28T14:51:00Z">
                <w:pPr>
                  <w:pStyle w:val="Paragrafoelenco"/>
                  <w:framePr w:hSpace="141" w:wrap="around" w:vAnchor="text" w:hAnchor="page" w:xAlign="center" w:y="14"/>
                  <w:numPr>
                    <w:numId w:val="12"/>
                  </w:numPr>
                  <w:ind w:hanging="360"/>
                  <w:suppressOverlap/>
                </w:pPr>
              </w:pPrChange>
            </w:pPr>
            <w:del w:id="3403" w:author="Antonio Giangravè" w:date="2018-08-28T14:51:00Z">
              <w:r w:rsidRPr="00164C33" w:rsidDel="00164C33">
                <w:rPr>
                  <w:sz w:val="18"/>
                  <w:rPrChange w:id="3404" w:author="Antonio Giangravè" w:date="2018-08-28T14:52:00Z">
                    <w:rPr/>
                  </w:rPrChange>
                </w:rPr>
                <w:delText>……….</w:delText>
              </w:r>
            </w:del>
          </w:p>
          <w:p w:rsidR="000A3CC4" w:rsidRPr="00164C33" w:rsidDel="00164C33" w:rsidRDefault="000A3CC4" w:rsidP="00164C33">
            <w:pPr>
              <w:jc w:val="center"/>
              <w:rPr>
                <w:del w:id="3405" w:author="Antonio Giangravè" w:date="2018-08-28T14:51:00Z"/>
                <w:sz w:val="18"/>
                <w:rPrChange w:id="3406" w:author="Antonio Giangravè" w:date="2018-08-28T14:52:00Z">
                  <w:rPr>
                    <w:del w:id="3407" w:author="Antonio Giangravè" w:date="2018-08-28T14:51:00Z"/>
                  </w:rPr>
                </w:rPrChange>
              </w:rPr>
              <w:pPrChange w:id="3408" w:author="Antonio Giangravè" w:date="2018-08-28T14:51:00Z">
                <w:pPr>
                  <w:pStyle w:val="Paragrafoelenco"/>
                  <w:framePr w:hSpace="141" w:wrap="around" w:vAnchor="text" w:hAnchor="page" w:xAlign="center" w:y="14"/>
                  <w:numPr>
                    <w:numId w:val="12"/>
                  </w:numPr>
                  <w:ind w:hanging="360"/>
                  <w:suppressOverlap/>
                </w:pPr>
              </w:pPrChange>
            </w:pPr>
            <w:del w:id="3409" w:author="Antonio Giangravè" w:date="2018-08-28T14:51:00Z">
              <w:r w:rsidRPr="00164C33" w:rsidDel="00164C33">
                <w:rPr>
                  <w:sz w:val="18"/>
                  <w:rPrChange w:id="3410" w:author="Antonio Giangravè" w:date="2018-08-28T14:52:00Z">
                    <w:rPr/>
                  </w:rPrChange>
                </w:rPr>
                <w:delText>…….</w:delText>
              </w:r>
            </w:del>
          </w:p>
          <w:p w:rsidR="00F169C3" w:rsidRPr="00164C33" w:rsidDel="00164C33" w:rsidRDefault="00F169C3" w:rsidP="00164C33">
            <w:pPr>
              <w:jc w:val="center"/>
              <w:rPr>
                <w:del w:id="3411" w:author="Antonio Giangravè" w:date="2018-08-28T14:51:00Z"/>
                <w:b/>
                <w:rPrChange w:id="3412" w:author="Antonio Giangravè" w:date="2018-08-28T14:52:00Z">
                  <w:rPr>
                    <w:del w:id="3413" w:author="Antonio Giangravè" w:date="2018-08-28T14:51:00Z"/>
                    <w:b/>
                    <w:sz w:val="28"/>
                  </w:rPr>
                </w:rPrChange>
              </w:rPr>
              <w:pPrChange w:id="3414" w:author="Antonio Giangravè" w:date="2018-08-28T14:51:00Z">
                <w:pPr>
                  <w:framePr w:hSpace="141" w:wrap="around" w:vAnchor="text" w:hAnchor="page" w:xAlign="center" w:y="14"/>
                  <w:suppressOverlap/>
                </w:pPr>
              </w:pPrChange>
            </w:pPr>
            <w:del w:id="3415" w:author="Antonio Giangravè" w:date="2018-08-28T14:51:00Z">
              <w:r w:rsidRPr="00164C33" w:rsidDel="00164C33">
                <w:rPr>
                  <w:b/>
                  <w:rPrChange w:id="3416" w:author="Antonio Giangravè" w:date="2018-08-28T14:52:00Z">
                    <w:rPr>
                      <w:b/>
                      <w:sz w:val="28"/>
                    </w:rPr>
                  </w:rPrChange>
                </w:rPr>
                <w:delText xml:space="preserve">COMPETENCIES THAT ARE SPECIFIC OF PHYSIOTHERAPISTS IN HOMECARE </w:delText>
              </w:r>
            </w:del>
          </w:p>
          <w:p w:rsidR="00F169C3" w:rsidRPr="00164C33" w:rsidDel="00164C33" w:rsidRDefault="00F169C3" w:rsidP="00164C33">
            <w:pPr>
              <w:jc w:val="center"/>
              <w:rPr>
                <w:del w:id="3417" w:author="Antonio Giangravè" w:date="2018-08-28T14:51:00Z"/>
                <w:b/>
                <w:i/>
                <w:sz w:val="18"/>
                <w:rPrChange w:id="3418" w:author="Antonio Giangravè" w:date="2018-08-28T14:52:00Z">
                  <w:rPr>
                    <w:del w:id="3419" w:author="Antonio Giangravè" w:date="2018-08-28T14:51:00Z"/>
                    <w:b/>
                    <w:i/>
                  </w:rPr>
                </w:rPrChange>
              </w:rPr>
              <w:pPrChange w:id="3420" w:author="Antonio Giangravè" w:date="2018-08-28T14:51:00Z">
                <w:pPr>
                  <w:framePr w:hSpace="141" w:wrap="around" w:vAnchor="text" w:hAnchor="page" w:xAlign="center" w:y="14"/>
                  <w:spacing w:before="0" w:after="200" w:line="276" w:lineRule="auto"/>
                  <w:suppressOverlap/>
                </w:pPr>
              </w:pPrChange>
            </w:pPr>
            <w:del w:id="3421" w:author="Antonio Giangravè" w:date="2018-08-28T14:51:00Z">
              <w:r w:rsidRPr="00164C33" w:rsidDel="00164C33">
                <w:rPr>
                  <w:b/>
                  <w:i/>
                  <w:sz w:val="18"/>
                  <w:rPrChange w:id="3422" w:author="Antonio Giangravè" w:date="2018-08-28T14:52:00Z">
                    <w:rPr>
                      <w:b/>
                      <w:i/>
                    </w:rPr>
                  </w:rPrChange>
                </w:rPr>
                <w:delText>Define the proper rehabilitation paths, therapies and exercises in an evidence based approach</w:delText>
              </w:r>
            </w:del>
          </w:p>
          <w:p w:rsidR="00F169C3" w:rsidRPr="00164C33" w:rsidDel="00164C33" w:rsidRDefault="00F169C3" w:rsidP="00164C33">
            <w:pPr>
              <w:jc w:val="center"/>
              <w:rPr>
                <w:del w:id="3423" w:author="Antonio Giangravè" w:date="2018-08-28T14:51:00Z"/>
                <w:sz w:val="18"/>
                <w:rPrChange w:id="3424" w:author="Antonio Giangravè" w:date="2018-08-28T14:52:00Z">
                  <w:rPr>
                    <w:del w:id="3425" w:author="Antonio Giangravè" w:date="2018-08-28T14:51:00Z"/>
                  </w:rPr>
                </w:rPrChange>
              </w:rPr>
              <w:pPrChange w:id="3426" w:author="Antonio Giangravè" w:date="2018-08-28T14:51:00Z">
                <w:pPr>
                  <w:pStyle w:val="Paragrafoelenco"/>
                  <w:framePr w:hSpace="141" w:wrap="around" w:vAnchor="text" w:hAnchor="page" w:xAlign="center" w:y="14"/>
                  <w:numPr>
                    <w:numId w:val="14"/>
                  </w:numPr>
                  <w:spacing w:before="0" w:after="200" w:line="276" w:lineRule="auto"/>
                  <w:ind w:hanging="360"/>
                  <w:suppressOverlap/>
                </w:pPr>
              </w:pPrChange>
            </w:pPr>
            <w:del w:id="3427" w:author="Antonio Giangravè" w:date="2018-08-28T14:51:00Z">
              <w:r w:rsidRPr="00164C33" w:rsidDel="00164C33">
                <w:rPr>
                  <w:sz w:val="18"/>
                  <w:rPrChange w:id="3428" w:author="Antonio Giangravè" w:date="2018-08-28T14:52:00Z">
                    <w:rPr/>
                  </w:rPrChange>
                </w:rPr>
                <w:delText>Knowing and applying the main theories and methodologies on therapeutic exercises which can be made at home in order to help the elderly in their rehabilitation process;</w:delText>
              </w:r>
            </w:del>
          </w:p>
          <w:p w:rsidR="00F169C3" w:rsidRPr="00164C33" w:rsidDel="00164C33" w:rsidRDefault="001A5F0B" w:rsidP="00164C33">
            <w:pPr>
              <w:jc w:val="center"/>
              <w:rPr>
                <w:del w:id="3429" w:author="Antonio Giangravè" w:date="2018-08-28T14:51:00Z"/>
                <w:sz w:val="18"/>
                <w:rPrChange w:id="3430" w:author="Antonio Giangravè" w:date="2018-08-28T14:52:00Z">
                  <w:rPr>
                    <w:del w:id="3431" w:author="Antonio Giangravè" w:date="2018-08-28T14:51:00Z"/>
                  </w:rPr>
                </w:rPrChange>
              </w:rPr>
              <w:pPrChange w:id="3432"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433" w:author="Antonio Giangravè" w:date="2018-08-28T14:51:00Z">
              <w:r w:rsidRPr="00164C33" w:rsidDel="00164C33">
                <w:rPr>
                  <w:sz w:val="18"/>
                  <w:rPrChange w:id="3434" w:author="Antonio Giangravè" w:date="2018-08-28T14:52:00Z">
                    <w:rPr/>
                  </w:rPrChange>
                </w:rPr>
                <w:delText>Knowing and being able to explain the main</w:delText>
              </w:r>
              <w:r w:rsidR="00F169C3" w:rsidRPr="00164C33" w:rsidDel="00164C33">
                <w:rPr>
                  <w:sz w:val="18"/>
                  <w:rPrChange w:id="3435" w:author="Antonio Giangravè" w:date="2018-08-28T14:52:00Z">
                    <w:rPr/>
                  </w:rPrChange>
                </w:rPr>
                <w:delText xml:space="preserve"> therapeutic exercises which can be made at home in order to help the elderly in their rehabilitation process;</w:delText>
              </w:r>
            </w:del>
          </w:p>
          <w:p w:rsidR="00F169C3" w:rsidRPr="00164C33" w:rsidDel="00164C33" w:rsidRDefault="001A5F0B" w:rsidP="00164C33">
            <w:pPr>
              <w:jc w:val="center"/>
              <w:rPr>
                <w:del w:id="3436" w:author="Antonio Giangravè" w:date="2018-08-28T14:51:00Z"/>
                <w:sz w:val="18"/>
                <w:rPrChange w:id="3437" w:author="Antonio Giangravè" w:date="2018-08-28T14:52:00Z">
                  <w:rPr>
                    <w:del w:id="3438" w:author="Antonio Giangravè" w:date="2018-08-28T14:51:00Z"/>
                  </w:rPr>
                </w:rPrChange>
              </w:rPr>
              <w:pPrChange w:id="3439"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440" w:author="Antonio Giangravè" w:date="2018-08-28T14:51:00Z">
              <w:r w:rsidRPr="00164C33" w:rsidDel="00164C33">
                <w:rPr>
                  <w:sz w:val="18"/>
                  <w:rPrChange w:id="3441" w:author="Antonio Giangravè" w:date="2018-08-28T14:52:00Z">
                    <w:rPr/>
                  </w:rPrChange>
                </w:rPr>
                <w:delText xml:space="preserve">Knowing </w:delText>
              </w:r>
              <w:r w:rsidR="00F169C3" w:rsidRPr="00164C33" w:rsidDel="00164C33">
                <w:rPr>
                  <w:sz w:val="18"/>
                  <w:rPrChange w:id="3442" w:author="Antonio Giangravè" w:date="2018-08-28T14:52:00Z">
                    <w:rPr/>
                  </w:rPrChange>
                </w:rPr>
                <w:delText xml:space="preserve">the guidelines, the clinical pathways and the epidemiology for the main chronic diseases; </w:delText>
              </w:r>
            </w:del>
          </w:p>
          <w:p w:rsidR="00F169C3" w:rsidRPr="00164C33" w:rsidDel="00164C33" w:rsidRDefault="001A5F0B" w:rsidP="00164C33">
            <w:pPr>
              <w:jc w:val="center"/>
              <w:rPr>
                <w:del w:id="3443" w:author="Antonio Giangravè" w:date="2018-08-28T14:51:00Z"/>
                <w:sz w:val="18"/>
                <w:rPrChange w:id="3444" w:author="Antonio Giangravè" w:date="2018-08-28T14:52:00Z">
                  <w:rPr>
                    <w:del w:id="3445" w:author="Antonio Giangravè" w:date="2018-08-28T14:51:00Z"/>
                  </w:rPr>
                </w:rPrChange>
              </w:rPr>
              <w:pPrChange w:id="3446"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447" w:author="Antonio Giangravè" w:date="2018-08-28T14:51:00Z">
              <w:r w:rsidRPr="00164C33" w:rsidDel="00164C33">
                <w:rPr>
                  <w:sz w:val="18"/>
                  <w:rPrChange w:id="3448" w:author="Antonio Giangravè" w:date="2018-08-28T14:52:00Z">
                    <w:rPr/>
                  </w:rPrChange>
                </w:rPr>
                <w:delText xml:space="preserve">Knowing </w:delText>
              </w:r>
              <w:r w:rsidR="00F169C3" w:rsidRPr="00164C33" w:rsidDel="00164C33">
                <w:rPr>
                  <w:sz w:val="18"/>
                  <w:rPrChange w:id="3449" w:author="Antonio Giangravè" w:date="2018-08-28T14:52:00Z">
                    <w:rPr/>
                  </w:rPrChange>
                </w:rPr>
                <w:delText>the main scientific evidence on chronical and degenerative diseases in older adults;</w:delText>
              </w:r>
            </w:del>
          </w:p>
          <w:p w:rsidR="00F169C3" w:rsidRPr="00164C33" w:rsidDel="00164C33" w:rsidRDefault="00F169C3" w:rsidP="00164C33">
            <w:pPr>
              <w:jc w:val="center"/>
              <w:rPr>
                <w:del w:id="3450" w:author="Antonio Giangravè" w:date="2018-08-28T14:51:00Z"/>
                <w:sz w:val="18"/>
                <w:rPrChange w:id="3451" w:author="Antonio Giangravè" w:date="2018-08-28T14:52:00Z">
                  <w:rPr>
                    <w:del w:id="3452" w:author="Antonio Giangravè" w:date="2018-08-28T14:51:00Z"/>
                  </w:rPr>
                </w:rPrChange>
              </w:rPr>
              <w:pPrChange w:id="3453"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454" w:author="Antonio Giangravè" w:date="2018-08-28T14:51:00Z">
              <w:r w:rsidRPr="00164C33" w:rsidDel="00164C33">
                <w:rPr>
                  <w:sz w:val="18"/>
                  <w:rPrChange w:id="3455" w:author="Antonio Giangravè" w:date="2018-08-28T14:52:00Z">
                    <w:rPr/>
                  </w:rPrChange>
                </w:rPr>
                <w:delText>……….</w:delText>
              </w:r>
            </w:del>
          </w:p>
          <w:p w:rsidR="00F169C3" w:rsidRPr="00164C33" w:rsidDel="00164C33" w:rsidRDefault="00F169C3" w:rsidP="00164C33">
            <w:pPr>
              <w:jc w:val="center"/>
              <w:rPr>
                <w:del w:id="3456" w:author="Antonio Giangravè" w:date="2018-08-28T14:51:00Z"/>
                <w:b/>
                <w:i/>
                <w:sz w:val="18"/>
                <w:rPrChange w:id="3457" w:author="Antonio Giangravè" w:date="2018-08-28T14:52:00Z">
                  <w:rPr>
                    <w:del w:id="3458" w:author="Antonio Giangravè" w:date="2018-08-28T14:51:00Z"/>
                    <w:b/>
                    <w:i/>
                  </w:rPr>
                </w:rPrChange>
              </w:rPr>
              <w:pPrChange w:id="3459" w:author="Antonio Giangravè" w:date="2018-08-28T14:51:00Z">
                <w:pPr>
                  <w:framePr w:hSpace="141" w:wrap="around" w:vAnchor="text" w:hAnchor="page" w:xAlign="center" w:y="14"/>
                  <w:spacing w:before="0" w:after="200" w:line="276" w:lineRule="auto"/>
                  <w:suppressOverlap/>
                </w:pPr>
              </w:pPrChange>
            </w:pPr>
            <w:del w:id="3460" w:author="Antonio Giangravè" w:date="2018-08-28T14:51:00Z">
              <w:r w:rsidRPr="00164C33" w:rsidDel="00164C33">
                <w:rPr>
                  <w:b/>
                  <w:i/>
                  <w:sz w:val="18"/>
                  <w:rPrChange w:id="3461" w:author="Antonio Giangravè" w:date="2018-08-28T14:52:00Z">
                    <w:rPr>
                      <w:b/>
                      <w:i/>
                    </w:rPr>
                  </w:rPrChange>
                </w:rPr>
                <w:delText>[Key activity]…..</w:delText>
              </w:r>
            </w:del>
          </w:p>
          <w:p w:rsidR="00F169C3" w:rsidRPr="00164C33" w:rsidDel="00164C33" w:rsidRDefault="00F169C3" w:rsidP="00164C33">
            <w:pPr>
              <w:jc w:val="center"/>
              <w:rPr>
                <w:del w:id="3462" w:author="Antonio Giangravè" w:date="2018-08-28T14:51:00Z"/>
                <w:b/>
                <w:i/>
                <w:sz w:val="18"/>
                <w:rPrChange w:id="3463" w:author="Antonio Giangravè" w:date="2018-08-28T14:52:00Z">
                  <w:rPr>
                    <w:del w:id="3464" w:author="Antonio Giangravè" w:date="2018-08-28T14:51:00Z"/>
                    <w:b/>
                    <w:i/>
                  </w:rPr>
                </w:rPrChange>
              </w:rPr>
              <w:pPrChange w:id="3465" w:author="Antonio Giangravè" w:date="2018-08-28T14:51:00Z">
                <w:pPr>
                  <w:pStyle w:val="Paragrafoelenco"/>
                  <w:framePr w:hSpace="141" w:wrap="around" w:vAnchor="text" w:hAnchor="page" w:xAlign="center" w:y="14"/>
                  <w:numPr>
                    <w:numId w:val="13"/>
                  </w:numPr>
                  <w:spacing w:before="0" w:after="200" w:line="276" w:lineRule="auto"/>
                  <w:ind w:hanging="360"/>
                  <w:suppressOverlap/>
                </w:pPr>
              </w:pPrChange>
            </w:pPr>
            <w:del w:id="3466" w:author="Antonio Giangravè" w:date="2018-08-28T14:51:00Z">
              <w:r w:rsidRPr="00164C33" w:rsidDel="00164C33">
                <w:rPr>
                  <w:b/>
                  <w:i/>
                  <w:sz w:val="18"/>
                  <w:rPrChange w:id="3467" w:author="Antonio Giangravè" w:date="2018-08-28T14:52:00Z">
                    <w:rPr>
                      <w:b/>
                      <w:i/>
                    </w:rPr>
                  </w:rPrChange>
                </w:rPr>
                <w:delText>……</w:delText>
              </w:r>
            </w:del>
          </w:p>
          <w:p w:rsidR="00A4081D" w:rsidRPr="00164C33" w:rsidDel="00164C33" w:rsidRDefault="000A3CC4" w:rsidP="00164C33">
            <w:pPr>
              <w:jc w:val="center"/>
              <w:rPr>
                <w:del w:id="3468" w:author="Antonio Giangravè" w:date="2018-08-28T14:51:00Z"/>
                <w:b/>
                <w:rPrChange w:id="3469" w:author="Antonio Giangravè" w:date="2018-08-28T14:52:00Z">
                  <w:rPr>
                    <w:del w:id="3470" w:author="Antonio Giangravè" w:date="2018-08-28T14:51:00Z"/>
                    <w:b/>
                    <w:sz w:val="28"/>
                  </w:rPr>
                </w:rPrChange>
              </w:rPr>
              <w:pPrChange w:id="3471" w:author="Antonio Giangravè" w:date="2018-08-28T14:51:00Z">
                <w:pPr>
                  <w:framePr w:hSpace="141" w:wrap="around" w:vAnchor="text" w:hAnchor="page" w:xAlign="center" w:y="14"/>
                  <w:suppressOverlap/>
                </w:pPr>
              </w:pPrChange>
            </w:pPr>
            <w:del w:id="3472" w:author="Antonio Giangravè" w:date="2018-08-28T14:51:00Z">
              <w:r w:rsidRPr="00164C33" w:rsidDel="00164C33">
                <w:rPr>
                  <w:b/>
                  <w:rPrChange w:id="3473" w:author="Antonio Giangravè" w:date="2018-08-28T14:52:00Z">
                    <w:rPr>
                      <w:b/>
                      <w:sz w:val="28"/>
                    </w:rPr>
                  </w:rPrChange>
                </w:rPr>
                <w:delText xml:space="preserve">COMPETENCIES THAT ARE </w:delText>
              </w:r>
              <w:r w:rsidR="00A4081D" w:rsidRPr="00164C33" w:rsidDel="00164C33">
                <w:rPr>
                  <w:b/>
                  <w:rPrChange w:id="3474" w:author="Antonio Giangravè" w:date="2018-08-28T14:52:00Z">
                    <w:rPr>
                      <w:b/>
                      <w:sz w:val="28"/>
                    </w:rPr>
                  </w:rPrChange>
                </w:rPr>
                <w:delText xml:space="preserve">HORIZONTAL </w:delText>
              </w:r>
              <w:r w:rsidRPr="00164C33" w:rsidDel="00164C33">
                <w:rPr>
                  <w:b/>
                  <w:rPrChange w:id="3475" w:author="Antonio Giangravè" w:date="2018-08-28T14:52:00Z">
                    <w:rPr>
                      <w:b/>
                      <w:sz w:val="28"/>
                    </w:rPr>
                  </w:rPrChange>
                </w:rPr>
                <w:delText xml:space="preserve">TO DIFFERENT PROFESSIONALS IN </w:delText>
              </w:r>
              <w:r w:rsidR="00A4081D" w:rsidRPr="00164C33" w:rsidDel="00164C33">
                <w:rPr>
                  <w:b/>
                  <w:rPrChange w:id="3476" w:author="Antonio Giangravè" w:date="2018-08-28T14:52:00Z">
                    <w:rPr>
                      <w:b/>
                      <w:sz w:val="28"/>
                    </w:rPr>
                  </w:rPrChange>
                </w:rPr>
                <w:delText xml:space="preserve">HOMECARE </w:delText>
              </w:r>
            </w:del>
          </w:p>
          <w:p w:rsidR="004B6803" w:rsidRPr="00164C33" w:rsidDel="00164C33" w:rsidRDefault="004B6803" w:rsidP="00164C33">
            <w:pPr>
              <w:jc w:val="center"/>
              <w:rPr>
                <w:del w:id="3477" w:author="Antonio Giangravè" w:date="2018-08-28T14:51:00Z"/>
                <w:b/>
                <w:i/>
                <w:sz w:val="18"/>
                <w:rPrChange w:id="3478" w:author="Antonio Giangravè" w:date="2018-08-28T14:52:00Z">
                  <w:rPr>
                    <w:del w:id="3479" w:author="Antonio Giangravè" w:date="2018-08-28T14:51:00Z"/>
                    <w:b/>
                    <w:i/>
                  </w:rPr>
                </w:rPrChange>
              </w:rPr>
              <w:pPrChange w:id="3480" w:author="Antonio Giangravè" w:date="2018-08-28T14:51:00Z">
                <w:pPr>
                  <w:framePr w:hSpace="141" w:wrap="around" w:vAnchor="text" w:hAnchor="page" w:xAlign="center" w:y="14"/>
                  <w:suppressOverlap/>
                </w:pPr>
              </w:pPrChange>
            </w:pPr>
            <w:del w:id="3481" w:author="Antonio Giangravè" w:date="2018-08-28T14:51:00Z">
              <w:r w:rsidRPr="00164C33" w:rsidDel="00164C33">
                <w:rPr>
                  <w:b/>
                  <w:i/>
                  <w:sz w:val="18"/>
                  <w:rPrChange w:id="3482" w:author="Antonio Giangravè" w:date="2018-08-28T14:52:00Z">
                    <w:rPr>
                      <w:b/>
                      <w:i/>
                    </w:rPr>
                  </w:rPrChange>
                </w:rPr>
                <w:delText>Interact and collaborate with colleagues and multidisciplinary teams</w:delText>
              </w:r>
            </w:del>
          </w:p>
          <w:p w:rsidR="00F169C3" w:rsidRPr="00164C33" w:rsidDel="00164C33" w:rsidRDefault="00F169C3" w:rsidP="00164C33">
            <w:pPr>
              <w:jc w:val="center"/>
              <w:rPr>
                <w:del w:id="3483" w:author="Antonio Giangravè" w:date="2018-08-28T14:51:00Z"/>
                <w:sz w:val="18"/>
                <w:rPrChange w:id="3484" w:author="Antonio Giangravè" w:date="2018-08-28T14:52:00Z">
                  <w:rPr>
                    <w:del w:id="3485" w:author="Antonio Giangravè" w:date="2018-08-28T14:51:00Z"/>
                  </w:rPr>
                </w:rPrChange>
              </w:rPr>
              <w:pPrChange w:id="3486"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487" w:author="Antonio Giangravè" w:date="2018-08-28T14:51:00Z">
              <w:r w:rsidRPr="00164C33" w:rsidDel="00164C33">
                <w:rPr>
                  <w:sz w:val="18"/>
                  <w:rPrChange w:id="3488" w:author="Antonio Giangravè" w:date="2018-08-28T14:52:00Z">
                    <w:rPr/>
                  </w:rPrChange>
                </w:rPr>
                <w:delText>Know</w:delText>
              </w:r>
              <w:r w:rsidR="00282005" w:rsidRPr="00164C33" w:rsidDel="00164C33">
                <w:rPr>
                  <w:sz w:val="18"/>
                  <w:rPrChange w:id="3489" w:author="Antonio Giangravè" w:date="2018-08-28T14:52:00Z">
                    <w:rPr/>
                  </w:rPrChange>
                </w:rPr>
                <w:delText xml:space="preserve">ing </w:delText>
              </w:r>
              <w:r w:rsidRPr="00164C33" w:rsidDel="00164C33">
                <w:rPr>
                  <w:sz w:val="18"/>
                  <w:rPrChange w:id="3490" w:author="Antonio Giangravè" w:date="2018-08-28T14:52:00Z">
                    <w:rPr/>
                  </w:rPrChange>
                </w:rPr>
                <w:delText>about the institutional and legal structure of the social and healthcare services outside hospitals and their current status;</w:delText>
              </w:r>
            </w:del>
          </w:p>
          <w:p w:rsidR="00F169C3" w:rsidRPr="00164C33" w:rsidDel="00164C33" w:rsidRDefault="00F169C3" w:rsidP="00164C33">
            <w:pPr>
              <w:jc w:val="center"/>
              <w:rPr>
                <w:del w:id="3491" w:author="Antonio Giangravè" w:date="2018-08-28T14:51:00Z"/>
                <w:sz w:val="18"/>
                <w:rPrChange w:id="3492" w:author="Antonio Giangravè" w:date="2018-08-28T14:52:00Z">
                  <w:rPr>
                    <w:del w:id="3493" w:author="Antonio Giangravè" w:date="2018-08-28T14:51:00Z"/>
                  </w:rPr>
                </w:rPrChange>
              </w:rPr>
              <w:pPrChange w:id="3494"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495" w:author="Antonio Giangravè" w:date="2018-08-28T14:51:00Z">
              <w:r w:rsidRPr="00164C33" w:rsidDel="00164C33">
                <w:rPr>
                  <w:sz w:val="18"/>
                  <w:rPrChange w:id="3496" w:author="Antonio Giangravè" w:date="2018-08-28T14:52:00Z">
                    <w:rPr/>
                  </w:rPrChange>
                </w:rPr>
                <w:delText>Be</w:delText>
              </w:r>
              <w:r w:rsidR="00282005" w:rsidRPr="00164C33" w:rsidDel="00164C33">
                <w:rPr>
                  <w:sz w:val="18"/>
                  <w:rPrChange w:id="3497" w:author="Antonio Giangravè" w:date="2018-08-28T14:52:00Z">
                    <w:rPr/>
                  </w:rPrChange>
                </w:rPr>
                <w:delText>ing</w:delText>
              </w:r>
              <w:r w:rsidRPr="00164C33" w:rsidDel="00164C33">
                <w:rPr>
                  <w:sz w:val="18"/>
                  <w:rPrChange w:id="3498" w:author="Antonio Giangravè" w:date="2018-08-28T14:52:00Z">
                    <w:rPr/>
                  </w:rPrChange>
                </w:rPr>
                <w:delText xml:space="preserve"> aware of physiotherapists’ actual role and responsibilities in homecare;</w:delText>
              </w:r>
            </w:del>
          </w:p>
          <w:p w:rsidR="00F169C3" w:rsidRPr="00164C33" w:rsidDel="00164C33" w:rsidRDefault="00F169C3" w:rsidP="00164C33">
            <w:pPr>
              <w:jc w:val="center"/>
              <w:rPr>
                <w:del w:id="3499" w:author="Antonio Giangravè" w:date="2018-08-28T14:51:00Z"/>
                <w:sz w:val="18"/>
                <w:rPrChange w:id="3500" w:author="Antonio Giangravè" w:date="2018-08-28T14:52:00Z">
                  <w:rPr>
                    <w:del w:id="3501" w:author="Antonio Giangravè" w:date="2018-08-28T14:51:00Z"/>
                  </w:rPr>
                </w:rPrChange>
              </w:rPr>
              <w:pPrChange w:id="3502"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503" w:author="Antonio Giangravè" w:date="2018-08-28T14:51:00Z">
              <w:r w:rsidRPr="00164C33" w:rsidDel="00164C33">
                <w:rPr>
                  <w:sz w:val="18"/>
                  <w:rPrChange w:id="3504" w:author="Antonio Giangravè" w:date="2018-08-28T14:52:00Z">
                    <w:rPr/>
                  </w:rPrChange>
                </w:rPr>
                <w:delText>Be</w:delText>
              </w:r>
              <w:r w:rsidR="00282005" w:rsidRPr="00164C33" w:rsidDel="00164C33">
                <w:rPr>
                  <w:sz w:val="18"/>
                  <w:rPrChange w:id="3505" w:author="Antonio Giangravè" w:date="2018-08-28T14:52:00Z">
                    <w:rPr/>
                  </w:rPrChange>
                </w:rPr>
                <w:delText>ing</w:delText>
              </w:r>
              <w:r w:rsidRPr="00164C33" w:rsidDel="00164C33">
                <w:rPr>
                  <w:sz w:val="18"/>
                  <w:rPrChange w:id="3506" w:author="Antonio Giangravè" w:date="2018-08-28T14:52:00Z">
                    <w:rPr/>
                  </w:rPrChange>
                </w:rPr>
                <w:delText xml:space="preserve"> able to work in equip and to collaborate and cooperate with other professionals;</w:delText>
              </w:r>
            </w:del>
          </w:p>
          <w:p w:rsidR="00F169C3" w:rsidRPr="00164C33" w:rsidDel="00164C33" w:rsidRDefault="00282005" w:rsidP="00164C33">
            <w:pPr>
              <w:jc w:val="center"/>
              <w:rPr>
                <w:del w:id="3507" w:author="Antonio Giangravè" w:date="2018-08-28T14:51:00Z"/>
                <w:sz w:val="18"/>
                <w:rPrChange w:id="3508" w:author="Antonio Giangravè" w:date="2018-08-28T14:52:00Z">
                  <w:rPr>
                    <w:del w:id="3509" w:author="Antonio Giangravè" w:date="2018-08-28T14:51:00Z"/>
                  </w:rPr>
                </w:rPrChange>
              </w:rPr>
              <w:pPrChange w:id="3510"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511" w:author="Antonio Giangravè" w:date="2018-08-28T14:51:00Z">
              <w:r w:rsidRPr="00164C33" w:rsidDel="00164C33">
                <w:rPr>
                  <w:sz w:val="18"/>
                  <w:rPrChange w:id="3512" w:author="Antonio Giangravè" w:date="2018-08-28T14:52:00Z">
                    <w:rPr/>
                  </w:rPrChange>
                </w:rPr>
                <w:delText xml:space="preserve">Using </w:delText>
              </w:r>
              <w:r w:rsidR="00F169C3" w:rsidRPr="00164C33" w:rsidDel="00164C33">
                <w:rPr>
                  <w:sz w:val="18"/>
                  <w:rPrChange w:id="3513" w:author="Antonio Giangravè" w:date="2018-08-28T14:52:00Z">
                    <w:rPr/>
                  </w:rPrChange>
                </w:rPr>
                <w:delText xml:space="preserve"> effectively specific tools, report models and documentation, even supported by ICTs, in order to report the professional activity and to share information about the patient homecare with other professionals;</w:delText>
              </w:r>
            </w:del>
          </w:p>
          <w:p w:rsidR="00F169C3" w:rsidRPr="00164C33" w:rsidDel="00164C33" w:rsidRDefault="00F169C3" w:rsidP="00164C33">
            <w:pPr>
              <w:jc w:val="center"/>
              <w:rPr>
                <w:del w:id="3514" w:author="Antonio Giangravè" w:date="2018-08-28T14:51:00Z"/>
                <w:sz w:val="18"/>
                <w:rPrChange w:id="3515" w:author="Antonio Giangravè" w:date="2018-08-28T14:52:00Z">
                  <w:rPr>
                    <w:del w:id="3516" w:author="Antonio Giangravè" w:date="2018-08-28T14:51:00Z"/>
                  </w:rPr>
                </w:rPrChange>
              </w:rPr>
              <w:pPrChange w:id="3517"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518" w:author="Antonio Giangravè" w:date="2018-08-28T14:51:00Z">
              <w:r w:rsidRPr="00164C33" w:rsidDel="00164C33">
                <w:rPr>
                  <w:sz w:val="18"/>
                  <w:rPrChange w:id="3519" w:author="Antonio Giangravè" w:date="2018-08-28T14:52:00Z">
                    <w:rPr/>
                  </w:rPrChange>
                </w:rPr>
                <w:delText>……….</w:delText>
              </w:r>
            </w:del>
          </w:p>
          <w:p w:rsidR="00F169C3" w:rsidRPr="00164C33" w:rsidDel="00164C33" w:rsidRDefault="00F169C3" w:rsidP="00164C33">
            <w:pPr>
              <w:jc w:val="center"/>
              <w:rPr>
                <w:del w:id="3520" w:author="Antonio Giangravè" w:date="2018-08-28T14:51:00Z"/>
                <w:b/>
                <w:i/>
                <w:sz w:val="18"/>
                <w:rPrChange w:id="3521" w:author="Antonio Giangravè" w:date="2018-08-28T14:52:00Z">
                  <w:rPr>
                    <w:del w:id="3522" w:author="Antonio Giangravè" w:date="2018-08-28T14:51:00Z"/>
                    <w:b/>
                    <w:i/>
                  </w:rPr>
                </w:rPrChange>
              </w:rPr>
              <w:pPrChange w:id="3523" w:author="Antonio Giangravè" w:date="2018-08-28T14:51:00Z">
                <w:pPr>
                  <w:framePr w:hSpace="141" w:wrap="around" w:vAnchor="text" w:hAnchor="page" w:xAlign="center" w:y="14"/>
                  <w:spacing w:before="0" w:after="200" w:line="276" w:lineRule="auto"/>
                  <w:suppressOverlap/>
                </w:pPr>
              </w:pPrChange>
            </w:pPr>
            <w:del w:id="3524" w:author="Antonio Giangravè" w:date="2018-08-28T14:51:00Z">
              <w:r w:rsidRPr="00164C33" w:rsidDel="00164C33">
                <w:rPr>
                  <w:b/>
                  <w:i/>
                  <w:sz w:val="18"/>
                  <w:rPrChange w:id="3525" w:author="Antonio Giangravè" w:date="2018-08-28T14:52:00Z">
                    <w:rPr>
                      <w:b/>
                      <w:i/>
                    </w:rPr>
                  </w:rPrChange>
                </w:rPr>
                <w:delText>[Key activity]…..</w:delText>
              </w:r>
            </w:del>
          </w:p>
          <w:p w:rsidR="00A4081D" w:rsidRPr="00164C33" w:rsidDel="00164C33" w:rsidRDefault="00F169C3" w:rsidP="00164C33">
            <w:pPr>
              <w:jc w:val="center"/>
              <w:rPr>
                <w:del w:id="3526" w:author="Antonio Giangravè" w:date="2018-08-28T14:51:00Z"/>
                <w:b/>
                <w:i/>
                <w:sz w:val="18"/>
                <w:rPrChange w:id="3527" w:author="Antonio Giangravè" w:date="2018-08-28T14:52:00Z">
                  <w:rPr>
                    <w:del w:id="3528" w:author="Antonio Giangravè" w:date="2018-08-28T14:51:00Z"/>
                    <w:b/>
                    <w:i/>
                  </w:rPr>
                </w:rPrChange>
              </w:rPr>
              <w:pPrChange w:id="3529" w:author="Antonio Giangravè" w:date="2018-08-28T14:51:00Z">
                <w:pPr>
                  <w:pStyle w:val="Paragrafoelenco"/>
                  <w:framePr w:hSpace="141" w:wrap="around" w:vAnchor="text" w:hAnchor="page" w:xAlign="center" w:y="14"/>
                  <w:numPr>
                    <w:numId w:val="13"/>
                  </w:numPr>
                  <w:spacing w:before="0" w:after="200" w:line="276" w:lineRule="auto"/>
                  <w:ind w:hanging="360"/>
                  <w:suppressOverlap/>
                </w:pPr>
              </w:pPrChange>
            </w:pPr>
            <w:del w:id="3530" w:author="Antonio Giangravè" w:date="2018-08-28T14:51:00Z">
              <w:r w:rsidRPr="00164C33" w:rsidDel="00164C33">
                <w:rPr>
                  <w:b/>
                  <w:i/>
                  <w:sz w:val="18"/>
                  <w:rPrChange w:id="3531" w:author="Antonio Giangravè" w:date="2018-08-28T14:52:00Z">
                    <w:rPr>
                      <w:b/>
                      <w:i/>
                    </w:rPr>
                  </w:rPrChange>
                </w:rPr>
                <w:delText>……</w:delText>
              </w:r>
            </w:del>
          </w:p>
        </w:tc>
      </w:tr>
    </w:tbl>
    <w:p w:rsidR="009D5806" w:rsidRPr="00164C33" w:rsidDel="00164C33" w:rsidRDefault="009D5806" w:rsidP="00164C33">
      <w:pPr>
        <w:jc w:val="center"/>
        <w:rPr>
          <w:ins w:id="3532" w:author="Alvino" w:date="2018-08-27T15:24:00Z"/>
          <w:del w:id="3533" w:author="Antonio Giangravè" w:date="2018-08-28T14:51:00Z"/>
          <w:b/>
          <w:i/>
          <w:iCs/>
          <w:color w:val="7F7F7F" w:themeColor="text1" w:themeTint="80"/>
          <w:sz w:val="32"/>
          <w:rPrChange w:id="3534" w:author="Antonio Giangravè" w:date="2018-08-28T14:52:00Z">
            <w:rPr>
              <w:ins w:id="3535" w:author="Alvino" w:date="2018-08-27T15:24:00Z"/>
              <w:del w:id="3536" w:author="Antonio Giangravè" w:date="2018-08-28T14:51:00Z"/>
              <w:b/>
              <w:i/>
              <w:iCs/>
              <w:color w:val="7F7F7F" w:themeColor="text1" w:themeTint="80"/>
              <w:sz w:val="40"/>
            </w:rPr>
          </w:rPrChange>
        </w:rPr>
        <w:pPrChange w:id="3537" w:author="Antonio Giangravè" w:date="2018-08-28T14:51:00Z">
          <w:pPr>
            <w:jc w:val="center"/>
          </w:pPr>
        </w:pPrChange>
      </w:pPr>
    </w:p>
    <w:p w:rsidR="009D5806" w:rsidRPr="00164C33" w:rsidDel="00164C33" w:rsidRDefault="009D5806" w:rsidP="00164C33">
      <w:pPr>
        <w:jc w:val="center"/>
        <w:rPr>
          <w:ins w:id="3538" w:author="Alvino" w:date="2018-08-27T15:24:00Z"/>
          <w:del w:id="3539" w:author="Antonio Giangravè" w:date="2018-08-28T14:51:00Z"/>
          <w:b/>
          <w:i/>
          <w:iCs/>
          <w:color w:val="7F7F7F" w:themeColor="text1" w:themeTint="80"/>
          <w:sz w:val="32"/>
          <w:rPrChange w:id="3540" w:author="Antonio Giangravè" w:date="2018-08-28T14:52:00Z">
            <w:rPr>
              <w:ins w:id="3541" w:author="Alvino" w:date="2018-08-27T15:24:00Z"/>
              <w:del w:id="3542" w:author="Antonio Giangravè" w:date="2018-08-28T14:51:00Z"/>
              <w:b/>
              <w:i/>
              <w:iCs/>
              <w:color w:val="7F7F7F" w:themeColor="text1" w:themeTint="80"/>
              <w:sz w:val="40"/>
            </w:rPr>
          </w:rPrChange>
        </w:rPr>
        <w:pPrChange w:id="3543" w:author="Antonio Giangravè" w:date="2018-08-28T14:51:00Z">
          <w:pPr>
            <w:jc w:val="center"/>
          </w:pPr>
        </w:pPrChange>
      </w:pPr>
    </w:p>
    <w:p w:rsidR="009D5806" w:rsidRPr="00164C33" w:rsidDel="00164C33" w:rsidRDefault="009D5806" w:rsidP="00164C33">
      <w:pPr>
        <w:jc w:val="center"/>
        <w:rPr>
          <w:ins w:id="3544" w:author="Alvino" w:date="2018-08-27T15:24:00Z"/>
          <w:del w:id="3545" w:author="Antonio Giangravè" w:date="2018-08-28T14:51:00Z"/>
          <w:b/>
          <w:i/>
          <w:iCs/>
          <w:color w:val="7F7F7F" w:themeColor="text1" w:themeTint="80"/>
          <w:sz w:val="32"/>
          <w:rPrChange w:id="3546" w:author="Antonio Giangravè" w:date="2018-08-28T14:52:00Z">
            <w:rPr>
              <w:ins w:id="3547" w:author="Alvino" w:date="2018-08-27T15:24:00Z"/>
              <w:del w:id="3548" w:author="Antonio Giangravè" w:date="2018-08-28T14:51:00Z"/>
              <w:b/>
              <w:i/>
              <w:iCs/>
              <w:color w:val="7F7F7F" w:themeColor="text1" w:themeTint="80"/>
              <w:sz w:val="40"/>
            </w:rPr>
          </w:rPrChange>
        </w:rPr>
        <w:pPrChange w:id="3549" w:author="Antonio Giangravè" w:date="2018-08-28T14:51:00Z">
          <w:pPr>
            <w:jc w:val="center"/>
          </w:pPr>
        </w:pPrChange>
      </w:pPr>
    </w:p>
    <w:p w:rsidR="00282005" w:rsidRPr="00164C33" w:rsidDel="00164C33" w:rsidRDefault="00282005" w:rsidP="00164C33">
      <w:pPr>
        <w:jc w:val="center"/>
        <w:rPr>
          <w:ins w:id="3550" w:author="Sara Villagrá" w:date="2018-08-14T11:34:00Z"/>
          <w:del w:id="3551" w:author="Antonio Giangravè" w:date="2018-08-28T14:51:00Z"/>
          <w:b/>
          <w:i/>
          <w:iCs/>
          <w:color w:val="7F7F7F" w:themeColor="text1" w:themeTint="80"/>
          <w:sz w:val="32"/>
          <w:rPrChange w:id="3552" w:author="Antonio Giangravè" w:date="2018-08-28T14:52:00Z">
            <w:rPr>
              <w:ins w:id="3553" w:author="Sara Villagrá" w:date="2018-08-14T11:34:00Z"/>
              <w:del w:id="3554" w:author="Antonio Giangravè" w:date="2018-08-28T14:51:00Z"/>
              <w:b/>
              <w:i/>
              <w:iCs/>
              <w:color w:val="7F7F7F" w:themeColor="text1" w:themeTint="80"/>
              <w:sz w:val="40"/>
            </w:rPr>
          </w:rPrChange>
        </w:rPr>
        <w:pPrChange w:id="3555" w:author="Antonio Giangravè" w:date="2018-08-28T14:51:00Z">
          <w:pPr>
            <w:jc w:val="center"/>
          </w:pPr>
        </w:pPrChange>
      </w:pPr>
      <w:del w:id="3556" w:author="Antonio Giangravè" w:date="2018-08-28T14:51:00Z">
        <w:r w:rsidRPr="00164C33" w:rsidDel="00164C33">
          <w:rPr>
            <w:b/>
            <w:i/>
            <w:iCs/>
            <w:color w:val="7F7F7F" w:themeColor="text1" w:themeTint="80"/>
            <w:sz w:val="32"/>
            <w:rPrChange w:id="3557" w:author="Antonio Giangravè" w:date="2018-08-28T14:52:00Z">
              <w:rPr>
                <w:b/>
                <w:i/>
                <w:iCs/>
                <w:color w:val="7F7F7F" w:themeColor="text1" w:themeTint="80"/>
                <w:sz w:val="40"/>
              </w:rPr>
            </w:rPrChange>
          </w:rPr>
          <w:delText>Example 2</w:delText>
        </w:r>
      </w:del>
    </w:p>
    <w:p w:rsidR="00591FC4" w:rsidRPr="00164C33" w:rsidDel="00164C33" w:rsidRDefault="00591FC4" w:rsidP="00164C33">
      <w:pPr>
        <w:jc w:val="center"/>
        <w:rPr>
          <w:del w:id="3558" w:author="Antonio Giangravè" w:date="2018-08-28T14:51:00Z"/>
          <w:b/>
          <w:i/>
          <w:iCs/>
          <w:color w:val="7F7F7F" w:themeColor="text1" w:themeTint="80"/>
          <w:sz w:val="32"/>
          <w:rPrChange w:id="3559" w:author="Antonio Giangravè" w:date="2018-08-28T14:52:00Z">
            <w:rPr>
              <w:del w:id="3560" w:author="Antonio Giangravè" w:date="2018-08-28T14:51:00Z"/>
              <w:b/>
              <w:i/>
              <w:iCs/>
              <w:color w:val="7F7F7F" w:themeColor="text1" w:themeTint="80"/>
              <w:sz w:val="40"/>
            </w:rPr>
          </w:rPrChange>
        </w:rPr>
        <w:pPrChange w:id="3561" w:author="Antonio Giangravè" w:date="2018-08-28T14:51:00Z">
          <w:pPr>
            <w:jc w:val="center"/>
          </w:pPr>
        </w:pPrChange>
      </w:pPr>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282005" w:rsidRPr="00164C33" w:rsidDel="00164C33" w:rsidTr="004C69CE">
        <w:trPr>
          <w:trHeight w:val="70"/>
          <w:del w:id="3562" w:author="Antonio Giangravè" w:date="2018-08-28T14:51:00Z"/>
        </w:trPr>
        <w:tc>
          <w:tcPr>
            <w:tcW w:w="9209" w:type="dxa"/>
            <w:shd w:val="clear" w:color="auto" w:fill="FDE9D9" w:themeFill="accent6" w:themeFillTint="33"/>
          </w:tcPr>
          <w:p w:rsidR="00282005" w:rsidRPr="00164C33" w:rsidDel="00164C33" w:rsidRDefault="00282005" w:rsidP="00164C33">
            <w:pPr>
              <w:jc w:val="center"/>
              <w:rPr>
                <w:del w:id="3563" w:author="Antonio Giangravè" w:date="2018-08-28T14:51:00Z"/>
                <w:b/>
                <w:rPrChange w:id="3564" w:author="Antonio Giangravè" w:date="2018-08-28T14:52:00Z">
                  <w:rPr>
                    <w:del w:id="3565" w:author="Antonio Giangravè" w:date="2018-08-28T14:51:00Z"/>
                    <w:b/>
                    <w:sz w:val="28"/>
                  </w:rPr>
                </w:rPrChange>
              </w:rPr>
              <w:pPrChange w:id="3566" w:author="Antonio Giangravè" w:date="2018-08-28T14:51:00Z">
                <w:pPr>
                  <w:framePr w:hSpace="141" w:wrap="around" w:vAnchor="text" w:hAnchor="page" w:xAlign="center" w:y="14"/>
                  <w:suppressOverlap/>
                </w:pPr>
              </w:pPrChange>
            </w:pPr>
            <w:del w:id="3567" w:author="Antonio Giangravè" w:date="2018-08-28T14:51:00Z">
              <w:r w:rsidRPr="00164C33" w:rsidDel="00164C33">
                <w:rPr>
                  <w:b/>
                  <w:rPrChange w:id="3568" w:author="Antonio Giangravè" w:date="2018-08-28T14:52:00Z">
                    <w:rPr>
                      <w:b/>
                      <w:sz w:val="28"/>
                    </w:rPr>
                  </w:rPrChange>
                </w:rPr>
                <w:delText>COMPETENCY GAP LIST</w:delText>
              </w:r>
            </w:del>
          </w:p>
          <w:p w:rsidR="00282005" w:rsidRPr="00164C33" w:rsidDel="00164C33" w:rsidRDefault="00282005" w:rsidP="00164C33">
            <w:pPr>
              <w:jc w:val="center"/>
              <w:rPr>
                <w:del w:id="3569" w:author="Antonio Giangravè" w:date="2018-08-28T14:51:00Z"/>
                <w:b/>
                <w:sz w:val="18"/>
                <w:rPrChange w:id="3570" w:author="Antonio Giangravè" w:date="2018-08-28T14:52:00Z">
                  <w:rPr>
                    <w:del w:id="3571" w:author="Antonio Giangravè" w:date="2018-08-28T14:51:00Z"/>
                    <w:b/>
                  </w:rPr>
                </w:rPrChange>
              </w:rPr>
              <w:pPrChange w:id="3572" w:author="Antonio Giangravè" w:date="2018-08-28T14:51:00Z">
                <w:pPr>
                  <w:framePr w:hSpace="141" w:wrap="around" w:vAnchor="text" w:hAnchor="page" w:xAlign="center" w:y="14"/>
                  <w:suppressOverlap/>
                </w:pPr>
              </w:pPrChange>
            </w:pPr>
            <w:del w:id="3573" w:author="Antonio Giangravè" w:date="2018-08-28T14:51:00Z">
              <w:r w:rsidRPr="00164C33" w:rsidDel="00164C33">
                <w:rPr>
                  <w:b/>
                  <w:sz w:val="18"/>
                  <w:rPrChange w:id="3574" w:author="Antonio Giangravè" w:date="2018-08-28T14:52:00Z">
                    <w:rPr>
                      <w:b/>
                    </w:rPr>
                  </w:rPrChange>
                </w:rPr>
                <w:delText xml:space="preserve">COMPETENCIES THAT ARE SPECIFIC OF PHYSIOTHERAPISTS IN HOMECARE </w:delText>
              </w:r>
            </w:del>
          </w:p>
          <w:p w:rsidR="00282005" w:rsidRPr="00164C33" w:rsidDel="00164C33" w:rsidRDefault="00282005" w:rsidP="00164C33">
            <w:pPr>
              <w:jc w:val="center"/>
              <w:rPr>
                <w:del w:id="3575" w:author="Antonio Giangravè" w:date="2018-08-28T14:51:00Z"/>
                <w:b/>
                <w:i/>
                <w:sz w:val="18"/>
                <w:rPrChange w:id="3576" w:author="Antonio Giangravè" w:date="2018-08-28T14:52:00Z">
                  <w:rPr>
                    <w:del w:id="3577" w:author="Antonio Giangravè" w:date="2018-08-28T14:51:00Z"/>
                    <w:b/>
                    <w:i/>
                  </w:rPr>
                </w:rPrChange>
              </w:rPr>
              <w:pPrChange w:id="3578" w:author="Antonio Giangravè" w:date="2018-08-28T14:51:00Z">
                <w:pPr>
                  <w:framePr w:hSpace="141" w:wrap="around" w:vAnchor="text" w:hAnchor="page" w:xAlign="center" w:y="14"/>
                  <w:spacing w:before="0" w:after="200" w:line="276" w:lineRule="auto"/>
                  <w:suppressOverlap/>
                </w:pPr>
              </w:pPrChange>
            </w:pPr>
            <w:del w:id="3579" w:author="Antonio Giangravè" w:date="2018-08-28T14:51:00Z">
              <w:r w:rsidRPr="00164C33" w:rsidDel="00164C33">
                <w:rPr>
                  <w:b/>
                  <w:i/>
                  <w:sz w:val="18"/>
                  <w:rPrChange w:id="3580" w:author="Antonio Giangravè" w:date="2018-08-28T14:52:00Z">
                    <w:rPr>
                      <w:b/>
                      <w:i/>
                    </w:rPr>
                  </w:rPrChange>
                </w:rPr>
                <w:delText>Define the proper rehabilitation paths, therapies and exercises in an evidence based approach</w:delText>
              </w:r>
            </w:del>
          </w:p>
          <w:p w:rsidR="00282005" w:rsidRPr="00164C33" w:rsidDel="00164C33" w:rsidRDefault="00282005" w:rsidP="00164C33">
            <w:pPr>
              <w:jc w:val="center"/>
              <w:rPr>
                <w:del w:id="3581" w:author="Antonio Giangravè" w:date="2018-08-28T14:51:00Z"/>
                <w:sz w:val="18"/>
                <w:rPrChange w:id="3582" w:author="Antonio Giangravè" w:date="2018-08-28T14:52:00Z">
                  <w:rPr>
                    <w:del w:id="3583" w:author="Antonio Giangravè" w:date="2018-08-28T14:51:00Z"/>
                  </w:rPr>
                </w:rPrChange>
              </w:rPr>
              <w:pPrChange w:id="3584" w:author="Antonio Giangravè" w:date="2018-08-28T14:51:00Z">
                <w:pPr>
                  <w:pStyle w:val="Paragrafoelenco"/>
                  <w:framePr w:hSpace="141" w:wrap="around" w:vAnchor="text" w:hAnchor="page" w:xAlign="center" w:y="14"/>
                  <w:numPr>
                    <w:numId w:val="14"/>
                  </w:numPr>
                  <w:spacing w:before="0" w:after="200" w:line="276" w:lineRule="auto"/>
                  <w:ind w:hanging="360"/>
                  <w:suppressOverlap/>
                </w:pPr>
              </w:pPrChange>
            </w:pPr>
            <w:del w:id="3585" w:author="Antonio Giangravè" w:date="2018-08-28T14:51:00Z">
              <w:r w:rsidRPr="00164C33" w:rsidDel="00164C33">
                <w:rPr>
                  <w:sz w:val="18"/>
                  <w:rPrChange w:id="3586" w:author="Antonio Giangravè" w:date="2018-08-28T14:52:00Z">
                    <w:rPr/>
                  </w:rPrChange>
                </w:rPr>
                <w:delText>Knowing and applying the main theories and methodologies on therapeutic exercises which can be made at home in order to help the elderly in their rehabilitation process;</w:delText>
              </w:r>
            </w:del>
          </w:p>
          <w:p w:rsidR="00282005" w:rsidRPr="00164C33" w:rsidDel="00164C33" w:rsidRDefault="00282005" w:rsidP="00164C33">
            <w:pPr>
              <w:jc w:val="center"/>
              <w:rPr>
                <w:del w:id="3587" w:author="Antonio Giangravè" w:date="2018-08-28T14:51:00Z"/>
                <w:sz w:val="18"/>
                <w:rPrChange w:id="3588" w:author="Antonio Giangravè" w:date="2018-08-28T14:52:00Z">
                  <w:rPr>
                    <w:del w:id="3589" w:author="Antonio Giangravè" w:date="2018-08-28T14:51:00Z"/>
                  </w:rPr>
                </w:rPrChange>
              </w:rPr>
              <w:pPrChange w:id="3590"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591" w:author="Antonio Giangravè" w:date="2018-08-28T14:51:00Z">
              <w:r w:rsidRPr="00164C33" w:rsidDel="00164C33">
                <w:rPr>
                  <w:sz w:val="18"/>
                  <w:rPrChange w:id="3592" w:author="Antonio Giangravè" w:date="2018-08-28T14:52:00Z">
                    <w:rPr/>
                  </w:rPrChange>
                </w:rPr>
                <w:delText>Knowing and being able to explain the main therapeutic exercises which can be made at home in order to help the elderly in their rehabilitation process;</w:delText>
              </w:r>
            </w:del>
          </w:p>
          <w:p w:rsidR="00282005" w:rsidRPr="00164C33" w:rsidDel="00164C33" w:rsidRDefault="00282005" w:rsidP="00164C33">
            <w:pPr>
              <w:jc w:val="center"/>
              <w:rPr>
                <w:del w:id="3593" w:author="Antonio Giangravè" w:date="2018-08-28T14:51:00Z"/>
                <w:b/>
                <w:i/>
                <w:sz w:val="18"/>
                <w:rPrChange w:id="3594" w:author="Antonio Giangravè" w:date="2018-08-28T14:52:00Z">
                  <w:rPr>
                    <w:del w:id="3595" w:author="Antonio Giangravè" w:date="2018-08-28T14:51:00Z"/>
                    <w:b/>
                    <w:i/>
                  </w:rPr>
                </w:rPrChange>
              </w:rPr>
              <w:pPrChange w:id="3596" w:author="Antonio Giangravè" w:date="2018-08-28T14:51:00Z">
                <w:pPr>
                  <w:framePr w:hSpace="141" w:wrap="around" w:vAnchor="text" w:hAnchor="page" w:xAlign="center" w:y="14"/>
                  <w:spacing w:before="0" w:after="200" w:line="276" w:lineRule="auto"/>
                  <w:suppressOverlap/>
                </w:pPr>
              </w:pPrChange>
            </w:pPr>
            <w:del w:id="3597" w:author="Antonio Giangravè" w:date="2018-08-28T14:51:00Z">
              <w:r w:rsidRPr="00164C33" w:rsidDel="00164C33">
                <w:rPr>
                  <w:b/>
                  <w:i/>
                  <w:sz w:val="18"/>
                  <w:rPrChange w:id="3598" w:author="Antonio Giangravè" w:date="2018-08-28T14:52:00Z">
                    <w:rPr>
                      <w:b/>
                      <w:i/>
                    </w:rPr>
                  </w:rPrChange>
                </w:rPr>
                <w:delText xml:space="preserve"> [Key activity]…..</w:delText>
              </w:r>
            </w:del>
          </w:p>
          <w:p w:rsidR="00282005" w:rsidRPr="00164C33" w:rsidDel="00164C33" w:rsidRDefault="00282005" w:rsidP="00164C33">
            <w:pPr>
              <w:jc w:val="center"/>
              <w:rPr>
                <w:del w:id="3599" w:author="Antonio Giangravè" w:date="2018-08-28T14:51:00Z"/>
                <w:b/>
                <w:i/>
                <w:sz w:val="18"/>
                <w:rPrChange w:id="3600" w:author="Antonio Giangravè" w:date="2018-08-28T14:52:00Z">
                  <w:rPr>
                    <w:del w:id="3601" w:author="Antonio Giangravè" w:date="2018-08-28T14:51:00Z"/>
                    <w:b/>
                    <w:i/>
                  </w:rPr>
                </w:rPrChange>
              </w:rPr>
              <w:pPrChange w:id="3602" w:author="Antonio Giangravè" w:date="2018-08-28T14:51:00Z">
                <w:pPr>
                  <w:pStyle w:val="Paragrafoelenco"/>
                  <w:framePr w:hSpace="141" w:wrap="around" w:vAnchor="text" w:hAnchor="page" w:xAlign="center" w:y="14"/>
                  <w:numPr>
                    <w:numId w:val="13"/>
                  </w:numPr>
                  <w:spacing w:before="0" w:after="200" w:line="276" w:lineRule="auto"/>
                  <w:ind w:hanging="360"/>
                  <w:suppressOverlap/>
                </w:pPr>
              </w:pPrChange>
            </w:pPr>
            <w:del w:id="3603" w:author="Antonio Giangravè" w:date="2018-08-28T14:51:00Z">
              <w:r w:rsidRPr="00164C33" w:rsidDel="00164C33">
                <w:rPr>
                  <w:b/>
                  <w:i/>
                  <w:sz w:val="18"/>
                  <w:rPrChange w:id="3604" w:author="Antonio Giangravè" w:date="2018-08-28T14:52:00Z">
                    <w:rPr>
                      <w:b/>
                      <w:i/>
                    </w:rPr>
                  </w:rPrChange>
                </w:rPr>
                <w:delText>……</w:delText>
              </w:r>
            </w:del>
          </w:p>
          <w:p w:rsidR="00282005" w:rsidRPr="00164C33" w:rsidDel="00164C33" w:rsidRDefault="00282005" w:rsidP="00164C33">
            <w:pPr>
              <w:jc w:val="center"/>
              <w:rPr>
                <w:del w:id="3605" w:author="Antonio Giangravè" w:date="2018-08-28T14:51:00Z"/>
                <w:b/>
                <w:i/>
                <w:sz w:val="18"/>
                <w:rPrChange w:id="3606" w:author="Antonio Giangravè" w:date="2018-08-28T14:52:00Z">
                  <w:rPr>
                    <w:del w:id="3607" w:author="Antonio Giangravè" w:date="2018-08-28T14:51:00Z"/>
                    <w:b/>
                    <w:i/>
                  </w:rPr>
                </w:rPrChange>
              </w:rPr>
              <w:pPrChange w:id="3608" w:author="Antonio Giangravè" w:date="2018-08-28T14:51:00Z">
                <w:pPr>
                  <w:pStyle w:val="Paragrafoelenco"/>
                  <w:framePr w:hSpace="141" w:wrap="around" w:vAnchor="text" w:hAnchor="page" w:xAlign="center" w:y="14"/>
                  <w:numPr>
                    <w:numId w:val="13"/>
                  </w:numPr>
                  <w:spacing w:before="0" w:after="200" w:line="276" w:lineRule="auto"/>
                  <w:ind w:hanging="360"/>
                  <w:suppressOverlap/>
                </w:pPr>
              </w:pPrChange>
            </w:pPr>
            <w:del w:id="3609" w:author="Antonio Giangravè" w:date="2018-08-28T14:51:00Z">
              <w:r w:rsidRPr="00164C33" w:rsidDel="00164C33">
                <w:rPr>
                  <w:b/>
                  <w:i/>
                  <w:sz w:val="18"/>
                  <w:rPrChange w:id="3610" w:author="Antonio Giangravè" w:date="2018-08-28T14:52:00Z">
                    <w:rPr>
                      <w:b/>
                      <w:i/>
                    </w:rPr>
                  </w:rPrChange>
                </w:rPr>
                <w:delText>……</w:delText>
              </w:r>
            </w:del>
          </w:p>
          <w:p w:rsidR="00282005" w:rsidRPr="00164C33" w:rsidDel="00164C33" w:rsidRDefault="00282005" w:rsidP="00164C33">
            <w:pPr>
              <w:jc w:val="center"/>
              <w:rPr>
                <w:del w:id="3611" w:author="Antonio Giangravè" w:date="2018-08-28T14:51:00Z"/>
                <w:b/>
                <w:sz w:val="18"/>
                <w:rPrChange w:id="3612" w:author="Antonio Giangravè" w:date="2018-08-28T14:52:00Z">
                  <w:rPr>
                    <w:del w:id="3613" w:author="Antonio Giangravè" w:date="2018-08-28T14:51:00Z"/>
                    <w:b/>
                  </w:rPr>
                </w:rPrChange>
              </w:rPr>
              <w:pPrChange w:id="3614" w:author="Antonio Giangravè" w:date="2018-08-28T14:51:00Z">
                <w:pPr>
                  <w:framePr w:hSpace="141" w:wrap="around" w:vAnchor="text" w:hAnchor="page" w:xAlign="center" w:y="14"/>
                  <w:suppressOverlap/>
                </w:pPr>
              </w:pPrChange>
            </w:pPr>
            <w:del w:id="3615" w:author="Antonio Giangravè" w:date="2018-08-28T14:51:00Z">
              <w:r w:rsidRPr="00164C33" w:rsidDel="00164C33">
                <w:rPr>
                  <w:b/>
                  <w:sz w:val="18"/>
                  <w:rPrChange w:id="3616" w:author="Antonio Giangravè" w:date="2018-08-28T14:52:00Z">
                    <w:rPr>
                      <w:b/>
                    </w:rPr>
                  </w:rPrChange>
                </w:rPr>
                <w:delText xml:space="preserve">COMPETENCIES THAT ARE HORIZONTAL TO DIFFERENT PROFESSIONALS IN HOMECARE </w:delText>
              </w:r>
            </w:del>
          </w:p>
          <w:p w:rsidR="00282005" w:rsidRPr="00164C33" w:rsidDel="00164C33" w:rsidRDefault="00282005" w:rsidP="00164C33">
            <w:pPr>
              <w:jc w:val="center"/>
              <w:rPr>
                <w:del w:id="3617" w:author="Antonio Giangravè" w:date="2018-08-28T14:51:00Z"/>
                <w:b/>
                <w:i/>
                <w:sz w:val="18"/>
                <w:rPrChange w:id="3618" w:author="Antonio Giangravè" w:date="2018-08-28T14:52:00Z">
                  <w:rPr>
                    <w:del w:id="3619" w:author="Antonio Giangravè" w:date="2018-08-28T14:51:00Z"/>
                    <w:b/>
                    <w:i/>
                  </w:rPr>
                </w:rPrChange>
              </w:rPr>
              <w:pPrChange w:id="3620" w:author="Antonio Giangravè" w:date="2018-08-28T14:51:00Z">
                <w:pPr>
                  <w:framePr w:hSpace="141" w:wrap="around" w:vAnchor="text" w:hAnchor="page" w:xAlign="center" w:y="14"/>
                  <w:suppressOverlap/>
                </w:pPr>
              </w:pPrChange>
            </w:pPr>
            <w:del w:id="3621" w:author="Antonio Giangravè" w:date="2018-08-28T14:51:00Z">
              <w:r w:rsidRPr="00164C33" w:rsidDel="00164C33">
                <w:rPr>
                  <w:b/>
                  <w:i/>
                  <w:sz w:val="18"/>
                  <w:rPrChange w:id="3622" w:author="Antonio Giangravè" w:date="2018-08-28T14:52:00Z">
                    <w:rPr>
                      <w:b/>
                      <w:i/>
                    </w:rPr>
                  </w:rPrChange>
                </w:rPr>
                <w:delText>Interact and collaborate with colleagues and multidisciplinary teams</w:delText>
              </w:r>
            </w:del>
          </w:p>
          <w:p w:rsidR="00282005" w:rsidRPr="00164C33" w:rsidDel="00164C33" w:rsidRDefault="00282005" w:rsidP="00164C33">
            <w:pPr>
              <w:jc w:val="center"/>
              <w:rPr>
                <w:del w:id="3623" w:author="Antonio Giangravè" w:date="2018-08-28T14:51:00Z"/>
                <w:sz w:val="18"/>
                <w:rPrChange w:id="3624" w:author="Antonio Giangravè" w:date="2018-08-28T14:52:00Z">
                  <w:rPr>
                    <w:del w:id="3625" w:author="Antonio Giangravè" w:date="2018-08-28T14:51:00Z"/>
                  </w:rPr>
                </w:rPrChange>
              </w:rPr>
              <w:pPrChange w:id="3626"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627" w:author="Antonio Giangravè" w:date="2018-08-28T14:51:00Z">
              <w:r w:rsidRPr="00164C33" w:rsidDel="00164C33">
                <w:rPr>
                  <w:sz w:val="18"/>
                  <w:rPrChange w:id="3628" w:author="Antonio Giangravè" w:date="2018-08-28T14:52:00Z">
                    <w:rPr/>
                  </w:rPrChange>
                </w:rPr>
                <w:delText>Being aware of physiotherapists’ actual role and responsibilities in homecare;</w:delText>
              </w:r>
            </w:del>
          </w:p>
          <w:p w:rsidR="00282005" w:rsidRPr="00164C33" w:rsidDel="00164C33" w:rsidRDefault="00282005" w:rsidP="00164C33">
            <w:pPr>
              <w:jc w:val="center"/>
              <w:rPr>
                <w:del w:id="3629" w:author="Antonio Giangravè" w:date="2018-08-28T14:51:00Z"/>
                <w:sz w:val="18"/>
                <w:rPrChange w:id="3630" w:author="Antonio Giangravè" w:date="2018-08-28T14:52:00Z">
                  <w:rPr>
                    <w:del w:id="3631" w:author="Antonio Giangravè" w:date="2018-08-28T14:51:00Z"/>
                  </w:rPr>
                </w:rPrChange>
              </w:rPr>
              <w:pPrChange w:id="3632" w:author="Antonio Giangravè" w:date="2018-08-28T14:51:00Z">
                <w:pPr>
                  <w:pStyle w:val="Paragrafoelenco"/>
                  <w:framePr w:hSpace="141" w:wrap="around" w:vAnchor="text" w:hAnchor="page" w:xAlign="center" w:y="14"/>
                  <w:numPr>
                    <w:numId w:val="11"/>
                  </w:numPr>
                  <w:spacing w:before="0" w:after="200" w:line="276" w:lineRule="auto"/>
                  <w:ind w:hanging="360"/>
                  <w:suppressOverlap/>
                </w:pPr>
              </w:pPrChange>
            </w:pPr>
            <w:del w:id="3633" w:author="Antonio Giangravè" w:date="2018-08-28T14:51:00Z">
              <w:r w:rsidRPr="00164C33" w:rsidDel="00164C33">
                <w:rPr>
                  <w:sz w:val="18"/>
                  <w:rPrChange w:id="3634" w:author="Antonio Giangravè" w:date="2018-08-28T14:52:00Z">
                    <w:rPr/>
                  </w:rPrChange>
                </w:rPr>
                <w:delText>Being able to work in equip and to collaborate and cooperate with other professionals;</w:delText>
              </w:r>
            </w:del>
          </w:p>
          <w:p w:rsidR="00282005" w:rsidRPr="00164C33" w:rsidDel="00164C33" w:rsidRDefault="00282005" w:rsidP="00164C33">
            <w:pPr>
              <w:jc w:val="center"/>
              <w:rPr>
                <w:del w:id="3635" w:author="Antonio Giangravè" w:date="2018-08-28T14:51:00Z"/>
                <w:b/>
                <w:i/>
                <w:sz w:val="18"/>
                <w:rPrChange w:id="3636" w:author="Antonio Giangravè" w:date="2018-08-28T14:52:00Z">
                  <w:rPr>
                    <w:del w:id="3637" w:author="Antonio Giangravè" w:date="2018-08-28T14:51:00Z"/>
                    <w:b/>
                    <w:i/>
                  </w:rPr>
                </w:rPrChange>
              </w:rPr>
              <w:pPrChange w:id="3638" w:author="Antonio Giangravè" w:date="2018-08-28T14:51:00Z">
                <w:pPr>
                  <w:framePr w:hSpace="141" w:wrap="around" w:vAnchor="text" w:hAnchor="page" w:xAlign="center" w:y="14"/>
                  <w:spacing w:before="0" w:after="200" w:line="276" w:lineRule="auto"/>
                  <w:suppressOverlap/>
                </w:pPr>
              </w:pPrChange>
            </w:pPr>
            <w:del w:id="3639" w:author="Antonio Giangravè" w:date="2018-08-28T14:51:00Z">
              <w:r w:rsidRPr="00164C33" w:rsidDel="00164C33">
                <w:rPr>
                  <w:b/>
                  <w:i/>
                  <w:sz w:val="18"/>
                  <w:rPrChange w:id="3640" w:author="Antonio Giangravè" w:date="2018-08-28T14:52:00Z">
                    <w:rPr>
                      <w:b/>
                      <w:i/>
                    </w:rPr>
                  </w:rPrChange>
                </w:rPr>
                <w:delText>[Key activity]…..</w:delText>
              </w:r>
            </w:del>
          </w:p>
          <w:p w:rsidR="00282005" w:rsidRPr="00164C33" w:rsidDel="00164C33" w:rsidRDefault="00282005" w:rsidP="00164C33">
            <w:pPr>
              <w:jc w:val="center"/>
              <w:rPr>
                <w:del w:id="3641" w:author="Antonio Giangravè" w:date="2018-08-28T14:51:00Z"/>
                <w:b/>
                <w:i/>
                <w:sz w:val="18"/>
                <w:rPrChange w:id="3642" w:author="Antonio Giangravè" w:date="2018-08-28T14:52:00Z">
                  <w:rPr>
                    <w:del w:id="3643" w:author="Antonio Giangravè" w:date="2018-08-28T14:51:00Z"/>
                    <w:b/>
                    <w:i/>
                  </w:rPr>
                </w:rPrChange>
              </w:rPr>
              <w:pPrChange w:id="3644" w:author="Antonio Giangravè" w:date="2018-08-28T14:51:00Z">
                <w:pPr>
                  <w:pStyle w:val="Paragrafoelenco"/>
                  <w:framePr w:hSpace="141" w:wrap="around" w:vAnchor="text" w:hAnchor="page" w:xAlign="center" w:y="14"/>
                  <w:numPr>
                    <w:numId w:val="13"/>
                  </w:numPr>
                  <w:spacing w:before="0" w:after="200" w:line="276" w:lineRule="auto"/>
                  <w:ind w:hanging="360"/>
                  <w:suppressOverlap/>
                </w:pPr>
              </w:pPrChange>
            </w:pPr>
            <w:del w:id="3645" w:author="Antonio Giangravè" w:date="2018-08-28T14:51:00Z">
              <w:r w:rsidRPr="00164C33" w:rsidDel="00164C33">
                <w:rPr>
                  <w:b/>
                  <w:i/>
                  <w:sz w:val="18"/>
                  <w:rPrChange w:id="3646" w:author="Antonio Giangravè" w:date="2018-08-28T14:52:00Z">
                    <w:rPr>
                      <w:b/>
                      <w:i/>
                    </w:rPr>
                  </w:rPrChange>
                </w:rPr>
                <w:delText>……</w:delText>
              </w:r>
            </w:del>
          </w:p>
          <w:p w:rsidR="00282005" w:rsidRPr="00164C33" w:rsidDel="00164C33" w:rsidRDefault="00282005" w:rsidP="00164C33">
            <w:pPr>
              <w:jc w:val="center"/>
              <w:rPr>
                <w:del w:id="3647" w:author="Antonio Giangravè" w:date="2018-08-28T14:51:00Z"/>
                <w:b/>
                <w:i/>
                <w:sz w:val="18"/>
                <w:rPrChange w:id="3648" w:author="Antonio Giangravè" w:date="2018-08-28T14:52:00Z">
                  <w:rPr>
                    <w:del w:id="3649" w:author="Antonio Giangravè" w:date="2018-08-28T14:51:00Z"/>
                    <w:b/>
                    <w:i/>
                  </w:rPr>
                </w:rPrChange>
              </w:rPr>
              <w:pPrChange w:id="3650" w:author="Antonio Giangravè" w:date="2018-08-28T14:51:00Z">
                <w:pPr>
                  <w:pStyle w:val="Paragrafoelenco"/>
                  <w:framePr w:hSpace="141" w:wrap="around" w:vAnchor="text" w:hAnchor="page" w:xAlign="center" w:y="14"/>
                  <w:numPr>
                    <w:numId w:val="13"/>
                  </w:numPr>
                  <w:spacing w:before="0" w:after="200" w:line="276" w:lineRule="auto"/>
                  <w:ind w:hanging="360"/>
                  <w:suppressOverlap/>
                </w:pPr>
              </w:pPrChange>
            </w:pPr>
            <w:del w:id="3651" w:author="Antonio Giangravè" w:date="2018-08-28T14:51:00Z">
              <w:r w:rsidRPr="00164C33" w:rsidDel="00164C33">
                <w:rPr>
                  <w:b/>
                  <w:i/>
                  <w:sz w:val="18"/>
                  <w:rPrChange w:id="3652" w:author="Antonio Giangravè" w:date="2018-08-28T14:52:00Z">
                    <w:rPr>
                      <w:b/>
                      <w:i/>
                    </w:rPr>
                  </w:rPrChange>
                </w:rPr>
                <w:delText>……</w:delText>
              </w:r>
            </w:del>
          </w:p>
          <w:p w:rsidR="00282005" w:rsidRPr="00164C33" w:rsidDel="00164C33" w:rsidRDefault="00282005" w:rsidP="00164C33">
            <w:pPr>
              <w:jc w:val="center"/>
              <w:rPr>
                <w:del w:id="3653" w:author="Antonio Giangravè" w:date="2018-08-28T14:51:00Z"/>
                <w:b/>
                <w:i/>
                <w:sz w:val="18"/>
                <w:rPrChange w:id="3654" w:author="Antonio Giangravè" w:date="2018-08-28T14:52:00Z">
                  <w:rPr>
                    <w:del w:id="3655" w:author="Antonio Giangravè" w:date="2018-08-28T14:51:00Z"/>
                    <w:b/>
                    <w:i/>
                  </w:rPr>
                </w:rPrChange>
              </w:rPr>
              <w:pPrChange w:id="3656" w:author="Antonio Giangravè" w:date="2018-08-28T14:51:00Z">
                <w:pPr>
                  <w:framePr w:hSpace="141" w:wrap="around" w:vAnchor="text" w:hAnchor="page" w:xAlign="center" w:y="14"/>
                  <w:spacing w:before="0" w:after="200" w:line="276" w:lineRule="auto"/>
                  <w:suppressOverlap/>
                </w:pPr>
              </w:pPrChange>
            </w:pPr>
          </w:p>
        </w:tc>
      </w:tr>
    </w:tbl>
    <w:p w:rsidR="00BE2FC8" w:rsidRPr="00164C33" w:rsidDel="00164C33" w:rsidRDefault="00BE2FC8" w:rsidP="00164C33">
      <w:pPr>
        <w:jc w:val="center"/>
        <w:rPr>
          <w:del w:id="3657" w:author="Antonio Giangravè" w:date="2018-08-28T14:51:00Z"/>
          <w:sz w:val="18"/>
          <w:rPrChange w:id="3658" w:author="Antonio Giangravè" w:date="2018-08-28T14:52:00Z">
            <w:rPr>
              <w:del w:id="3659" w:author="Antonio Giangravè" w:date="2018-08-28T14:51:00Z"/>
            </w:rPr>
          </w:rPrChange>
        </w:rPr>
        <w:pPrChange w:id="3660" w:author="Antonio Giangravè" w:date="2018-08-28T14:51:00Z">
          <w:pPr/>
        </w:pPrChange>
      </w:pPr>
    </w:p>
    <w:p w:rsidR="00591FC4" w:rsidRPr="00164C33" w:rsidDel="00164C33" w:rsidRDefault="00591FC4" w:rsidP="00164C33">
      <w:pPr>
        <w:jc w:val="center"/>
        <w:rPr>
          <w:ins w:id="3661" w:author="Sara Villagrá" w:date="2018-08-14T11:34:00Z"/>
          <w:del w:id="3662" w:author="Antonio Giangravè" w:date="2018-08-28T14:51:00Z"/>
          <w:b/>
          <w:i/>
          <w:iCs/>
          <w:color w:val="7F7F7F" w:themeColor="text1" w:themeTint="80"/>
          <w:sz w:val="32"/>
          <w:rPrChange w:id="3663" w:author="Antonio Giangravè" w:date="2018-08-28T14:52:00Z">
            <w:rPr>
              <w:ins w:id="3664" w:author="Sara Villagrá" w:date="2018-08-14T11:34:00Z"/>
              <w:del w:id="3665" w:author="Antonio Giangravè" w:date="2018-08-28T14:51:00Z"/>
              <w:b/>
              <w:i/>
              <w:iCs/>
              <w:color w:val="7F7F7F" w:themeColor="text1" w:themeTint="80"/>
              <w:sz w:val="40"/>
            </w:rPr>
          </w:rPrChange>
        </w:rPr>
        <w:pPrChange w:id="3666" w:author="Antonio Giangravè" w:date="2018-08-28T14:51:00Z">
          <w:pPr>
            <w:jc w:val="center"/>
          </w:pPr>
        </w:pPrChange>
      </w:pPr>
    </w:p>
    <w:p w:rsidR="00591FC4" w:rsidRPr="00164C33" w:rsidDel="00164C33" w:rsidRDefault="00591FC4" w:rsidP="00164C33">
      <w:pPr>
        <w:jc w:val="center"/>
        <w:rPr>
          <w:ins w:id="3667" w:author="Sara Villagrá" w:date="2018-08-14T11:34:00Z"/>
          <w:del w:id="3668" w:author="Antonio Giangravè" w:date="2018-08-28T14:51:00Z"/>
          <w:b/>
          <w:i/>
          <w:iCs/>
          <w:color w:val="7F7F7F" w:themeColor="text1" w:themeTint="80"/>
          <w:sz w:val="32"/>
          <w:rPrChange w:id="3669" w:author="Antonio Giangravè" w:date="2018-08-28T14:52:00Z">
            <w:rPr>
              <w:ins w:id="3670" w:author="Sara Villagrá" w:date="2018-08-14T11:34:00Z"/>
              <w:del w:id="3671" w:author="Antonio Giangravè" w:date="2018-08-28T14:51:00Z"/>
              <w:b/>
              <w:i/>
              <w:iCs/>
              <w:color w:val="7F7F7F" w:themeColor="text1" w:themeTint="80"/>
              <w:sz w:val="40"/>
            </w:rPr>
          </w:rPrChange>
        </w:rPr>
        <w:pPrChange w:id="3672" w:author="Antonio Giangravè" w:date="2018-08-28T14:51:00Z">
          <w:pPr>
            <w:jc w:val="center"/>
          </w:pPr>
        </w:pPrChange>
      </w:pPr>
    </w:p>
    <w:p w:rsidR="00591FC4" w:rsidRPr="00164C33" w:rsidDel="00164C33" w:rsidRDefault="00591FC4" w:rsidP="00164C33">
      <w:pPr>
        <w:jc w:val="center"/>
        <w:rPr>
          <w:ins w:id="3673" w:author="Sara Villagrá" w:date="2018-08-14T11:34:00Z"/>
          <w:del w:id="3674" w:author="Antonio Giangravè" w:date="2018-08-28T14:51:00Z"/>
          <w:b/>
          <w:i/>
          <w:iCs/>
          <w:color w:val="7F7F7F" w:themeColor="text1" w:themeTint="80"/>
          <w:sz w:val="32"/>
          <w:rPrChange w:id="3675" w:author="Antonio Giangravè" w:date="2018-08-28T14:52:00Z">
            <w:rPr>
              <w:ins w:id="3676" w:author="Sara Villagrá" w:date="2018-08-14T11:34:00Z"/>
              <w:del w:id="3677" w:author="Antonio Giangravè" w:date="2018-08-28T14:51:00Z"/>
              <w:b/>
              <w:i/>
              <w:iCs/>
              <w:color w:val="7F7F7F" w:themeColor="text1" w:themeTint="80"/>
              <w:sz w:val="40"/>
            </w:rPr>
          </w:rPrChange>
        </w:rPr>
        <w:pPrChange w:id="3678" w:author="Antonio Giangravè" w:date="2018-08-28T14:51:00Z">
          <w:pPr>
            <w:jc w:val="center"/>
          </w:pPr>
        </w:pPrChange>
      </w:pPr>
    </w:p>
    <w:p w:rsidR="00591FC4" w:rsidRPr="00164C33" w:rsidDel="00164C33" w:rsidRDefault="00591FC4" w:rsidP="00164C33">
      <w:pPr>
        <w:jc w:val="center"/>
        <w:rPr>
          <w:ins w:id="3679" w:author="Sara Villagrá" w:date="2018-08-14T11:34:00Z"/>
          <w:del w:id="3680" w:author="Antonio Giangravè" w:date="2018-08-28T14:51:00Z"/>
          <w:b/>
          <w:i/>
          <w:iCs/>
          <w:color w:val="7F7F7F" w:themeColor="text1" w:themeTint="80"/>
          <w:sz w:val="32"/>
          <w:rPrChange w:id="3681" w:author="Antonio Giangravè" w:date="2018-08-28T14:52:00Z">
            <w:rPr>
              <w:ins w:id="3682" w:author="Sara Villagrá" w:date="2018-08-14T11:34:00Z"/>
              <w:del w:id="3683" w:author="Antonio Giangravè" w:date="2018-08-28T14:51:00Z"/>
              <w:b/>
              <w:i/>
              <w:iCs/>
              <w:color w:val="7F7F7F" w:themeColor="text1" w:themeTint="80"/>
              <w:sz w:val="40"/>
            </w:rPr>
          </w:rPrChange>
        </w:rPr>
        <w:pPrChange w:id="3684" w:author="Antonio Giangravè" w:date="2018-08-28T14:51:00Z">
          <w:pPr>
            <w:jc w:val="center"/>
          </w:pPr>
        </w:pPrChange>
      </w:pPr>
    </w:p>
    <w:p w:rsidR="00591FC4" w:rsidRPr="00164C33" w:rsidDel="00164C33" w:rsidRDefault="00591FC4" w:rsidP="00164C33">
      <w:pPr>
        <w:jc w:val="center"/>
        <w:rPr>
          <w:ins w:id="3685" w:author="Sara Villagrá" w:date="2018-08-14T11:34:00Z"/>
          <w:del w:id="3686" w:author="Antonio Giangravè" w:date="2018-08-28T14:51:00Z"/>
          <w:b/>
          <w:i/>
          <w:iCs/>
          <w:color w:val="7F7F7F" w:themeColor="text1" w:themeTint="80"/>
          <w:sz w:val="32"/>
          <w:rPrChange w:id="3687" w:author="Antonio Giangravè" w:date="2018-08-28T14:52:00Z">
            <w:rPr>
              <w:ins w:id="3688" w:author="Sara Villagrá" w:date="2018-08-14T11:34:00Z"/>
              <w:del w:id="3689" w:author="Antonio Giangravè" w:date="2018-08-28T14:51:00Z"/>
              <w:b/>
              <w:i/>
              <w:iCs/>
              <w:color w:val="7F7F7F" w:themeColor="text1" w:themeTint="80"/>
              <w:sz w:val="40"/>
            </w:rPr>
          </w:rPrChange>
        </w:rPr>
        <w:pPrChange w:id="3690" w:author="Antonio Giangravè" w:date="2018-08-28T14:51:00Z">
          <w:pPr>
            <w:jc w:val="center"/>
          </w:pPr>
        </w:pPrChange>
      </w:pPr>
    </w:p>
    <w:p w:rsidR="00591FC4" w:rsidRPr="00164C33" w:rsidDel="00164C33" w:rsidRDefault="00591FC4" w:rsidP="00164C33">
      <w:pPr>
        <w:jc w:val="center"/>
        <w:rPr>
          <w:ins w:id="3691" w:author="Sara Villagrá" w:date="2018-08-14T11:34:00Z"/>
          <w:del w:id="3692" w:author="Antonio Giangravè" w:date="2018-08-28T14:51:00Z"/>
          <w:b/>
          <w:i/>
          <w:iCs/>
          <w:color w:val="7F7F7F" w:themeColor="text1" w:themeTint="80"/>
          <w:sz w:val="32"/>
          <w:rPrChange w:id="3693" w:author="Antonio Giangravè" w:date="2018-08-28T14:52:00Z">
            <w:rPr>
              <w:ins w:id="3694" w:author="Sara Villagrá" w:date="2018-08-14T11:34:00Z"/>
              <w:del w:id="3695" w:author="Antonio Giangravè" w:date="2018-08-28T14:51:00Z"/>
              <w:b/>
              <w:i/>
              <w:iCs/>
              <w:color w:val="7F7F7F" w:themeColor="text1" w:themeTint="80"/>
              <w:sz w:val="40"/>
            </w:rPr>
          </w:rPrChange>
        </w:rPr>
        <w:pPrChange w:id="3696" w:author="Antonio Giangravè" w:date="2018-08-28T14:51:00Z">
          <w:pPr>
            <w:jc w:val="center"/>
          </w:pPr>
        </w:pPrChange>
      </w:pPr>
    </w:p>
    <w:p w:rsidR="00591FC4" w:rsidRPr="00164C33" w:rsidDel="00164C33" w:rsidRDefault="00591FC4" w:rsidP="00164C33">
      <w:pPr>
        <w:jc w:val="center"/>
        <w:rPr>
          <w:ins w:id="3697" w:author="Sara Villagrá" w:date="2018-08-14T11:34:00Z"/>
          <w:del w:id="3698" w:author="Antonio Giangravè" w:date="2018-08-28T14:51:00Z"/>
          <w:b/>
          <w:i/>
          <w:iCs/>
          <w:color w:val="7F7F7F" w:themeColor="text1" w:themeTint="80"/>
          <w:sz w:val="32"/>
          <w:rPrChange w:id="3699" w:author="Antonio Giangravè" w:date="2018-08-28T14:52:00Z">
            <w:rPr>
              <w:ins w:id="3700" w:author="Sara Villagrá" w:date="2018-08-14T11:34:00Z"/>
              <w:del w:id="3701" w:author="Antonio Giangravè" w:date="2018-08-28T14:51:00Z"/>
              <w:b/>
              <w:i/>
              <w:iCs/>
              <w:color w:val="7F7F7F" w:themeColor="text1" w:themeTint="80"/>
              <w:sz w:val="40"/>
            </w:rPr>
          </w:rPrChange>
        </w:rPr>
        <w:pPrChange w:id="3702" w:author="Antonio Giangravè" w:date="2018-08-28T14:51:00Z">
          <w:pPr>
            <w:jc w:val="center"/>
          </w:pPr>
        </w:pPrChange>
      </w:pPr>
    </w:p>
    <w:p w:rsidR="00591FC4" w:rsidRPr="00164C33" w:rsidDel="00164C33" w:rsidRDefault="00591FC4" w:rsidP="00164C33">
      <w:pPr>
        <w:jc w:val="center"/>
        <w:rPr>
          <w:ins w:id="3703" w:author="Sara Villagrá" w:date="2018-08-14T11:34:00Z"/>
          <w:del w:id="3704" w:author="Antonio Giangravè" w:date="2018-08-28T14:51:00Z"/>
          <w:b/>
          <w:i/>
          <w:iCs/>
          <w:color w:val="7F7F7F" w:themeColor="text1" w:themeTint="80"/>
          <w:sz w:val="32"/>
          <w:rPrChange w:id="3705" w:author="Antonio Giangravè" w:date="2018-08-28T14:52:00Z">
            <w:rPr>
              <w:ins w:id="3706" w:author="Sara Villagrá" w:date="2018-08-14T11:34:00Z"/>
              <w:del w:id="3707" w:author="Antonio Giangravè" w:date="2018-08-28T14:51:00Z"/>
              <w:b/>
              <w:i/>
              <w:iCs/>
              <w:color w:val="7F7F7F" w:themeColor="text1" w:themeTint="80"/>
              <w:sz w:val="40"/>
            </w:rPr>
          </w:rPrChange>
        </w:rPr>
        <w:pPrChange w:id="3708" w:author="Antonio Giangravè" w:date="2018-08-28T14:51:00Z">
          <w:pPr>
            <w:jc w:val="center"/>
          </w:pPr>
        </w:pPrChange>
      </w:pPr>
    </w:p>
    <w:p w:rsidR="00591FC4" w:rsidRPr="00164C33" w:rsidDel="00164C33" w:rsidRDefault="00591FC4" w:rsidP="00164C33">
      <w:pPr>
        <w:jc w:val="center"/>
        <w:rPr>
          <w:ins w:id="3709" w:author="Sara Villagrá" w:date="2018-08-14T11:34:00Z"/>
          <w:del w:id="3710" w:author="Antonio Giangravè" w:date="2018-08-28T14:51:00Z"/>
          <w:b/>
          <w:i/>
          <w:iCs/>
          <w:color w:val="7F7F7F" w:themeColor="text1" w:themeTint="80"/>
          <w:sz w:val="32"/>
          <w:rPrChange w:id="3711" w:author="Antonio Giangravè" w:date="2018-08-28T14:52:00Z">
            <w:rPr>
              <w:ins w:id="3712" w:author="Sara Villagrá" w:date="2018-08-14T11:34:00Z"/>
              <w:del w:id="3713" w:author="Antonio Giangravè" w:date="2018-08-28T14:51:00Z"/>
              <w:b/>
              <w:i/>
              <w:iCs/>
              <w:color w:val="7F7F7F" w:themeColor="text1" w:themeTint="80"/>
              <w:sz w:val="40"/>
            </w:rPr>
          </w:rPrChange>
        </w:rPr>
        <w:pPrChange w:id="3714" w:author="Antonio Giangravè" w:date="2018-08-28T14:51:00Z">
          <w:pPr>
            <w:jc w:val="center"/>
          </w:pPr>
        </w:pPrChange>
      </w:pPr>
    </w:p>
    <w:p w:rsidR="00591FC4" w:rsidRPr="00164C33" w:rsidDel="00164C33" w:rsidRDefault="00591FC4" w:rsidP="00164C33">
      <w:pPr>
        <w:jc w:val="center"/>
        <w:rPr>
          <w:ins w:id="3715" w:author="Sara Villagrá" w:date="2018-08-14T11:34:00Z"/>
          <w:del w:id="3716" w:author="Antonio Giangravè" w:date="2018-08-28T14:51:00Z"/>
          <w:b/>
          <w:i/>
          <w:iCs/>
          <w:color w:val="7F7F7F" w:themeColor="text1" w:themeTint="80"/>
          <w:sz w:val="32"/>
          <w:rPrChange w:id="3717" w:author="Antonio Giangravè" w:date="2018-08-28T14:52:00Z">
            <w:rPr>
              <w:ins w:id="3718" w:author="Sara Villagrá" w:date="2018-08-14T11:34:00Z"/>
              <w:del w:id="3719" w:author="Antonio Giangravè" w:date="2018-08-28T14:51:00Z"/>
              <w:b/>
              <w:i/>
              <w:iCs/>
              <w:color w:val="7F7F7F" w:themeColor="text1" w:themeTint="80"/>
              <w:sz w:val="40"/>
            </w:rPr>
          </w:rPrChange>
        </w:rPr>
        <w:pPrChange w:id="3720" w:author="Antonio Giangravè" w:date="2018-08-28T14:51:00Z">
          <w:pPr>
            <w:jc w:val="center"/>
          </w:pPr>
        </w:pPrChange>
      </w:pPr>
    </w:p>
    <w:p w:rsidR="00591FC4" w:rsidRPr="00164C33" w:rsidDel="00164C33" w:rsidRDefault="00591FC4" w:rsidP="00164C33">
      <w:pPr>
        <w:jc w:val="center"/>
        <w:rPr>
          <w:ins w:id="3721" w:author="Sara Villagrá" w:date="2018-08-14T11:34:00Z"/>
          <w:del w:id="3722" w:author="Antonio Giangravè" w:date="2018-08-28T14:51:00Z"/>
          <w:b/>
          <w:i/>
          <w:iCs/>
          <w:color w:val="7F7F7F" w:themeColor="text1" w:themeTint="80"/>
          <w:sz w:val="32"/>
          <w:rPrChange w:id="3723" w:author="Antonio Giangravè" w:date="2018-08-28T14:52:00Z">
            <w:rPr>
              <w:ins w:id="3724" w:author="Sara Villagrá" w:date="2018-08-14T11:34:00Z"/>
              <w:del w:id="3725" w:author="Antonio Giangravè" w:date="2018-08-28T14:51:00Z"/>
              <w:b/>
              <w:i/>
              <w:iCs/>
              <w:color w:val="7F7F7F" w:themeColor="text1" w:themeTint="80"/>
              <w:sz w:val="40"/>
            </w:rPr>
          </w:rPrChange>
        </w:rPr>
        <w:pPrChange w:id="3726" w:author="Antonio Giangravè" w:date="2018-08-28T14:51:00Z">
          <w:pPr>
            <w:jc w:val="center"/>
          </w:pPr>
        </w:pPrChange>
      </w:pPr>
    </w:p>
    <w:p w:rsidR="00591FC4" w:rsidRPr="00164C33" w:rsidDel="00164C33" w:rsidRDefault="00591FC4" w:rsidP="00164C33">
      <w:pPr>
        <w:jc w:val="center"/>
        <w:rPr>
          <w:ins w:id="3727" w:author="Sara Villagrá" w:date="2018-08-14T11:34:00Z"/>
          <w:del w:id="3728" w:author="Antonio Giangravè" w:date="2018-08-28T14:51:00Z"/>
          <w:b/>
          <w:i/>
          <w:iCs/>
          <w:color w:val="7F7F7F" w:themeColor="text1" w:themeTint="80"/>
          <w:sz w:val="32"/>
          <w:rPrChange w:id="3729" w:author="Antonio Giangravè" w:date="2018-08-28T14:52:00Z">
            <w:rPr>
              <w:ins w:id="3730" w:author="Sara Villagrá" w:date="2018-08-14T11:34:00Z"/>
              <w:del w:id="3731" w:author="Antonio Giangravè" w:date="2018-08-28T14:51:00Z"/>
              <w:b/>
              <w:i/>
              <w:iCs/>
              <w:color w:val="7F7F7F" w:themeColor="text1" w:themeTint="80"/>
              <w:sz w:val="40"/>
            </w:rPr>
          </w:rPrChange>
        </w:rPr>
        <w:pPrChange w:id="3732" w:author="Antonio Giangravè" w:date="2018-08-28T14:51:00Z">
          <w:pPr>
            <w:jc w:val="center"/>
          </w:pPr>
        </w:pPrChange>
      </w:pPr>
    </w:p>
    <w:p w:rsidR="00591FC4" w:rsidRPr="00164C33" w:rsidDel="00164C33" w:rsidRDefault="00591FC4" w:rsidP="00164C33">
      <w:pPr>
        <w:jc w:val="center"/>
        <w:rPr>
          <w:ins w:id="3733" w:author="Sara Villagrá" w:date="2018-08-14T11:34:00Z"/>
          <w:del w:id="3734" w:author="Antonio Giangravè" w:date="2018-08-28T14:51:00Z"/>
          <w:b/>
          <w:i/>
          <w:iCs/>
          <w:color w:val="7F7F7F" w:themeColor="text1" w:themeTint="80"/>
          <w:sz w:val="32"/>
          <w:rPrChange w:id="3735" w:author="Antonio Giangravè" w:date="2018-08-28T14:52:00Z">
            <w:rPr>
              <w:ins w:id="3736" w:author="Sara Villagrá" w:date="2018-08-14T11:34:00Z"/>
              <w:del w:id="3737" w:author="Antonio Giangravè" w:date="2018-08-28T14:51:00Z"/>
              <w:b/>
              <w:i/>
              <w:iCs/>
              <w:color w:val="7F7F7F" w:themeColor="text1" w:themeTint="80"/>
              <w:sz w:val="40"/>
            </w:rPr>
          </w:rPrChange>
        </w:rPr>
        <w:pPrChange w:id="3738" w:author="Antonio Giangravè" w:date="2018-08-28T14:51:00Z">
          <w:pPr>
            <w:jc w:val="center"/>
          </w:pPr>
        </w:pPrChange>
      </w:pPr>
    </w:p>
    <w:p w:rsidR="00591FC4" w:rsidRPr="00164C33" w:rsidDel="00164C33" w:rsidRDefault="00591FC4" w:rsidP="00164C33">
      <w:pPr>
        <w:jc w:val="center"/>
        <w:rPr>
          <w:ins w:id="3739" w:author="Sara Villagrá" w:date="2018-08-14T11:34:00Z"/>
          <w:del w:id="3740" w:author="Antonio Giangravè" w:date="2018-08-28T14:51:00Z"/>
          <w:b/>
          <w:i/>
          <w:iCs/>
          <w:color w:val="7F7F7F" w:themeColor="text1" w:themeTint="80"/>
          <w:sz w:val="32"/>
          <w:rPrChange w:id="3741" w:author="Antonio Giangravè" w:date="2018-08-28T14:52:00Z">
            <w:rPr>
              <w:ins w:id="3742" w:author="Sara Villagrá" w:date="2018-08-14T11:34:00Z"/>
              <w:del w:id="3743" w:author="Antonio Giangravè" w:date="2018-08-28T14:51:00Z"/>
              <w:b/>
              <w:i/>
              <w:iCs/>
              <w:color w:val="7F7F7F" w:themeColor="text1" w:themeTint="80"/>
              <w:sz w:val="40"/>
            </w:rPr>
          </w:rPrChange>
        </w:rPr>
        <w:pPrChange w:id="3744" w:author="Antonio Giangravè" w:date="2018-08-28T14:51:00Z">
          <w:pPr>
            <w:jc w:val="center"/>
          </w:pPr>
        </w:pPrChange>
      </w:pPr>
    </w:p>
    <w:p w:rsidR="00591FC4" w:rsidRPr="00164C33" w:rsidDel="00164C33" w:rsidRDefault="00591FC4" w:rsidP="00164C33">
      <w:pPr>
        <w:jc w:val="center"/>
        <w:rPr>
          <w:ins w:id="3745" w:author="Sara Villagrá" w:date="2018-08-14T11:34:00Z"/>
          <w:del w:id="3746" w:author="Antonio Giangravè" w:date="2018-08-28T14:51:00Z"/>
          <w:b/>
          <w:i/>
          <w:iCs/>
          <w:color w:val="7F7F7F" w:themeColor="text1" w:themeTint="80"/>
          <w:sz w:val="32"/>
          <w:rPrChange w:id="3747" w:author="Antonio Giangravè" w:date="2018-08-28T14:52:00Z">
            <w:rPr>
              <w:ins w:id="3748" w:author="Sara Villagrá" w:date="2018-08-14T11:34:00Z"/>
              <w:del w:id="3749" w:author="Antonio Giangravè" w:date="2018-08-28T14:51:00Z"/>
              <w:b/>
              <w:i/>
              <w:iCs/>
              <w:color w:val="7F7F7F" w:themeColor="text1" w:themeTint="80"/>
              <w:sz w:val="40"/>
            </w:rPr>
          </w:rPrChange>
        </w:rPr>
        <w:pPrChange w:id="3750" w:author="Antonio Giangravè" w:date="2018-08-28T14:51:00Z">
          <w:pPr>
            <w:jc w:val="center"/>
          </w:pPr>
        </w:pPrChange>
      </w:pPr>
    </w:p>
    <w:p w:rsidR="00591FC4" w:rsidRPr="00164C33" w:rsidDel="00164C33" w:rsidRDefault="00591FC4" w:rsidP="00164C33">
      <w:pPr>
        <w:jc w:val="center"/>
        <w:rPr>
          <w:ins w:id="3751" w:author="Sara Villagrá" w:date="2018-08-14T11:35:00Z"/>
          <w:del w:id="3752" w:author="Antonio Giangravè" w:date="2018-08-28T14:51:00Z"/>
          <w:b/>
          <w:i/>
          <w:iCs/>
          <w:color w:val="7F7F7F" w:themeColor="text1" w:themeTint="80"/>
          <w:sz w:val="32"/>
          <w:rPrChange w:id="3753" w:author="Antonio Giangravè" w:date="2018-08-28T14:52:00Z">
            <w:rPr>
              <w:ins w:id="3754" w:author="Sara Villagrá" w:date="2018-08-14T11:35:00Z"/>
              <w:del w:id="3755" w:author="Antonio Giangravè" w:date="2018-08-28T14:51:00Z"/>
              <w:b/>
              <w:i/>
              <w:iCs/>
              <w:color w:val="7F7F7F" w:themeColor="text1" w:themeTint="80"/>
              <w:sz w:val="40"/>
            </w:rPr>
          </w:rPrChange>
        </w:rPr>
        <w:pPrChange w:id="3756" w:author="Antonio Giangravè" w:date="2018-08-28T14:51:00Z">
          <w:pPr>
            <w:jc w:val="center"/>
          </w:pPr>
        </w:pPrChange>
      </w:pPr>
    </w:p>
    <w:p w:rsidR="00591FC4" w:rsidRPr="00164C33" w:rsidDel="00164C33" w:rsidRDefault="00591FC4" w:rsidP="00164C33">
      <w:pPr>
        <w:jc w:val="center"/>
        <w:rPr>
          <w:ins w:id="3757" w:author="Sara Villagrá" w:date="2018-08-14T11:35:00Z"/>
          <w:del w:id="3758" w:author="Antonio Giangravè" w:date="2018-08-28T14:51:00Z"/>
          <w:b/>
          <w:i/>
          <w:iCs/>
          <w:color w:val="7F7F7F" w:themeColor="text1" w:themeTint="80"/>
          <w:sz w:val="32"/>
          <w:rPrChange w:id="3759" w:author="Antonio Giangravè" w:date="2018-08-28T14:52:00Z">
            <w:rPr>
              <w:ins w:id="3760" w:author="Sara Villagrá" w:date="2018-08-14T11:35:00Z"/>
              <w:del w:id="3761" w:author="Antonio Giangravè" w:date="2018-08-28T14:51:00Z"/>
              <w:b/>
              <w:i/>
              <w:iCs/>
              <w:color w:val="7F7F7F" w:themeColor="text1" w:themeTint="80"/>
              <w:sz w:val="40"/>
            </w:rPr>
          </w:rPrChange>
        </w:rPr>
        <w:pPrChange w:id="3762" w:author="Antonio Giangravè" w:date="2018-08-28T14:51:00Z">
          <w:pPr>
            <w:jc w:val="center"/>
          </w:pPr>
        </w:pPrChange>
      </w:pPr>
    </w:p>
    <w:p w:rsidR="00591FC4" w:rsidRPr="00164C33" w:rsidDel="00164C33" w:rsidRDefault="00591FC4" w:rsidP="00164C33">
      <w:pPr>
        <w:jc w:val="center"/>
        <w:rPr>
          <w:ins w:id="3763" w:author="Sara Villagrá" w:date="2018-08-14T11:35:00Z"/>
          <w:del w:id="3764" w:author="Antonio Giangravè" w:date="2018-08-28T14:51:00Z"/>
          <w:b/>
          <w:i/>
          <w:iCs/>
          <w:color w:val="7F7F7F" w:themeColor="text1" w:themeTint="80"/>
          <w:sz w:val="32"/>
          <w:rPrChange w:id="3765" w:author="Antonio Giangravè" w:date="2018-08-28T14:52:00Z">
            <w:rPr>
              <w:ins w:id="3766" w:author="Sara Villagrá" w:date="2018-08-14T11:35:00Z"/>
              <w:del w:id="3767" w:author="Antonio Giangravè" w:date="2018-08-28T14:51:00Z"/>
              <w:b/>
              <w:i/>
              <w:iCs/>
              <w:color w:val="7F7F7F" w:themeColor="text1" w:themeTint="80"/>
              <w:sz w:val="40"/>
            </w:rPr>
          </w:rPrChange>
        </w:rPr>
        <w:pPrChange w:id="3768" w:author="Antonio Giangravè" w:date="2018-08-28T14:51:00Z">
          <w:pPr>
            <w:jc w:val="center"/>
          </w:pPr>
        </w:pPrChange>
      </w:pPr>
    </w:p>
    <w:p w:rsidR="00591FC4" w:rsidRPr="00164C33" w:rsidDel="00164C33" w:rsidRDefault="00591FC4" w:rsidP="00164C33">
      <w:pPr>
        <w:jc w:val="center"/>
        <w:rPr>
          <w:ins w:id="3769" w:author="Sara Villagrá" w:date="2018-08-14T11:34:00Z"/>
          <w:del w:id="3770" w:author="Antonio Giangravè" w:date="2018-08-28T14:51:00Z"/>
          <w:b/>
          <w:i/>
          <w:iCs/>
          <w:color w:val="7F7F7F" w:themeColor="text1" w:themeTint="80"/>
          <w:sz w:val="32"/>
          <w:rPrChange w:id="3771" w:author="Antonio Giangravè" w:date="2018-08-28T14:52:00Z">
            <w:rPr>
              <w:ins w:id="3772" w:author="Sara Villagrá" w:date="2018-08-14T11:34:00Z"/>
              <w:del w:id="3773" w:author="Antonio Giangravè" w:date="2018-08-28T14:51:00Z"/>
              <w:b/>
              <w:i/>
              <w:iCs/>
              <w:color w:val="7F7F7F" w:themeColor="text1" w:themeTint="80"/>
              <w:sz w:val="40"/>
            </w:rPr>
          </w:rPrChange>
        </w:rPr>
        <w:pPrChange w:id="3774" w:author="Antonio Giangravè" w:date="2018-08-28T14:51:00Z">
          <w:pPr>
            <w:jc w:val="center"/>
          </w:pPr>
        </w:pPrChange>
      </w:pPr>
    </w:p>
    <w:p w:rsidR="00A4081D" w:rsidRPr="00164C33" w:rsidDel="00164C33" w:rsidRDefault="0096432A" w:rsidP="00164C33">
      <w:pPr>
        <w:jc w:val="center"/>
        <w:rPr>
          <w:del w:id="3775" w:author="Antonio Giangravè" w:date="2018-08-28T14:51:00Z"/>
          <w:sz w:val="18"/>
          <w:rPrChange w:id="3776" w:author="Antonio Giangravè" w:date="2018-08-28T14:52:00Z">
            <w:rPr>
              <w:del w:id="3777" w:author="Antonio Giangravè" w:date="2018-08-28T14:51:00Z"/>
            </w:rPr>
          </w:rPrChange>
        </w:rPr>
        <w:pPrChange w:id="3778" w:author="Antonio Giangravè" w:date="2018-08-28T14:51:00Z">
          <w:pPr>
            <w:jc w:val="center"/>
          </w:pPr>
        </w:pPrChange>
      </w:pPr>
      <w:del w:id="3779" w:author="Antonio Giangravè" w:date="2018-08-28T14:51:00Z">
        <w:r w:rsidRPr="00164C33" w:rsidDel="00164C33">
          <w:rPr>
            <w:b/>
            <w:i/>
            <w:iCs/>
            <w:color w:val="7F7F7F" w:themeColor="text1" w:themeTint="80"/>
            <w:sz w:val="32"/>
            <w:rPrChange w:id="3780" w:author="Antonio Giangravè" w:date="2018-08-28T14:52:00Z">
              <w:rPr>
                <w:b/>
                <w:i/>
                <w:iCs/>
                <w:color w:val="7F7F7F" w:themeColor="text1" w:themeTint="80"/>
                <w:sz w:val="40"/>
              </w:rPr>
            </w:rPrChange>
          </w:rPr>
          <w:delText>Example 3</w:delText>
        </w:r>
      </w:del>
    </w:p>
    <w:p w:rsidR="00BE2FC8" w:rsidRPr="00164C33" w:rsidRDefault="0096432A" w:rsidP="00164C33">
      <w:pPr>
        <w:rPr>
          <w:sz w:val="18"/>
          <w:rPrChange w:id="3781" w:author="Antonio Giangravè" w:date="2018-08-28T14:52:00Z">
            <w:rPr/>
          </w:rPrChange>
        </w:rPr>
        <w:pPrChange w:id="3782" w:author="Antonio Giangravè" w:date="2018-08-28T14:52:00Z">
          <w:pPr/>
        </w:pPrChange>
      </w:pPr>
      <w:del w:id="3783" w:author="Antonio Giangravè" w:date="2018-08-28T14:51:00Z">
        <w:r w:rsidRPr="00164C33" w:rsidDel="00164C33">
          <w:rPr>
            <w:noProof/>
            <w:sz w:val="18"/>
            <w:lang w:val="it-IT" w:eastAsia="it-IT"/>
            <w:rPrChange w:id="3784" w:author="Antonio Giangravè" w:date="2018-08-28T14:52:00Z">
              <w:rPr>
                <w:noProof/>
                <w:lang w:val="it-IT" w:eastAsia="it-IT"/>
              </w:rPr>
            </w:rPrChange>
          </w:rPr>
          <w:drawing>
            <wp:inline distT="0" distB="0" distL="0" distR="0">
              <wp:extent cx="4111200" cy="2757600"/>
              <wp:effectExtent l="0" t="0" r="3810" b="5080"/>
              <wp:docPr id="107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6"/>
                      <a:srcRect l="18550" t="14042" r="14193" b="5745"/>
                      <a:stretch/>
                    </pic:blipFill>
                    <pic:spPr bwMode="auto">
                      <a:xfrm>
                        <a:off x="0" y="0"/>
                        <a:ext cx="4111200" cy="2757600"/>
                      </a:xfrm>
                      <a:prstGeom prst="rect">
                        <a:avLst/>
                      </a:prstGeom>
                      <a:ln>
                        <a:noFill/>
                      </a:ln>
                      <a:extLst>
                        <a:ext uri="{53640926-AAD7-44D8-BBD7-CCE9431645EC}">
                          <a14:shadowObscured xmlns:a14="http://schemas.microsoft.com/office/drawing/2010/main"/>
                        </a:ext>
                      </a:extLst>
                    </pic:spPr>
                  </pic:pic>
                </a:graphicData>
              </a:graphic>
            </wp:inline>
          </w:drawing>
        </w:r>
      </w:del>
    </w:p>
    <w:sectPr w:rsidR="00BE2FC8" w:rsidRPr="00164C33" w:rsidSect="00164C33">
      <w:pgSz w:w="16838" w:h="11906" w:orient="landscape"/>
      <w:pgMar w:top="1134" w:right="1418" w:bottom="1134" w:left="851" w:header="709" w:footer="284" w:gutter="0"/>
      <w:cols w:space="708"/>
      <w:docGrid w:linePitch="360"/>
      <w:sectPrChange w:id="3785" w:author="Antonio Giangravè" w:date="2018-08-28T14:52:00Z">
        <w:sectPr w:rsidR="00BE2FC8" w:rsidRPr="00164C33" w:rsidSect="00164C33">
          <w:pgSz w:w="11906" w:h="16838" w:orient="portrait"/>
          <w:pgMar w:top="1418" w:right="1134" w:bottom="851" w:left="1134" w:header="709" w:footer="284"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305" w:rsidRDefault="002D1305" w:rsidP="0026536B">
      <w:r>
        <w:separator/>
      </w:r>
    </w:p>
  </w:endnote>
  <w:endnote w:type="continuationSeparator" w:id="0">
    <w:p w:rsidR="002D1305" w:rsidRDefault="002D1305" w:rsidP="0026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D" w:rsidRPr="00882740" w:rsidRDefault="008A59ED" w:rsidP="0026536B">
    <w:pPr>
      <w:pStyle w:val="Pidipagina"/>
    </w:pPr>
    <w:r w:rsidRPr="0044001E">
      <w:t>562634-EPP-1-2015-IT-EPPKA2-SSA</w:t>
    </w:r>
    <w:r>
      <w:tab/>
      <w:t xml:space="preserve">  CARESS Project</w:t>
    </w:r>
    <w:r>
      <w:tab/>
    </w:r>
    <w:sdt>
      <w:sdtPr>
        <w:id w:val="1568069019"/>
        <w:docPartObj>
          <w:docPartGallery w:val="Page Numbers (Bottom of Page)"/>
          <w:docPartUnique/>
        </w:docPartObj>
      </w:sdtPr>
      <w:sdtEndPr/>
      <w:sdtContent>
        <w:r>
          <w:fldChar w:fldCharType="begin"/>
        </w:r>
        <w:r w:rsidRPr="00053B0F">
          <w:instrText xml:space="preserve"> PAGE  \* Arabic  \* MERGEFORMAT </w:instrText>
        </w:r>
        <w:r>
          <w:fldChar w:fldCharType="separate"/>
        </w:r>
        <w:r w:rsidR="00D234F6">
          <w:rPr>
            <w:noProof/>
          </w:rPr>
          <w:t>3</w:t>
        </w:r>
        <w:r>
          <w:fldChar w:fldCharType="end"/>
        </w:r>
        <w:r w:rsidRPr="00053B0F">
          <w:t xml:space="preserve"> of </w:t>
        </w:r>
        <w:fldSimple w:instr=" NUMPAGES  \* Arabic  \* MERGEFORMAT ">
          <w:r w:rsidR="00D234F6">
            <w:rPr>
              <w:noProof/>
            </w:rPr>
            <w:t>30</w:t>
          </w:r>
        </w:fldSimple>
      </w:sdtContent>
    </w:sdt>
  </w:p>
  <w:p w:rsidR="008A59ED" w:rsidRPr="00882740" w:rsidRDefault="008A59ED" w:rsidP="002653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305" w:rsidRDefault="002D1305" w:rsidP="0026536B">
      <w:r>
        <w:separator/>
      </w:r>
    </w:p>
  </w:footnote>
  <w:footnote w:type="continuationSeparator" w:id="0">
    <w:p w:rsidR="002D1305" w:rsidRDefault="002D1305" w:rsidP="0026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976"/>
    </w:tblGrid>
    <w:tr w:rsidR="008A59ED" w:rsidTr="00664236">
      <w:tc>
        <w:tcPr>
          <w:tcW w:w="2802" w:type="dxa"/>
        </w:tcPr>
        <w:p w:rsidR="008A59ED" w:rsidRDefault="008A59ED" w:rsidP="0026536B">
          <w:pPr>
            <w:pStyle w:val="Intestazione"/>
          </w:pPr>
          <w:r>
            <w:rPr>
              <w:noProof/>
              <w:lang w:val="it-IT" w:eastAsia="it-IT"/>
            </w:rPr>
            <w:drawing>
              <wp:inline distT="0" distB="0" distL="0" distR="0" wp14:anchorId="4D471E1D" wp14:editId="3C5B0E8F">
                <wp:extent cx="1190625" cy="490781"/>
                <wp:effectExtent l="0" t="0" r="0" b="5080"/>
                <wp:docPr id="1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1">
                          <a:extLst>
                            <a:ext uri="{28A0092B-C50C-407E-A947-70E740481C1C}">
                              <a14:useLocalDpi xmlns:a14="http://schemas.microsoft.com/office/drawing/2010/main" val="0"/>
                            </a:ext>
                          </a:extLst>
                        </a:blip>
                        <a:stretch>
                          <a:fillRect/>
                        </a:stretch>
                      </pic:blipFill>
                      <pic:spPr>
                        <a:xfrm>
                          <a:off x="0" y="0"/>
                          <a:ext cx="1190342" cy="490664"/>
                        </a:xfrm>
                        <a:prstGeom prst="rect">
                          <a:avLst/>
                        </a:prstGeom>
                      </pic:spPr>
                    </pic:pic>
                  </a:graphicData>
                </a:graphic>
              </wp:inline>
            </w:drawing>
          </w:r>
        </w:p>
      </w:tc>
      <w:tc>
        <w:tcPr>
          <w:tcW w:w="6976" w:type="dxa"/>
          <w:vAlign w:val="center"/>
        </w:tcPr>
        <w:p w:rsidR="008A59ED" w:rsidRDefault="008A59ED" w:rsidP="00664236">
          <w:pPr>
            <w:pStyle w:val="1STPAGE"/>
            <w:jc w:val="center"/>
          </w:pPr>
          <w:r>
            <w:t>Storyboard for Wizard Case 3 - V3–ENGLISH – August 27</w:t>
          </w:r>
          <w:r w:rsidRPr="00D1451D">
            <w:rPr>
              <w:vertAlign w:val="superscript"/>
            </w:rPr>
            <w:t>th</w:t>
          </w:r>
          <w:r>
            <w:t xml:space="preserve"> 2018</w:t>
          </w:r>
        </w:p>
      </w:tc>
    </w:tr>
  </w:tbl>
  <w:p w:rsidR="008A59ED" w:rsidRDefault="008A59ED" w:rsidP="0026536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C13"/>
    <w:multiLevelType w:val="hybridMultilevel"/>
    <w:tmpl w:val="81A2BD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8E46960"/>
    <w:multiLevelType w:val="hybridMultilevel"/>
    <w:tmpl w:val="94423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F51F12"/>
    <w:multiLevelType w:val="hybridMultilevel"/>
    <w:tmpl w:val="3FB46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38D926EB"/>
    <w:multiLevelType w:val="hybridMultilevel"/>
    <w:tmpl w:val="6B366C0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716A05"/>
    <w:multiLevelType w:val="hybridMultilevel"/>
    <w:tmpl w:val="1E9A4006"/>
    <w:lvl w:ilvl="0" w:tplc="0410000D">
      <w:start w:val="1"/>
      <w:numFmt w:val="bullet"/>
      <w:lvlText w:val=""/>
      <w:lvlJc w:val="left"/>
      <w:pPr>
        <w:ind w:left="1494" w:hanging="360"/>
      </w:pPr>
      <w:rPr>
        <w:rFonts w:ascii="Wingdings" w:hAnsi="Wingdings"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 w15:restartNumberingAfterBreak="0">
    <w:nsid w:val="3B4B7A8B"/>
    <w:multiLevelType w:val="hybridMultilevel"/>
    <w:tmpl w:val="E582342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3F790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464E53AB"/>
    <w:multiLevelType w:val="hybridMultilevel"/>
    <w:tmpl w:val="30F46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7D71C3"/>
    <w:multiLevelType w:val="hybridMultilevel"/>
    <w:tmpl w:val="F4E24B3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9D128A"/>
    <w:multiLevelType w:val="hybridMultilevel"/>
    <w:tmpl w:val="14823B6A"/>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F47968"/>
    <w:multiLevelType w:val="hybridMultilevel"/>
    <w:tmpl w:val="9F38D412"/>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9C06DD"/>
    <w:multiLevelType w:val="hybridMultilevel"/>
    <w:tmpl w:val="FDB0F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84743E"/>
    <w:multiLevelType w:val="hybridMultilevel"/>
    <w:tmpl w:val="6EE847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71D25BD6"/>
    <w:multiLevelType w:val="hybridMultilevel"/>
    <w:tmpl w:val="B776C30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8"/>
  </w:num>
  <w:num w:numId="5">
    <w:abstractNumId w:val="1"/>
  </w:num>
  <w:num w:numId="6">
    <w:abstractNumId w:val="9"/>
  </w:num>
  <w:num w:numId="7">
    <w:abstractNumId w:val="2"/>
  </w:num>
  <w:num w:numId="8">
    <w:abstractNumId w:val="3"/>
  </w:num>
  <w:num w:numId="9">
    <w:abstractNumId w:val="4"/>
  </w:num>
  <w:num w:numId="10">
    <w:abstractNumId w:val="5"/>
  </w:num>
  <w:num w:numId="11">
    <w:abstractNumId w:val="12"/>
  </w:num>
  <w:num w:numId="12">
    <w:abstractNumId w:val="10"/>
  </w:num>
  <w:num w:numId="13">
    <w:abstractNumId w:val="7"/>
  </w:num>
  <w:num w:numId="14">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Giangravè">
    <w15:presenceInfo w15:providerId="None" w15:userId="Antonio Giangrav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AB4"/>
    <w:rsid w:val="000135F1"/>
    <w:rsid w:val="00033A58"/>
    <w:rsid w:val="00041F7C"/>
    <w:rsid w:val="00042A0A"/>
    <w:rsid w:val="00045776"/>
    <w:rsid w:val="000536A6"/>
    <w:rsid w:val="00053B0F"/>
    <w:rsid w:val="00055336"/>
    <w:rsid w:val="00063E52"/>
    <w:rsid w:val="0009371E"/>
    <w:rsid w:val="000A1471"/>
    <w:rsid w:val="000A33FD"/>
    <w:rsid w:val="000A3CC4"/>
    <w:rsid w:val="000B67D3"/>
    <w:rsid w:val="000C15DB"/>
    <w:rsid w:val="000C2350"/>
    <w:rsid w:val="000C5A2B"/>
    <w:rsid w:val="000E4897"/>
    <w:rsid w:val="001100F0"/>
    <w:rsid w:val="00140C28"/>
    <w:rsid w:val="00150F1C"/>
    <w:rsid w:val="001569A2"/>
    <w:rsid w:val="00164C33"/>
    <w:rsid w:val="00167EEF"/>
    <w:rsid w:val="0017003D"/>
    <w:rsid w:val="00182EA4"/>
    <w:rsid w:val="001846D1"/>
    <w:rsid w:val="00185A8C"/>
    <w:rsid w:val="00192F16"/>
    <w:rsid w:val="001A5480"/>
    <w:rsid w:val="001A5F0B"/>
    <w:rsid w:val="001B08FF"/>
    <w:rsid w:val="001D6387"/>
    <w:rsid w:val="001E4F14"/>
    <w:rsid w:val="001F0159"/>
    <w:rsid w:val="001F144F"/>
    <w:rsid w:val="002010CA"/>
    <w:rsid w:val="002271A6"/>
    <w:rsid w:val="00245A3D"/>
    <w:rsid w:val="002571B9"/>
    <w:rsid w:val="002601E9"/>
    <w:rsid w:val="002638BF"/>
    <w:rsid w:val="0026536B"/>
    <w:rsid w:val="00265402"/>
    <w:rsid w:val="0027367C"/>
    <w:rsid w:val="00282005"/>
    <w:rsid w:val="0028622C"/>
    <w:rsid w:val="002B06F7"/>
    <w:rsid w:val="002B67F5"/>
    <w:rsid w:val="002D00DC"/>
    <w:rsid w:val="002D1305"/>
    <w:rsid w:val="002D1445"/>
    <w:rsid w:val="002E0393"/>
    <w:rsid w:val="002E3F27"/>
    <w:rsid w:val="00301D6C"/>
    <w:rsid w:val="00324478"/>
    <w:rsid w:val="003336EE"/>
    <w:rsid w:val="00345B8C"/>
    <w:rsid w:val="00352036"/>
    <w:rsid w:val="0037021E"/>
    <w:rsid w:val="003750D2"/>
    <w:rsid w:val="00376C4D"/>
    <w:rsid w:val="003C2D79"/>
    <w:rsid w:val="003E30E7"/>
    <w:rsid w:val="003F2F15"/>
    <w:rsid w:val="004109FB"/>
    <w:rsid w:val="0044001E"/>
    <w:rsid w:val="00446C8E"/>
    <w:rsid w:val="00451D8D"/>
    <w:rsid w:val="004634E3"/>
    <w:rsid w:val="00476667"/>
    <w:rsid w:val="00485117"/>
    <w:rsid w:val="004978A6"/>
    <w:rsid w:val="004B393F"/>
    <w:rsid w:val="004B6803"/>
    <w:rsid w:val="004C69CE"/>
    <w:rsid w:val="004C6BF3"/>
    <w:rsid w:val="004E1B5A"/>
    <w:rsid w:val="004E7AB9"/>
    <w:rsid w:val="005004B7"/>
    <w:rsid w:val="005014A4"/>
    <w:rsid w:val="005028DF"/>
    <w:rsid w:val="005101AE"/>
    <w:rsid w:val="00515FD6"/>
    <w:rsid w:val="005227A2"/>
    <w:rsid w:val="00532051"/>
    <w:rsid w:val="00533A9B"/>
    <w:rsid w:val="0054490E"/>
    <w:rsid w:val="00560941"/>
    <w:rsid w:val="005658C5"/>
    <w:rsid w:val="00577A5B"/>
    <w:rsid w:val="00584046"/>
    <w:rsid w:val="00585345"/>
    <w:rsid w:val="00586131"/>
    <w:rsid w:val="00591FC4"/>
    <w:rsid w:val="005A2BA3"/>
    <w:rsid w:val="005C260F"/>
    <w:rsid w:val="006078DF"/>
    <w:rsid w:val="00614DA7"/>
    <w:rsid w:val="0061694B"/>
    <w:rsid w:val="00620EB8"/>
    <w:rsid w:val="00626450"/>
    <w:rsid w:val="00631518"/>
    <w:rsid w:val="006355CE"/>
    <w:rsid w:val="006365A6"/>
    <w:rsid w:val="006519BF"/>
    <w:rsid w:val="00660298"/>
    <w:rsid w:val="00660A3B"/>
    <w:rsid w:val="00664236"/>
    <w:rsid w:val="006802E0"/>
    <w:rsid w:val="0068232C"/>
    <w:rsid w:val="00683FD4"/>
    <w:rsid w:val="006A1494"/>
    <w:rsid w:val="006A2865"/>
    <w:rsid w:val="006B07A0"/>
    <w:rsid w:val="006B6F30"/>
    <w:rsid w:val="006D6236"/>
    <w:rsid w:val="006E6C1A"/>
    <w:rsid w:val="006F7E7B"/>
    <w:rsid w:val="00705721"/>
    <w:rsid w:val="00712ECA"/>
    <w:rsid w:val="00713CCE"/>
    <w:rsid w:val="00724392"/>
    <w:rsid w:val="00735329"/>
    <w:rsid w:val="007379E6"/>
    <w:rsid w:val="00740401"/>
    <w:rsid w:val="0074226A"/>
    <w:rsid w:val="00742A7F"/>
    <w:rsid w:val="00751483"/>
    <w:rsid w:val="00766879"/>
    <w:rsid w:val="007701AD"/>
    <w:rsid w:val="007701D7"/>
    <w:rsid w:val="00771290"/>
    <w:rsid w:val="007A20D2"/>
    <w:rsid w:val="007A21B1"/>
    <w:rsid w:val="007A3659"/>
    <w:rsid w:val="007A7E74"/>
    <w:rsid w:val="007B3C14"/>
    <w:rsid w:val="007B62F0"/>
    <w:rsid w:val="007C5F6C"/>
    <w:rsid w:val="007C765D"/>
    <w:rsid w:val="007F1880"/>
    <w:rsid w:val="00816AE1"/>
    <w:rsid w:val="00825125"/>
    <w:rsid w:val="00826FE0"/>
    <w:rsid w:val="0083670F"/>
    <w:rsid w:val="008424A1"/>
    <w:rsid w:val="00842FCE"/>
    <w:rsid w:val="00847A0B"/>
    <w:rsid w:val="00862FB3"/>
    <w:rsid w:val="00882740"/>
    <w:rsid w:val="00892324"/>
    <w:rsid w:val="008A59ED"/>
    <w:rsid w:val="008B47E9"/>
    <w:rsid w:val="008C0DD1"/>
    <w:rsid w:val="008C6240"/>
    <w:rsid w:val="008C6EB3"/>
    <w:rsid w:val="008D1A27"/>
    <w:rsid w:val="008E6E7E"/>
    <w:rsid w:val="008F017C"/>
    <w:rsid w:val="008F640B"/>
    <w:rsid w:val="0091238B"/>
    <w:rsid w:val="009142F9"/>
    <w:rsid w:val="00914AB4"/>
    <w:rsid w:val="00917E0C"/>
    <w:rsid w:val="0092505A"/>
    <w:rsid w:val="0093224D"/>
    <w:rsid w:val="00935CF7"/>
    <w:rsid w:val="00940DC4"/>
    <w:rsid w:val="009576F3"/>
    <w:rsid w:val="0096432A"/>
    <w:rsid w:val="00967DC8"/>
    <w:rsid w:val="0097115A"/>
    <w:rsid w:val="009A478E"/>
    <w:rsid w:val="009B455D"/>
    <w:rsid w:val="009B5854"/>
    <w:rsid w:val="009C32AC"/>
    <w:rsid w:val="009C47DF"/>
    <w:rsid w:val="009D16B9"/>
    <w:rsid w:val="009D5806"/>
    <w:rsid w:val="00A02829"/>
    <w:rsid w:val="00A4081D"/>
    <w:rsid w:val="00A45F0D"/>
    <w:rsid w:val="00AA5A77"/>
    <w:rsid w:val="00AB43E8"/>
    <w:rsid w:val="00AB59E9"/>
    <w:rsid w:val="00AC0774"/>
    <w:rsid w:val="00AC50E0"/>
    <w:rsid w:val="00AD048D"/>
    <w:rsid w:val="00AD2F60"/>
    <w:rsid w:val="00AD5BE7"/>
    <w:rsid w:val="00B07FC6"/>
    <w:rsid w:val="00B17B3B"/>
    <w:rsid w:val="00B2105E"/>
    <w:rsid w:val="00B24BF6"/>
    <w:rsid w:val="00B319DF"/>
    <w:rsid w:val="00B36EBC"/>
    <w:rsid w:val="00B41CD5"/>
    <w:rsid w:val="00B51622"/>
    <w:rsid w:val="00B5408C"/>
    <w:rsid w:val="00B63FCF"/>
    <w:rsid w:val="00B64E14"/>
    <w:rsid w:val="00B66BCB"/>
    <w:rsid w:val="00B66BEF"/>
    <w:rsid w:val="00B71916"/>
    <w:rsid w:val="00B740E5"/>
    <w:rsid w:val="00B814B2"/>
    <w:rsid w:val="00B83B7E"/>
    <w:rsid w:val="00BC20E3"/>
    <w:rsid w:val="00BD0E7D"/>
    <w:rsid w:val="00BD7AE9"/>
    <w:rsid w:val="00BE2FC8"/>
    <w:rsid w:val="00BF0BD9"/>
    <w:rsid w:val="00BF3163"/>
    <w:rsid w:val="00C1068F"/>
    <w:rsid w:val="00C10B1F"/>
    <w:rsid w:val="00C119E2"/>
    <w:rsid w:val="00C135F3"/>
    <w:rsid w:val="00C17BF0"/>
    <w:rsid w:val="00C238CE"/>
    <w:rsid w:val="00C308E0"/>
    <w:rsid w:val="00C50B38"/>
    <w:rsid w:val="00C55E29"/>
    <w:rsid w:val="00C61E02"/>
    <w:rsid w:val="00C6578B"/>
    <w:rsid w:val="00C66614"/>
    <w:rsid w:val="00C801A8"/>
    <w:rsid w:val="00CB7B39"/>
    <w:rsid w:val="00CC1F85"/>
    <w:rsid w:val="00CC208E"/>
    <w:rsid w:val="00CD397C"/>
    <w:rsid w:val="00CE030D"/>
    <w:rsid w:val="00CE0E52"/>
    <w:rsid w:val="00CE1294"/>
    <w:rsid w:val="00CE5166"/>
    <w:rsid w:val="00CE7A6F"/>
    <w:rsid w:val="00CF50CF"/>
    <w:rsid w:val="00D11AA3"/>
    <w:rsid w:val="00D1451D"/>
    <w:rsid w:val="00D234F6"/>
    <w:rsid w:val="00D3360E"/>
    <w:rsid w:val="00D33EF0"/>
    <w:rsid w:val="00D67B74"/>
    <w:rsid w:val="00D82848"/>
    <w:rsid w:val="00DB55E9"/>
    <w:rsid w:val="00DB5BB9"/>
    <w:rsid w:val="00DF060D"/>
    <w:rsid w:val="00DF1A15"/>
    <w:rsid w:val="00E02528"/>
    <w:rsid w:val="00E10408"/>
    <w:rsid w:val="00E10857"/>
    <w:rsid w:val="00E109EE"/>
    <w:rsid w:val="00E30C9F"/>
    <w:rsid w:val="00E40363"/>
    <w:rsid w:val="00E4295E"/>
    <w:rsid w:val="00E665A1"/>
    <w:rsid w:val="00E70F8D"/>
    <w:rsid w:val="00E81C6E"/>
    <w:rsid w:val="00E91A6B"/>
    <w:rsid w:val="00E92227"/>
    <w:rsid w:val="00E9423D"/>
    <w:rsid w:val="00E9538E"/>
    <w:rsid w:val="00E95C20"/>
    <w:rsid w:val="00E9745B"/>
    <w:rsid w:val="00EA74C4"/>
    <w:rsid w:val="00EB1A0F"/>
    <w:rsid w:val="00EC7DB9"/>
    <w:rsid w:val="00EE2D3F"/>
    <w:rsid w:val="00F06A04"/>
    <w:rsid w:val="00F111D5"/>
    <w:rsid w:val="00F12EE6"/>
    <w:rsid w:val="00F169C3"/>
    <w:rsid w:val="00F2146B"/>
    <w:rsid w:val="00F41607"/>
    <w:rsid w:val="00F44337"/>
    <w:rsid w:val="00F50F45"/>
    <w:rsid w:val="00F758AB"/>
    <w:rsid w:val="00F777A4"/>
    <w:rsid w:val="00F80A6A"/>
    <w:rsid w:val="00F827DD"/>
    <w:rsid w:val="00F838AD"/>
    <w:rsid w:val="00FA03E7"/>
    <w:rsid w:val="00FB3AB7"/>
    <w:rsid w:val="00FB5D8B"/>
    <w:rsid w:val="00FB6397"/>
    <w:rsid w:val="00FD222B"/>
    <w:rsid w:val="00FD45E1"/>
    <w:rsid w:val="00FD6EE0"/>
    <w:rsid w:val="00FD7A03"/>
    <w:rsid w:val="00FF2C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21FBE"/>
  <w15:docId w15:val="{82FD63F0-58A4-404C-B680-D131BF93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536B"/>
    <w:pPr>
      <w:spacing w:before="120" w:after="0" w:line="240" w:lineRule="auto"/>
      <w:jc w:val="both"/>
    </w:pPr>
    <w:rPr>
      <w:lang w:val="en-US"/>
    </w:rPr>
  </w:style>
  <w:style w:type="paragraph" w:styleId="Titolo1">
    <w:name w:val="heading 1"/>
    <w:basedOn w:val="Normale"/>
    <w:next w:val="Normale"/>
    <w:link w:val="Titolo1Carattere"/>
    <w:uiPriority w:val="9"/>
    <w:qFormat/>
    <w:rsid w:val="0026536B"/>
    <w:pPr>
      <w:keepNext/>
      <w:keepLines/>
      <w:numPr>
        <w:numId w:val="1"/>
      </w:numPr>
      <w:spacing w:before="200"/>
      <w:outlineLvl w:val="0"/>
    </w:pPr>
    <w:rPr>
      <w:rFonts w:eastAsiaTheme="majorEastAsia" w:cstheme="majorBidi"/>
      <w:b/>
      <w:bCs/>
      <w:sz w:val="36"/>
      <w:szCs w:val="36"/>
    </w:rPr>
  </w:style>
  <w:style w:type="paragraph" w:styleId="Titolo2">
    <w:name w:val="heading 2"/>
    <w:basedOn w:val="Titolo3"/>
    <w:next w:val="Normale"/>
    <w:link w:val="Titolo2Carattere"/>
    <w:uiPriority w:val="9"/>
    <w:unhideWhenUsed/>
    <w:qFormat/>
    <w:rsid w:val="00B41CD5"/>
    <w:pPr>
      <w:numPr>
        <w:ilvl w:val="1"/>
      </w:numPr>
      <w:outlineLvl w:val="1"/>
    </w:pPr>
    <w:rPr>
      <w:sz w:val="32"/>
      <w:szCs w:val="32"/>
    </w:rPr>
  </w:style>
  <w:style w:type="paragraph" w:styleId="Titolo3">
    <w:name w:val="heading 3"/>
    <w:basedOn w:val="Normale"/>
    <w:next w:val="Normale"/>
    <w:link w:val="Titolo3Carattere"/>
    <w:uiPriority w:val="9"/>
    <w:unhideWhenUsed/>
    <w:qFormat/>
    <w:rsid w:val="0026536B"/>
    <w:pPr>
      <w:keepNext/>
      <w:keepLines/>
      <w:numPr>
        <w:ilvl w:val="2"/>
        <w:numId w:val="1"/>
      </w:numPr>
      <w:spacing w:before="200"/>
      <w:outlineLvl w:val="2"/>
    </w:pPr>
    <w:rPr>
      <w:rFonts w:eastAsiaTheme="majorEastAsia" w:cstheme="majorBidi"/>
      <w:b/>
      <w:bCs/>
      <w:sz w:val="24"/>
    </w:rPr>
  </w:style>
  <w:style w:type="paragraph" w:styleId="Titolo4">
    <w:name w:val="heading 4"/>
    <w:basedOn w:val="Normale"/>
    <w:next w:val="Normale"/>
    <w:link w:val="Titolo4Carattere"/>
    <w:uiPriority w:val="9"/>
    <w:unhideWhenUsed/>
    <w:qFormat/>
    <w:rsid w:val="002653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2653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2653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653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653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653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2740"/>
    <w:pPr>
      <w:tabs>
        <w:tab w:val="center" w:pos="4819"/>
        <w:tab w:val="right" w:pos="9638"/>
      </w:tabs>
    </w:pPr>
  </w:style>
  <w:style w:type="character" w:customStyle="1" w:styleId="IntestazioneCarattere">
    <w:name w:val="Intestazione Carattere"/>
    <w:basedOn w:val="Carpredefinitoparagrafo"/>
    <w:link w:val="Intestazione"/>
    <w:uiPriority w:val="99"/>
    <w:rsid w:val="00882740"/>
  </w:style>
  <w:style w:type="paragraph" w:styleId="Pidipagina">
    <w:name w:val="footer"/>
    <w:basedOn w:val="Normale"/>
    <w:link w:val="PidipaginaCarattere"/>
    <w:uiPriority w:val="99"/>
    <w:unhideWhenUsed/>
    <w:rsid w:val="00882740"/>
    <w:pPr>
      <w:tabs>
        <w:tab w:val="center" w:pos="4819"/>
        <w:tab w:val="right" w:pos="9638"/>
      </w:tabs>
    </w:pPr>
  </w:style>
  <w:style w:type="character" w:customStyle="1" w:styleId="PidipaginaCarattere">
    <w:name w:val="Piè di pagina Carattere"/>
    <w:basedOn w:val="Carpredefinitoparagrafo"/>
    <w:link w:val="Pidipagina"/>
    <w:uiPriority w:val="99"/>
    <w:rsid w:val="00882740"/>
  </w:style>
  <w:style w:type="paragraph" w:styleId="Testofumetto">
    <w:name w:val="Balloon Text"/>
    <w:basedOn w:val="Normale"/>
    <w:link w:val="TestofumettoCarattere"/>
    <w:uiPriority w:val="99"/>
    <w:semiHidden/>
    <w:unhideWhenUsed/>
    <w:rsid w:val="0088274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2740"/>
    <w:rPr>
      <w:rFonts w:ascii="Tahoma" w:hAnsi="Tahoma" w:cs="Tahoma"/>
      <w:sz w:val="16"/>
      <w:szCs w:val="16"/>
    </w:rPr>
  </w:style>
  <w:style w:type="character" w:customStyle="1" w:styleId="Titolo1Carattere">
    <w:name w:val="Titolo 1 Carattere"/>
    <w:basedOn w:val="Carpredefinitoparagrafo"/>
    <w:link w:val="Titolo1"/>
    <w:uiPriority w:val="9"/>
    <w:rsid w:val="0026536B"/>
    <w:rPr>
      <w:rFonts w:eastAsiaTheme="majorEastAsia" w:cstheme="majorBidi"/>
      <w:b/>
      <w:bCs/>
      <w:sz w:val="36"/>
      <w:szCs w:val="36"/>
      <w:lang w:val="en-US"/>
    </w:rPr>
  </w:style>
  <w:style w:type="character" w:customStyle="1" w:styleId="Titolo2Carattere">
    <w:name w:val="Titolo 2 Carattere"/>
    <w:basedOn w:val="Carpredefinitoparagrafo"/>
    <w:link w:val="Titolo2"/>
    <w:uiPriority w:val="9"/>
    <w:rsid w:val="00B41CD5"/>
    <w:rPr>
      <w:rFonts w:eastAsiaTheme="majorEastAsia" w:cstheme="majorBidi"/>
      <w:b/>
      <w:bCs/>
      <w:sz w:val="32"/>
      <w:szCs w:val="32"/>
      <w:lang w:val="en-US"/>
    </w:rPr>
  </w:style>
  <w:style w:type="paragraph" w:styleId="Paragrafoelenco">
    <w:name w:val="List Paragraph"/>
    <w:basedOn w:val="Normale"/>
    <w:uiPriority w:val="34"/>
    <w:qFormat/>
    <w:rsid w:val="00B66BEF"/>
    <w:pPr>
      <w:ind w:left="720"/>
      <w:contextualSpacing/>
    </w:pPr>
  </w:style>
  <w:style w:type="character" w:styleId="Collegamentoipertestuale">
    <w:name w:val="Hyperlink"/>
    <w:basedOn w:val="Carpredefinitoparagrafo"/>
    <w:uiPriority w:val="99"/>
    <w:unhideWhenUsed/>
    <w:rsid w:val="001F0159"/>
    <w:rPr>
      <w:color w:val="0000FF" w:themeColor="hyperlink"/>
      <w:u w:val="single"/>
    </w:rPr>
  </w:style>
  <w:style w:type="table" w:styleId="Grigliatabella">
    <w:name w:val="Table Grid"/>
    <w:basedOn w:val="Tabellanormale"/>
    <w:uiPriority w:val="59"/>
    <w:rsid w:val="000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
    <w:name w:val="Quote"/>
    <w:basedOn w:val="Normale"/>
    <w:next w:val="Normale"/>
    <w:link w:val="CitazioneCarattere"/>
    <w:uiPriority w:val="29"/>
    <w:qFormat/>
    <w:rsid w:val="0092505A"/>
    <w:rPr>
      <w:i/>
      <w:iCs/>
      <w:color w:val="000000" w:themeColor="text1"/>
    </w:rPr>
  </w:style>
  <w:style w:type="character" w:customStyle="1" w:styleId="CitazioneCarattere">
    <w:name w:val="Citazione Carattere"/>
    <w:basedOn w:val="Carpredefinitoparagrafo"/>
    <w:link w:val="Citazione"/>
    <w:uiPriority w:val="29"/>
    <w:rsid w:val="0092505A"/>
    <w:rPr>
      <w:i/>
      <w:iCs/>
      <w:color w:val="000000" w:themeColor="text1"/>
    </w:rPr>
  </w:style>
  <w:style w:type="character" w:customStyle="1" w:styleId="Titolo3Carattere">
    <w:name w:val="Titolo 3 Carattere"/>
    <w:basedOn w:val="Carpredefinitoparagrafo"/>
    <w:link w:val="Titolo3"/>
    <w:uiPriority w:val="9"/>
    <w:rsid w:val="0026536B"/>
    <w:rPr>
      <w:rFonts w:eastAsiaTheme="majorEastAsia" w:cstheme="majorBidi"/>
      <w:b/>
      <w:bCs/>
      <w:sz w:val="24"/>
      <w:lang w:val="en-US"/>
    </w:rPr>
  </w:style>
  <w:style w:type="paragraph" w:styleId="Titolosommario">
    <w:name w:val="TOC Heading"/>
    <w:basedOn w:val="Titolo1"/>
    <w:next w:val="Normale"/>
    <w:uiPriority w:val="39"/>
    <w:unhideWhenUsed/>
    <w:qFormat/>
    <w:rsid w:val="00AA5A77"/>
    <w:pPr>
      <w:outlineLvl w:val="9"/>
    </w:pPr>
    <w:rPr>
      <w:lang w:eastAsia="ja-JP"/>
    </w:rPr>
  </w:style>
  <w:style w:type="paragraph" w:styleId="Sommario2">
    <w:name w:val="toc 2"/>
    <w:basedOn w:val="Normale"/>
    <w:next w:val="Normale"/>
    <w:autoRedefine/>
    <w:uiPriority w:val="39"/>
    <w:unhideWhenUsed/>
    <w:qFormat/>
    <w:rsid w:val="00AA5A77"/>
    <w:pPr>
      <w:spacing w:after="100"/>
      <w:ind w:left="220"/>
    </w:pPr>
    <w:rPr>
      <w:rFonts w:eastAsiaTheme="minorEastAsia"/>
      <w:lang w:eastAsia="ja-JP"/>
    </w:rPr>
  </w:style>
  <w:style w:type="paragraph" w:styleId="Sommario1">
    <w:name w:val="toc 1"/>
    <w:basedOn w:val="Normale"/>
    <w:next w:val="Normale"/>
    <w:autoRedefine/>
    <w:uiPriority w:val="39"/>
    <w:unhideWhenUsed/>
    <w:qFormat/>
    <w:rsid w:val="00AA5A77"/>
    <w:pPr>
      <w:spacing w:after="100"/>
    </w:pPr>
    <w:rPr>
      <w:rFonts w:eastAsiaTheme="minorEastAsia"/>
      <w:lang w:eastAsia="ja-JP"/>
    </w:rPr>
  </w:style>
  <w:style w:type="paragraph" w:styleId="Sommario3">
    <w:name w:val="toc 3"/>
    <w:basedOn w:val="Normale"/>
    <w:next w:val="Normale"/>
    <w:autoRedefine/>
    <w:uiPriority w:val="39"/>
    <w:unhideWhenUsed/>
    <w:qFormat/>
    <w:rsid w:val="00AA5A77"/>
    <w:pPr>
      <w:spacing w:after="100"/>
      <w:ind w:left="440"/>
    </w:pPr>
    <w:rPr>
      <w:rFonts w:eastAsiaTheme="minorEastAsia"/>
      <w:lang w:eastAsia="ja-JP"/>
    </w:rPr>
  </w:style>
  <w:style w:type="paragraph" w:customStyle="1" w:styleId="Intro-Tables">
    <w:name w:val="Intro-Tables"/>
    <w:basedOn w:val="Normale"/>
    <w:rsid w:val="00C10B1F"/>
    <w:pPr>
      <w:spacing w:before="0"/>
      <w:jc w:val="left"/>
    </w:pPr>
    <w:rPr>
      <w:sz w:val="20"/>
      <w:szCs w:val="20"/>
      <w:lang w:val="it-IT"/>
    </w:rPr>
  </w:style>
  <w:style w:type="table" w:styleId="Sfondochiaro-Colore6">
    <w:name w:val="Light Shading Accent 6"/>
    <w:basedOn w:val="Tabellanormale"/>
    <w:uiPriority w:val="60"/>
    <w:rsid w:val="00935CF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Titolo4Carattere">
    <w:name w:val="Titolo 4 Carattere"/>
    <w:basedOn w:val="Carpredefinitoparagrafo"/>
    <w:link w:val="Titolo4"/>
    <w:uiPriority w:val="9"/>
    <w:rsid w:val="0026536B"/>
    <w:rPr>
      <w:rFonts w:asciiTheme="majorHAnsi" w:eastAsiaTheme="majorEastAsia" w:hAnsiTheme="majorHAnsi" w:cstheme="majorBidi"/>
      <w:b/>
      <w:bCs/>
      <w:i/>
      <w:iCs/>
      <w:color w:val="4F81BD" w:themeColor="accent1"/>
      <w:lang w:val="en-US"/>
    </w:rPr>
  </w:style>
  <w:style w:type="character" w:customStyle="1" w:styleId="Titolo5Carattere">
    <w:name w:val="Titolo 5 Carattere"/>
    <w:basedOn w:val="Carpredefinitoparagrafo"/>
    <w:link w:val="Titolo5"/>
    <w:uiPriority w:val="9"/>
    <w:semiHidden/>
    <w:rsid w:val="0026536B"/>
    <w:rPr>
      <w:rFonts w:asciiTheme="majorHAnsi" w:eastAsiaTheme="majorEastAsia" w:hAnsiTheme="majorHAnsi" w:cstheme="majorBidi"/>
      <w:color w:val="243F60" w:themeColor="accent1" w:themeShade="7F"/>
      <w:lang w:val="en-US"/>
    </w:rPr>
  </w:style>
  <w:style w:type="character" w:customStyle="1" w:styleId="Titolo6Carattere">
    <w:name w:val="Titolo 6 Carattere"/>
    <w:basedOn w:val="Carpredefinitoparagrafo"/>
    <w:link w:val="Titolo6"/>
    <w:uiPriority w:val="9"/>
    <w:semiHidden/>
    <w:rsid w:val="0026536B"/>
    <w:rPr>
      <w:rFonts w:asciiTheme="majorHAnsi" w:eastAsiaTheme="majorEastAsia" w:hAnsiTheme="majorHAnsi" w:cstheme="majorBidi"/>
      <w:i/>
      <w:iCs/>
      <w:color w:val="243F60" w:themeColor="accent1" w:themeShade="7F"/>
      <w:lang w:val="en-US"/>
    </w:rPr>
  </w:style>
  <w:style w:type="character" w:customStyle="1" w:styleId="Titolo7Carattere">
    <w:name w:val="Titolo 7 Carattere"/>
    <w:basedOn w:val="Carpredefinitoparagrafo"/>
    <w:link w:val="Titolo7"/>
    <w:uiPriority w:val="9"/>
    <w:semiHidden/>
    <w:rsid w:val="0026536B"/>
    <w:rPr>
      <w:rFonts w:asciiTheme="majorHAnsi" w:eastAsiaTheme="majorEastAsia" w:hAnsiTheme="majorHAnsi" w:cstheme="majorBidi"/>
      <w:i/>
      <w:iCs/>
      <w:color w:val="404040" w:themeColor="text1" w:themeTint="BF"/>
      <w:lang w:val="en-US"/>
    </w:rPr>
  </w:style>
  <w:style w:type="character" w:customStyle="1" w:styleId="Titolo8Carattere">
    <w:name w:val="Titolo 8 Carattere"/>
    <w:basedOn w:val="Carpredefinitoparagrafo"/>
    <w:link w:val="Titolo8"/>
    <w:uiPriority w:val="9"/>
    <w:semiHidden/>
    <w:rsid w:val="0026536B"/>
    <w:rPr>
      <w:rFonts w:asciiTheme="majorHAnsi" w:eastAsiaTheme="majorEastAsia" w:hAnsiTheme="majorHAnsi" w:cstheme="majorBidi"/>
      <w:color w:val="404040" w:themeColor="text1" w:themeTint="BF"/>
      <w:sz w:val="20"/>
      <w:szCs w:val="20"/>
      <w:lang w:val="en-US"/>
    </w:rPr>
  </w:style>
  <w:style w:type="character" w:customStyle="1" w:styleId="Titolo9Carattere">
    <w:name w:val="Titolo 9 Carattere"/>
    <w:basedOn w:val="Carpredefinitoparagrafo"/>
    <w:link w:val="Titolo9"/>
    <w:uiPriority w:val="9"/>
    <w:semiHidden/>
    <w:rsid w:val="0026536B"/>
    <w:rPr>
      <w:rFonts w:asciiTheme="majorHAnsi" w:eastAsiaTheme="majorEastAsia" w:hAnsiTheme="majorHAnsi" w:cstheme="majorBidi"/>
      <w:i/>
      <w:iCs/>
      <w:color w:val="404040" w:themeColor="text1" w:themeTint="BF"/>
      <w:sz w:val="20"/>
      <w:szCs w:val="20"/>
      <w:lang w:val="en-US"/>
    </w:rPr>
  </w:style>
  <w:style w:type="paragraph" w:customStyle="1" w:styleId="Intro">
    <w:name w:val="Intro"/>
    <w:basedOn w:val="Normale"/>
    <w:qFormat/>
    <w:rsid w:val="00C10B1F"/>
    <w:rPr>
      <w:rFonts w:ascii="Calibri" w:hAnsi="Calibri"/>
      <w:b/>
      <w:sz w:val="18"/>
      <w:szCs w:val="18"/>
    </w:rPr>
  </w:style>
  <w:style w:type="paragraph" w:customStyle="1" w:styleId="1STPAGE">
    <w:name w:val="1STPAGE"/>
    <w:basedOn w:val="Normale"/>
    <w:qFormat/>
    <w:rsid w:val="00C10B1F"/>
    <w:pPr>
      <w:jc w:val="right"/>
    </w:pPr>
    <w:rPr>
      <w:rFonts w:ascii="Calibri" w:hAnsi="Calibri"/>
      <w:b/>
      <w:bCs/>
    </w:rPr>
  </w:style>
  <w:style w:type="paragraph" w:styleId="Testonotaapidipagina">
    <w:name w:val="footnote text"/>
    <w:basedOn w:val="Normale"/>
    <w:link w:val="TestonotaapidipaginaCarattere"/>
    <w:uiPriority w:val="99"/>
    <w:unhideWhenUsed/>
    <w:rsid w:val="004C6BF3"/>
    <w:pPr>
      <w:spacing w:before="0"/>
    </w:pPr>
    <w:rPr>
      <w:sz w:val="20"/>
      <w:szCs w:val="20"/>
    </w:rPr>
  </w:style>
  <w:style w:type="character" w:customStyle="1" w:styleId="TestonotaapidipaginaCarattere">
    <w:name w:val="Testo nota a piè di pagina Carattere"/>
    <w:basedOn w:val="Carpredefinitoparagrafo"/>
    <w:link w:val="Testonotaapidipagina"/>
    <w:uiPriority w:val="99"/>
    <w:rsid w:val="004C6BF3"/>
    <w:rPr>
      <w:sz w:val="20"/>
      <w:szCs w:val="20"/>
      <w:lang w:val="en-US"/>
    </w:rPr>
  </w:style>
  <w:style w:type="character" w:styleId="Rimandonotaapidipagina">
    <w:name w:val="footnote reference"/>
    <w:basedOn w:val="Carpredefinitoparagrafo"/>
    <w:uiPriority w:val="99"/>
    <w:unhideWhenUsed/>
    <w:rsid w:val="004C6BF3"/>
    <w:rPr>
      <w:vertAlign w:val="superscript"/>
    </w:rPr>
  </w:style>
  <w:style w:type="paragraph" w:styleId="Didascalia">
    <w:name w:val="caption"/>
    <w:basedOn w:val="Normale"/>
    <w:next w:val="Normale"/>
    <w:uiPriority w:val="35"/>
    <w:unhideWhenUsed/>
    <w:qFormat/>
    <w:rsid w:val="007C5F6C"/>
    <w:pPr>
      <w:spacing w:before="0" w:after="200"/>
    </w:pPr>
    <w:rPr>
      <w:b/>
      <w:bCs/>
      <w:sz w:val="18"/>
      <w:szCs w:val="18"/>
    </w:rPr>
  </w:style>
  <w:style w:type="paragraph" w:styleId="NormaleWeb">
    <w:name w:val="Normal (Web)"/>
    <w:basedOn w:val="Normale"/>
    <w:uiPriority w:val="99"/>
    <w:semiHidden/>
    <w:unhideWhenUsed/>
    <w:rsid w:val="008C6240"/>
    <w:pPr>
      <w:spacing w:before="100" w:beforeAutospacing="1" w:after="100" w:afterAutospacing="1"/>
      <w:jc w:val="left"/>
    </w:pPr>
    <w:rPr>
      <w:rFonts w:ascii="Times New Roman" w:eastAsia="Times New Roman" w:hAnsi="Times New Roman" w:cs="Times New Roman"/>
      <w:sz w:val="24"/>
      <w:szCs w:val="24"/>
      <w:lang w:val="it-IT" w:eastAsia="it-IT"/>
    </w:rPr>
  </w:style>
  <w:style w:type="paragraph" w:customStyle="1" w:styleId="Default">
    <w:name w:val="Default"/>
    <w:rsid w:val="006A2865"/>
    <w:pPr>
      <w:autoSpaceDE w:val="0"/>
      <w:autoSpaceDN w:val="0"/>
      <w:adjustRightInd w:val="0"/>
      <w:spacing w:after="0" w:line="240" w:lineRule="auto"/>
    </w:pPr>
    <w:rPr>
      <w:rFonts w:ascii="Calibri" w:hAnsi="Calibri" w:cs="Calibri"/>
      <w:color w:val="000000"/>
      <w:sz w:val="24"/>
      <w:szCs w:val="24"/>
    </w:rPr>
  </w:style>
  <w:style w:type="character" w:styleId="Enfasicorsivo">
    <w:name w:val="Emphasis"/>
    <w:basedOn w:val="Carpredefinitoparagrafo"/>
    <w:uiPriority w:val="20"/>
    <w:qFormat/>
    <w:rsid w:val="006A2865"/>
    <w:rPr>
      <w:i/>
      <w:iCs/>
    </w:rPr>
  </w:style>
  <w:style w:type="character" w:styleId="Rimandocommento">
    <w:name w:val="annotation reference"/>
    <w:basedOn w:val="Carpredefinitoparagrafo"/>
    <w:uiPriority w:val="99"/>
    <w:semiHidden/>
    <w:unhideWhenUsed/>
    <w:rsid w:val="006A2865"/>
    <w:rPr>
      <w:sz w:val="18"/>
      <w:szCs w:val="18"/>
    </w:rPr>
  </w:style>
  <w:style w:type="paragraph" w:styleId="Testocommento">
    <w:name w:val="annotation text"/>
    <w:basedOn w:val="Normale"/>
    <w:link w:val="TestocommentoCarattere"/>
    <w:uiPriority w:val="99"/>
    <w:unhideWhenUsed/>
    <w:rsid w:val="006A2865"/>
    <w:rPr>
      <w:sz w:val="24"/>
      <w:szCs w:val="24"/>
      <w:lang w:val="en-GB"/>
    </w:rPr>
  </w:style>
  <w:style w:type="character" w:customStyle="1" w:styleId="TestocommentoCarattere">
    <w:name w:val="Testo commento Carattere"/>
    <w:basedOn w:val="Carpredefinitoparagrafo"/>
    <w:link w:val="Testocommento"/>
    <w:uiPriority w:val="99"/>
    <w:rsid w:val="006A2865"/>
    <w:rPr>
      <w:sz w:val="24"/>
      <w:szCs w:val="24"/>
      <w:lang w:val="en-GB"/>
    </w:rPr>
  </w:style>
  <w:style w:type="character" w:styleId="Collegamentovisitato">
    <w:name w:val="FollowedHyperlink"/>
    <w:basedOn w:val="Carpredefinitoparagrafo"/>
    <w:uiPriority w:val="99"/>
    <w:semiHidden/>
    <w:unhideWhenUsed/>
    <w:rsid w:val="00BF0BD9"/>
    <w:rPr>
      <w:color w:val="800080" w:themeColor="followedHyperlink"/>
      <w:u w:val="single"/>
    </w:rPr>
  </w:style>
  <w:style w:type="paragraph" w:styleId="Soggettocommento">
    <w:name w:val="annotation subject"/>
    <w:basedOn w:val="Testocommento"/>
    <w:next w:val="Testocommento"/>
    <w:link w:val="SoggettocommentoCarattere"/>
    <w:uiPriority w:val="99"/>
    <w:semiHidden/>
    <w:unhideWhenUsed/>
    <w:rsid w:val="004C69CE"/>
    <w:rPr>
      <w:b/>
      <w:bCs/>
      <w:sz w:val="20"/>
      <w:szCs w:val="20"/>
      <w:lang w:val="en-US"/>
    </w:rPr>
  </w:style>
  <w:style w:type="character" w:customStyle="1" w:styleId="SoggettocommentoCarattere">
    <w:name w:val="Soggetto commento Carattere"/>
    <w:basedOn w:val="TestocommentoCarattere"/>
    <w:link w:val="Soggettocommento"/>
    <w:uiPriority w:val="99"/>
    <w:semiHidden/>
    <w:rsid w:val="004C69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1097">
      <w:bodyDiv w:val="1"/>
      <w:marLeft w:val="0"/>
      <w:marRight w:val="0"/>
      <w:marTop w:val="0"/>
      <w:marBottom w:val="0"/>
      <w:divBdr>
        <w:top w:val="none" w:sz="0" w:space="0" w:color="auto"/>
        <w:left w:val="none" w:sz="0" w:space="0" w:color="auto"/>
        <w:bottom w:val="none" w:sz="0" w:space="0" w:color="auto"/>
        <w:right w:val="none" w:sz="0" w:space="0" w:color="auto"/>
      </w:divBdr>
      <w:divsChild>
        <w:div w:id="936793481">
          <w:marLeft w:val="144"/>
          <w:marRight w:val="0"/>
          <w:marTop w:val="240"/>
          <w:marBottom w:val="40"/>
          <w:divBdr>
            <w:top w:val="none" w:sz="0" w:space="0" w:color="auto"/>
            <w:left w:val="none" w:sz="0" w:space="0" w:color="auto"/>
            <w:bottom w:val="none" w:sz="0" w:space="0" w:color="auto"/>
            <w:right w:val="none" w:sz="0" w:space="0" w:color="auto"/>
          </w:divBdr>
        </w:div>
        <w:div w:id="1222256904">
          <w:marLeft w:val="144"/>
          <w:marRight w:val="0"/>
          <w:marTop w:val="240"/>
          <w:marBottom w:val="40"/>
          <w:divBdr>
            <w:top w:val="none" w:sz="0" w:space="0" w:color="auto"/>
            <w:left w:val="none" w:sz="0" w:space="0" w:color="auto"/>
            <w:bottom w:val="none" w:sz="0" w:space="0" w:color="auto"/>
            <w:right w:val="none" w:sz="0" w:space="0" w:color="auto"/>
          </w:divBdr>
        </w:div>
        <w:div w:id="1654138861">
          <w:marLeft w:val="144"/>
          <w:marRight w:val="0"/>
          <w:marTop w:val="240"/>
          <w:marBottom w:val="40"/>
          <w:divBdr>
            <w:top w:val="none" w:sz="0" w:space="0" w:color="auto"/>
            <w:left w:val="none" w:sz="0" w:space="0" w:color="auto"/>
            <w:bottom w:val="none" w:sz="0" w:space="0" w:color="auto"/>
            <w:right w:val="none" w:sz="0" w:space="0" w:color="auto"/>
          </w:divBdr>
        </w:div>
        <w:div w:id="1021392623">
          <w:marLeft w:val="144"/>
          <w:marRight w:val="0"/>
          <w:marTop w:val="240"/>
          <w:marBottom w:val="40"/>
          <w:divBdr>
            <w:top w:val="none" w:sz="0" w:space="0" w:color="auto"/>
            <w:left w:val="none" w:sz="0" w:space="0" w:color="auto"/>
            <w:bottom w:val="none" w:sz="0" w:space="0" w:color="auto"/>
            <w:right w:val="none" w:sz="0" w:space="0" w:color="auto"/>
          </w:divBdr>
        </w:div>
      </w:divsChild>
    </w:div>
    <w:div w:id="258951020">
      <w:bodyDiv w:val="1"/>
      <w:marLeft w:val="0"/>
      <w:marRight w:val="0"/>
      <w:marTop w:val="0"/>
      <w:marBottom w:val="0"/>
      <w:divBdr>
        <w:top w:val="none" w:sz="0" w:space="0" w:color="auto"/>
        <w:left w:val="none" w:sz="0" w:space="0" w:color="auto"/>
        <w:bottom w:val="none" w:sz="0" w:space="0" w:color="auto"/>
        <w:right w:val="none" w:sz="0" w:space="0" w:color="auto"/>
      </w:divBdr>
      <w:divsChild>
        <w:div w:id="10105630">
          <w:marLeft w:val="0"/>
          <w:marRight w:val="0"/>
          <w:marTop w:val="0"/>
          <w:marBottom w:val="0"/>
          <w:divBdr>
            <w:top w:val="none" w:sz="0" w:space="0" w:color="auto"/>
            <w:left w:val="none" w:sz="0" w:space="0" w:color="auto"/>
            <w:bottom w:val="none" w:sz="0" w:space="0" w:color="auto"/>
            <w:right w:val="none" w:sz="0" w:space="0" w:color="auto"/>
          </w:divBdr>
        </w:div>
      </w:divsChild>
    </w:div>
    <w:div w:id="973098448">
      <w:bodyDiv w:val="1"/>
      <w:marLeft w:val="0"/>
      <w:marRight w:val="0"/>
      <w:marTop w:val="0"/>
      <w:marBottom w:val="0"/>
      <w:divBdr>
        <w:top w:val="none" w:sz="0" w:space="0" w:color="auto"/>
        <w:left w:val="none" w:sz="0" w:space="0" w:color="auto"/>
        <w:bottom w:val="none" w:sz="0" w:space="0" w:color="auto"/>
        <w:right w:val="none" w:sz="0" w:space="0" w:color="auto"/>
      </w:divBdr>
      <w:divsChild>
        <w:div w:id="1172374206">
          <w:marLeft w:val="0"/>
          <w:marRight w:val="0"/>
          <w:marTop w:val="0"/>
          <w:marBottom w:val="0"/>
          <w:divBdr>
            <w:top w:val="none" w:sz="0" w:space="0" w:color="auto"/>
            <w:left w:val="none" w:sz="0" w:space="0" w:color="auto"/>
            <w:bottom w:val="none" w:sz="0" w:space="0" w:color="auto"/>
            <w:right w:val="none" w:sz="0" w:space="0" w:color="auto"/>
          </w:divBdr>
        </w:div>
      </w:divsChild>
    </w:div>
    <w:div w:id="1393506200">
      <w:bodyDiv w:val="1"/>
      <w:marLeft w:val="0"/>
      <w:marRight w:val="0"/>
      <w:marTop w:val="0"/>
      <w:marBottom w:val="0"/>
      <w:divBdr>
        <w:top w:val="none" w:sz="0" w:space="0" w:color="auto"/>
        <w:left w:val="none" w:sz="0" w:space="0" w:color="auto"/>
        <w:bottom w:val="none" w:sz="0" w:space="0" w:color="auto"/>
        <w:right w:val="none" w:sz="0" w:space="0" w:color="auto"/>
      </w:divBdr>
    </w:div>
    <w:div w:id="1929462161">
      <w:bodyDiv w:val="1"/>
      <w:marLeft w:val="0"/>
      <w:marRight w:val="0"/>
      <w:marTop w:val="0"/>
      <w:marBottom w:val="0"/>
      <w:divBdr>
        <w:top w:val="none" w:sz="0" w:space="0" w:color="auto"/>
        <w:left w:val="none" w:sz="0" w:space="0" w:color="auto"/>
        <w:bottom w:val="none" w:sz="0" w:space="0" w:color="auto"/>
        <w:right w:val="none" w:sz="0" w:space="0" w:color="auto"/>
      </w:divBdr>
      <w:divsChild>
        <w:div w:id="1712610894">
          <w:marLeft w:val="144"/>
          <w:marRight w:val="0"/>
          <w:marTop w:val="240"/>
          <w:marBottom w:val="40"/>
          <w:divBdr>
            <w:top w:val="none" w:sz="0" w:space="0" w:color="auto"/>
            <w:left w:val="none" w:sz="0" w:space="0" w:color="auto"/>
            <w:bottom w:val="none" w:sz="0" w:space="0" w:color="auto"/>
            <w:right w:val="none" w:sz="0" w:space="0" w:color="auto"/>
          </w:divBdr>
        </w:div>
        <w:div w:id="2127850586">
          <w:marLeft w:val="144"/>
          <w:marRight w:val="0"/>
          <w:marTop w:val="240"/>
          <w:marBottom w:val="40"/>
          <w:divBdr>
            <w:top w:val="none" w:sz="0" w:space="0" w:color="auto"/>
            <w:left w:val="none" w:sz="0" w:space="0" w:color="auto"/>
            <w:bottom w:val="none" w:sz="0" w:space="0" w:color="auto"/>
            <w:right w:val="none" w:sz="0" w:space="0" w:color="auto"/>
          </w:divBdr>
        </w:div>
        <w:div w:id="1465462360">
          <w:marLeft w:val="144"/>
          <w:marRight w:val="0"/>
          <w:marTop w:val="240"/>
          <w:marBottom w:val="40"/>
          <w:divBdr>
            <w:top w:val="none" w:sz="0" w:space="0" w:color="auto"/>
            <w:left w:val="none" w:sz="0" w:space="0" w:color="auto"/>
            <w:bottom w:val="none" w:sz="0" w:space="0" w:color="auto"/>
            <w:right w:val="none" w:sz="0" w:space="0" w:color="auto"/>
          </w:divBdr>
        </w:div>
        <w:div w:id="96172146">
          <w:marLeft w:val="144"/>
          <w:marRight w:val="0"/>
          <w:marTop w:val="240"/>
          <w:marBottom w:val="40"/>
          <w:divBdr>
            <w:top w:val="none" w:sz="0" w:space="0" w:color="auto"/>
            <w:left w:val="none" w:sz="0" w:space="0" w:color="auto"/>
            <w:bottom w:val="none" w:sz="0" w:space="0" w:color="auto"/>
            <w:right w:val="none" w:sz="0" w:space="0" w:color="auto"/>
          </w:divBdr>
        </w:div>
        <w:div w:id="2040815465">
          <w:marLeft w:val="144"/>
          <w:marRight w:val="0"/>
          <w:marTop w:val="240"/>
          <w:marBottom w:val="40"/>
          <w:divBdr>
            <w:top w:val="none" w:sz="0" w:space="0" w:color="auto"/>
            <w:left w:val="none" w:sz="0" w:space="0" w:color="auto"/>
            <w:bottom w:val="none" w:sz="0" w:space="0" w:color="auto"/>
            <w:right w:val="none" w:sz="0" w:space="0" w:color="auto"/>
          </w:divBdr>
        </w:div>
      </w:divsChild>
    </w:div>
    <w:div w:id="1938631164">
      <w:bodyDiv w:val="1"/>
      <w:marLeft w:val="0"/>
      <w:marRight w:val="0"/>
      <w:marTop w:val="0"/>
      <w:marBottom w:val="0"/>
      <w:divBdr>
        <w:top w:val="none" w:sz="0" w:space="0" w:color="auto"/>
        <w:left w:val="none" w:sz="0" w:space="0" w:color="auto"/>
        <w:bottom w:val="none" w:sz="0" w:space="0" w:color="auto"/>
        <w:right w:val="none" w:sz="0" w:space="0" w:color="auto"/>
      </w:divBdr>
    </w:div>
    <w:div w:id="1980844081">
      <w:bodyDiv w:val="1"/>
      <w:marLeft w:val="0"/>
      <w:marRight w:val="0"/>
      <w:marTop w:val="0"/>
      <w:marBottom w:val="0"/>
      <w:divBdr>
        <w:top w:val="none" w:sz="0" w:space="0" w:color="auto"/>
        <w:left w:val="none" w:sz="0" w:space="0" w:color="auto"/>
        <w:bottom w:val="none" w:sz="0" w:space="0" w:color="auto"/>
        <w:right w:val="none" w:sz="0" w:space="0" w:color="auto"/>
      </w:divBdr>
      <w:divsChild>
        <w:div w:id="437221235">
          <w:marLeft w:val="0"/>
          <w:marRight w:val="0"/>
          <w:marTop w:val="0"/>
          <w:marBottom w:val="0"/>
          <w:divBdr>
            <w:top w:val="none" w:sz="0" w:space="0" w:color="auto"/>
            <w:left w:val="none" w:sz="0" w:space="0" w:color="auto"/>
            <w:bottom w:val="none" w:sz="0" w:space="0" w:color="auto"/>
            <w:right w:val="none" w:sz="0" w:space="0" w:color="auto"/>
          </w:divBdr>
        </w:div>
        <w:div w:id="316157599">
          <w:marLeft w:val="0"/>
          <w:marRight w:val="0"/>
          <w:marTop w:val="0"/>
          <w:marBottom w:val="0"/>
          <w:divBdr>
            <w:top w:val="none" w:sz="0" w:space="0" w:color="auto"/>
            <w:left w:val="none" w:sz="0" w:space="0" w:color="auto"/>
            <w:bottom w:val="none" w:sz="0" w:space="0" w:color="auto"/>
            <w:right w:val="none" w:sz="0" w:space="0" w:color="auto"/>
          </w:divBdr>
        </w:div>
        <w:div w:id="563027469">
          <w:marLeft w:val="0"/>
          <w:marRight w:val="0"/>
          <w:marTop w:val="0"/>
          <w:marBottom w:val="0"/>
          <w:divBdr>
            <w:top w:val="none" w:sz="0" w:space="0" w:color="auto"/>
            <w:left w:val="none" w:sz="0" w:space="0" w:color="auto"/>
            <w:bottom w:val="none" w:sz="0" w:space="0" w:color="auto"/>
            <w:right w:val="none" w:sz="0" w:space="0" w:color="auto"/>
          </w:divBdr>
        </w:div>
        <w:div w:id="1562592862">
          <w:marLeft w:val="0"/>
          <w:marRight w:val="0"/>
          <w:marTop w:val="0"/>
          <w:marBottom w:val="0"/>
          <w:divBdr>
            <w:top w:val="none" w:sz="0" w:space="0" w:color="auto"/>
            <w:left w:val="none" w:sz="0" w:space="0" w:color="auto"/>
            <w:bottom w:val="none" w:sz="0" w:space="0" w:color="auto"/>
            <w:right w:val="none" w:sz="0" w:space="0" w:color="auto"/>
          </w:divBdr>
        </w:div>
        <w:div w:id="542061065">
          <w:marLeft w:val="0"/>
          <w:marRight w:val="0"/>
          <w:marTop w:val="0"/>
          <w:marBottom w:val="0"/>
          <w:divBdr>
            <w:top w:val="none" w:sz="0" w:space="0" w:color="auto"/>
            <w:left w:val="none" w:sz="0" w:space="0" w:color="auto"/>
            <w:bottom w:val="none" w:sz="0" w:space="0" w:color="auto"/>
            <w:right w:val="none" w:sz="0" w:space="0" w:color="auto"/>
          </w:divBdr>
        </w:div>
        <w:div w:id="252979217">
          <w:marLeft w:val="0"/>
          <w:marRight w:val="0"/>
          <w:marTop w:val="0"/>
          <w:marBottom w:val="0"/>
          <w:divBdr>
            <w:top w:val="none" w:sz="0" w:space="0" w:color="auto"/>
            <w:left w:val="none" w:sz="0" w:space="0" w:color="auto"/>
            <w:bottom w:val="none" w:sz="0" w:space="0" w:color="auto"/>
            <w:right w:val="none" w:sz="0" w:space="0" w:color="auto"/>
          </w:divBdr>
        </w:div>
        <w:div w:id="546533069">
          <w:marLeft w:val="0"/>
          <w:marRight w:val="0"/>
          <w:marTop w:val="0"/>
          <w:marBottom w:val="0"/>
          <w:divBdr>
            <w:top w:val="none" w:sz="0" w:space="0" w:color="auto"/>
            <w:left w:val="none" w:sz="0" w:space="0" w:color="auto"/>
            <w:bottom w:val="none" w:sz="0" w:space="0" w:color="auto"/>
            <w:right w:val="none" w:sz="0" w:space="0" w:color="auto"/>
          </w:divBdr>
        </w:div>
        <w:div w:id="1202011061">
          <w:marLeft w:val="0"/>
          <w:marRight w:val="0"/>
          <w:marTop w:val="0"/>
          <w:marBottom w:val="0"/>
          <w:divBdr>
            <w:top w:val="none" w:sz="0" w:space="0" w:color="auto"/>
            <w:left w:val="none" w:sz="0" w:space="0" w:color="auto"/>
            <w:bottom w:val="none" w:sz="0" w:space="0" w:color="auto"/>
            <w:right w:val="none" w:sz="0" w:space="0" w:color="auto"/>
          </w:divBdr>
        </w:div>
        <w:div w:id="987514837">
          <w:marLeft w:val="0"/>
          <w:marRight w:val="0"/>
          <w:marTop w:val="0"/>
          <w:marBottom w:val="0"/>
          <w:divBdr>
            <w:top w:val="none" w:sz="0" w:space="0" w:color="auto"/>
            <w:left w:val="none" w:sz="0" w:space="0" w:color="auto"/>
            <w:bottom w:val="none" w:sz="0" w:space="0" w:color="auto"/>
            <w:right w:val="none" w:sz="0" w:space="0" w:color="auto"/>
          </w:divBdr>
        </w:div>
        <w:div w:id="1349336835">
          <w:marLeft w:val="0"/>
          <w:marRight w:val="0"/>
          <w:marTop w:val="0"/>
          <w:marBottom w:val="0"/>
          <w:divBdr>
            <w:top w:val="none" w:sz="0" w:space="0" w:color="auto"/>
            <w:left w:val="none" w:sz="0" w:space="0" w:color="auto"/>
            <w:bottom w:val="none" w:sz="0" w:space="0" w:color="auto"/>
            <w:right w:val="none" w:sz="0" w:space="0" w:color="auto"/>
          </w:divBdr>
        </w:div>
        <w:div w:id="1745563564">
          <w:marLeft w:val="0"/>
          <w:marRight w:val="0"/>
          <w:marTop w:val="0"/>
          <w:marBottom w:val="0"/>
          <w:divBdr>
            <w:top w:val="none" w:sz="0" w:space="0" w:color="auto"/>
            <w:left w:val="none" w:sz="0" w:space="0" w:color="auto"/>
            <w:bottom w:val="none" w:sz="0" w:space="0" w:color="auto"/>
            <w:right w:val="none" w:sz="0" w:space="0" w:color="auto"/>
          </w:divBdr>
        </w:div>
        <w:div w:id="1854149180">
          <w:marLeft w:val="0"/>
          <w:marRight w:val="0"/>
          <w:marTop w:val="0"/>
          <w:marBottom w:val="0"/>
          <w:divBdr>
            <w:top w:val="none" w:sz="0" w:space="0" w:color="auto"/>
            <w:left w:val="none" w:sz="0" w:space="0" w:color="auto"/>
            <w:bottom w:val="none" w:sz="0" w:space="0" w:color="auto"/>
            <w:right w:val="none" w:sz="0" w:space="0" w:color="auto"/>
          </w:divBdr>
        </w:div>
        <w:div w:id="373429477">
          <w:marLeft w:val="0"/>
          <w:marRight w:val="0"/>
          <w:marTop w:val="0"/>
          <w:marBottom w:val="0"/>
          <w:divBdr>
            <w:top w:val="none" w:sz="0" w:space="0" w:color="auto"/>
            <w:left w:val="none" w:sz="0" w:space="0" w:color="auto"/>
            <w:bottom w:val="none" w:sz="0" w:space="0" w:color="auto"/>
            <w:right w:val="none" w:sz="0" w:space="0" w:color="auto"/>
          </w:divBdr>
        </w:div>
        <w:div w:id="759106785">
          <w:marLeft w:val="0"/>
          <w:marRight w:val="0"/>
          <w:marTop w:val="0"/>
          <w:marBottom w:val="0"/>
          <w:divBdr>
            <w:top w:val="none" w:sz="0" w:space="0" w:color="auto"/>
            <w:left w:val="none" w:sz="0" w:space="0" w:color="auto"/>
            <w:bottom w:val="none" w:sz="0" w:space="0" w:color="auto"/>
            <w:right w:val="none" w:sz="0" w:space="0" w:color="auto"/>
          </w:divBdr>
        </w:div>
        <w:div w:id="723404393">
          <w:marLeft w:val="0"/>
          <w:marRight w:val="0"/>
          <w:marTop w:val="0"/>
          <w:marBottom w:val="0"/>
          <w:divBdr>
            <w:top w:val="none" w:sz="0" w:space="0" w:color="auto"/>
            <w:left w:val="none" w:sz="0" w:space="0" w:color="auto"/>
            <w:bottom w:val="none" w:sz="0" w:space="0" w:color="auto"/>
            <w:right w:val="none" w:sz="0" w:space="0" w:color="auto"/>
          </w:divBdr>
        </w:div>
        <w:div w:id="1445877856">
          <w:marLeft w:val="0"/>
          <w:marRight w:val="0"/>
          <w:marTop w:val="0"/>
          <w:marBottom w:val="0"/>
          <w:divBdr>
            <w:top w:val="none" w:sz="0" w:space="0" w:color="auto"/>
            <w:left w:val="none" w:sz="0" w:space="0" w:color="auto"/>
            <w:bottom w:val="none" w:sz="0" w:space="0" w:color="auto"/>
            <w:right w:val="none" w:sz="0" w:space="0" w:color="auto"/>
          </w:divBdr>
        </w:div>
        <w:div w:id="177087842">
          <w:marLeft w:val="0"/>
          <w:marRight w:val="0"/>
          <w:marTop w:val="0"/>
          <w:marBottom w:val="0"/>
          <w:divBdr>
            <w:top w:val="none" w:sz="0" w:space="0" w:color="auto"/>
            <w:left w:val="none" w:sz="0" w:space="0" w:color="auto"/>
            <w:bottom w:val="none" w:sz="0" w:space="0" w:color="auto"/>
            <w:right w:val="none" w:sz="0" w:space="0" w:color="auto"/>
          </w:divBdr>
        </w:div>
        <w:div w:id="780883905">
          <w:marLeft w:val="0"/>
          <w:marRight w:val="0"/>
          <w:marTop w:val="0"/>
          <w:marBottom w:val="0"/>
          <w:divBdr>
            <w:top w:val="none" w:sz="0" w:space="0" w:color="auto"/>
            <w:left w:val="none" w:sz="0" w:space="0" w:color="auto"/>
            <w:bottom w:val="none" w:sz="0" w:space="0" w:color="auto"/>
            <w:right w:val="none" w:sz="0" w:space="0" w:color="auto"/>
          </w:divBdr>
        </w:div>
        <w:div w:id="601651139">
          <w:marLeft w:val="0"/>
          <w:marRight w:val="0"/>
          <w:marTop w:val="0"/>
          <w:marBottom w:val="0"/>
          <w:divBdr>
            <w:top w:val="none" w:sz="0" w:space="0" w:color="auto"/>
            <w:left w:val="none" w:sz="0" w:space="0" w:color="auto"/>
            <w:bottom w:val="none" w:sz="0" w:space="0" w:color="auto"/>
            <w:right w:val="none" w:sz="0" w:space="0" w:color="auto"/>
          </w:divBdr>
        </w:div>
        <w:div w:id="552808744">
          <w:marLeft w:val="0"/>
          <w:marRight w:val="0"/>
          <w:marTop w:val="0"/>
          <w:marBottom w:val="0"/>
          <w:divBdr>
            <w:top w:val="none" w:sz="0" w:space="0" w:color="auto"/>
            <w:left w:val="none" w:sz="0" w:space="0" w:color="auto"/>
            <w:bottom w:val="none" w:sz="0" w:space="0" w:color="auto"/>
            <w:right w:val="none" w:sz="0" w:space="0" w:color="auto"/>
          </w:divBdr>
        </w:div>
        <w:div w:id="1434400444">
          <w:marLeft w:val="0"/>
          <w:marRight w:val="0"/>
          <w:marTop w:val="0"/>
          <w:marBottom w:val="0"/>
          <w:divBdr>
            <w:top w:val="none" w:sz="0" w:space="0" w:color="auto"/>
            <w:left w:val="none" w:sz="0" w:space="0" w:color="auto"/>
            <w:bottom w:val="none" w:sz="0" w:space="0" w:color="auto"/>
            <w:right w:val="none" w:sz="0" w:space="0" w:color="auto"/>
          </w:divBdr>
        </w:div>
        <w:div w:id="1518343994">
          <w:marLeft w:val="0"/>
          <w:marRight w:val="0"/>
          <w:marTop w:val="0"/>
          <w:marBottom w:val="0"/>
          <w:divBdr>
            <w:top w:val="none" w:sz="0" w:space="0" w:color="auto"/>
            <w:left w:val="none" w:sz="0" w:space="0" w:color="auto"/>
            <w:bottom w:val="none" w:sz="0" w:space="0" w:color="auto"/>
            <w:right w:val="none" w:sz="0" w:space="0" w:color="auto"/>
          </w:divBdr>
        </w:div>
        <w:div w:id="708915091">
          <w:marLeft w:val="0"/>
          <w:marRight w:val="0"/>
          <w:marTop w:val="0"/>
          <w:marBottom w:val="0"/>
          <w:divBdr>
            <w:top w:val="none" w:sz="0" w:space="0" w:color="auto"/>
            <w:left w:val="none" w:sz="0" w:space="0" w:color="auto"/>
            <w:bottom w:val="none" w:sz="0" w:space="0" w:color="auto"/>
            <w:right w:val="none" w:sz="0" w:space="0" w:color="auto"/>
          </w:divBdr>
        </w:div>
        <w:div w:id="767315623">
          <w:marLeft w:val="0"/>
          <w:marRight w:val="0"/>
          <w:marTop w:val="0"/>
          <w:marBottom w:val="0"/>
          <w:divBdr>
            <w:top w:val="none" w:sz="0" w:space="0" w:color="auto"/>
            <w:left w:val="none" w:sz="0" w:space="0" w:color="auto"/>
            <w:bottom w:val="none" w:sz="0" w:space="0" w:color="auto"/>
            <w:right w:val="none" w:sz="0" w:space="0" w:color="auto"/>
          </w:divBdr>
        </w:div>
        <w:div w:id="3481787">
          <w:marLeft w:val="0"/>
          <w:marRight w:val="0"/>
          <w:marTop w:val="0"/>
          <w:marBottom w:val="0"/>
          <w:divBdr>
            <w:top w:val="none" w:sz="0" w:space="0" w:color="auto"/>
            <w:left w:val="none" w:sz="0" w:space="0" w:color="auto"/>
            <w:bottom w:val="none" w:sz="0" w:space="0" w:color="auto"/>
            <w:right w:val="none" w:sz="0" w:space="0" w:color="auto"/>
          </w:divBdr>
        </w:div>
        <w:div w:id="1078021884">
          <w:marLeft w:val="0"/>
          <w:marRight w:val="0"/>
          <w:marTop w:val="0"/>
          <w:marBottom w:val="0"/>
          <w:divBdr>
            <w:top w:val="none" w:sz="0" w:space="0" w:color="auto"/>
            <w:left w:val="none" w:sz="0" w:space="0" w:color="auto"/>
            <w:bottom w:val="none" w:sz="0" w:space="0" w:color="auto"/>
            <w:right w:val="none" w:sz="0" w:space="0" w:color="auto"/>
          </w:divBdr>
        </w:div>
        <w:div w:id="1275819192">
          <w:marLeft w:val="0"/>
          <w:marRight w:val="0"/>
          <w:marTop w:val="0"/>
          <w:marBottom w:val="0"/>
          <w:divBdr>
            <w:top w:val="none" w:sz="0" w:space="0" w:color="auto"/>
            <w:left w:val="none" w:sz="0" w:space="0" w:color="auto"/>
            <w:bottom w:val="none" w:sz="0" w:space="0" w:color="auto"/>
            <w:right w:val="none" w:sz="0" w:space="0" w:color="auto"/>
          </w:divBdr>
        </w:div>
        <w:div w:id="1694964374">
          <w:marLeft w:val="0"/>
          <w:marRight w:val="0"/>
          <w:marTop w:val="0"/>
          <w:marBottom w:val="0"/>
          <w:divBdr>
            <w:top w:val="none" w:sz="0" w:space="0" w:color="auto"/>
            <w:left w:val="none" w:sz="0" w:space="0" w:color="auto"/>
            <w:bottom w:val="none" w:sz="0" w:space="0" w:color="auto"/>
            <w:right w:val="none" w:sz="0" w:space="0" w:color="auto"/>
          </w:divBdr>
        </w:div>
        <w:div w:id="26377280">
          <w:marLeft w:val="0"/>
          <w:marRight w:val="0"/>
          <w:marTop w:val="0"/>
          <w:marBottom w:val="0"/>
          <w:divBdr>
            <w:top w:val="none" w:sz="0" w:space="0" w:color="auto"/>
            <w:left w:val="none" w:sz="0" w:space="0" w:color="auto"/>
            <w:bottom w:val="none" w:sz="0" w:space="0" w:color="auto"/>
            <w:right w:val="none" w:sz="0" w:space="0" w:color="auto"/>
          </w:divBdr>
        </w:div>
        <w:div w:id="1497458153">
          <w:marLeft w:val="0"/>
          <w:marRight w:val="0"/>
          <w:marTop w:val="0"/>
          <w:marBottom w:val="0"/>
          <w:divBdr>
            <w:top w:val="none" w:sz="0" w:space="0" w:color="auto"/>
            <w:left w:val="none" w:sz="0" w:space="0" w:color="auto"/>
            <w:bottom w:val="none" w:sz="0" w:space="0" w:color="auto"/>
            <w:right w:val="none" w:sz="0" w:space="0" w:color="auto"/>
          </w:divBdr>
        </w:div>
        <w:div w:id="1004284224">
          <w:marLeft w:val="0"/>
          <w:marRight w:val="0"/>
          <w:marTop w:val="0"/>
          <w:marBottom w:val="0"/>
          <w:divBdr>
            <w:top w:val="none" w:sz="0" w:space="0" w:color="auto"/>
            <w:left w:val="none" w:sz="0" w:space="0" w:color="auto"/>
            <w:bottom w:val="none" w:sz="0" w:space="0" w:color="auto"/>
            <w:right w:val="none" w:sz="0" w:space="0" w:color="auto"/>
          </w:divBdr>
        </w:div>
        <w:div w:id="361905171">
          <w:marLeft w:val="0"/>
          <w:marRight w:val="0"/>
          <w:marTop w:val="0"/>
          <w:marBottom w:val="0"/>
          <w:divBdr>
            <w:top w:val="none" w:sz="0" w:space="0" w:color="auto"/>
            <w:left w:val="none" w:sz="0" w:space="0" w:color="auto"/>
            <w:bottom w:val="none" w:sz="0" w:space="0" w:color="auto"/>
            <w:right w:val="none" w:sz="0" w:space="0" w:color="auto"/>
          </w:divBdr>
        </w:div>
        <w:div w:id="1368795118">
          <w:marLeft w:val="0"/>
          <w:marRight w:val="0"/>
          <w:marTop w:val="0"/>
          <w:marBottom w:val="0"/>
          <w:divBdr>
            <w:top w:val="none" w:sz="0" w:space="0" w:color="auto"/>
            <w:left w:val="none" w:sz="0" w:space="0" w:color="auto"/>
            <w:bottom w:val="none" w:sz="0" w:space="0" w:color="auto"/>
            <w:right w:val="none" w:sz="0" w:space="0" w:color="auto"/>
          </w:divBdr>
        </w:div>
        <w:div w:id="1992441490">
          <w:marLeft w:val="0"/>
          <w:marRight w:val="0"/>
          <w:marTop w:val="0"/>
          <w:marBottom w:val="0"/>
          <w:divBdr>
            <w:top w:val="none" w:sz="0" w:space="0" w:color="auto"/>
            <w:left w:val="none" w:sz="0" w:space="0" w:color="auto"/>
            <w:bottom w:val="none" w:sz="0" w:space="0" w:color="auto"/>
            <w:right w:val="none" w:sz="0" w:space="0" w:color="auto"/>
          </w:divBdr>
        </w:div>
        <w:div w:id="1908950959">
          <w:marLeft w:val="0"/>
          <w:marRight w:val="0"/>
          <w:marTop w:val="0"/>
          <w:marBottom w:val="0"/>
          <w:divBdr>
            <w:top w:val="none" w:sz="0" w:space="0" w:color="auto"/>
            <w:left w:val="none" w:sz="0" w:space="0" w:color="auto"/>
            <w:bottom w:val="none" w:sz="0" w:space="0" w:color="auto"/>
            <w:right w:val="none" w:sz="0" w:space="0" w:color="auto"/>
          </w:divBdr>
        </w:div>
        <w:div w:id="298729214">
          <w:marLeft w:val="0"/>
          <w:marRight w:val="0"/>
          <w:marTop w:val="0"/>
          <w:marBottom w:val="0"/>
          <w:divBdr>
            <w:top w:val="none" w:sz="0" w:space="0" w:color="auto"/>
            <w:left w:val="none" w:sz="0" w:space="0" w:color="auto"/>
            <w:bottom w:val="none" w:sz="0" w:space="0" w:color="auto"/>
            <w:right w:val="none" w:sz="0" w:space="0" w:color="auto"/>
          </w:divBdr>
        </w:div>
        <w:div w:id="569996404">
          <w:marLeft w:val="0"/>
          <w:marRight w:val="0"/>
          <w:marTop w:val="0"/>
          <w:marBottom w:val="0"/>
          <w:divBdr>
            <w:top w:val="none" w:sz="0" w:space="0" w:color="auto"/>
            <w:left w:val="none" w:sz="0" w:space="0" w:color="auto"/>
            <w:bottom w:val="none" w:sz="0" w:space="0" w:color="auto"/>
            <w:right w:val="none" w:sz="0" w:space="0" w:color="auto"/>
          </w:divBdr>
        </w:div>
        <w:div w:id="870261326">
          <w:marLeft w:val="0"/>
          <w:marRight w:val="0"/>
          <w:marTop w:val="0"/>
          <w:marBottom w:val="0"/>
          <w:divBdr>
            <w:top w:val="none" w:sz="0" w:space="0" w:color="auto"/>
            <w:left w:val="none" w:sz="0" w:space="0" w:color="auto"/>
            <w:bottom w:val="none" w:sz="0" w:space="0" w:color="auto"/>
            <w:right w:val="none" w:sz="0" w:space="0" w:color="auto"/>
          </w:divBdr>
        </w:div>
        <w:div w:id="593637692">
          <w:marLeft w:val="0"/>
          <w:marRight w:val="0"/>
          <w:marTop w:val="0"/>
          <w:marBottom w:val="0"/>
          <w:divBdr>
            <w:top w:val="none" w:sz="0" w:space="0" w:color="auto"/>
            <w:left w:val="none" w:sz="0" w:space="0" w:color="auto"/>
            <w:bottom w:val="none" w:sz="0" w:space="0" w:color="auto"/>
            <w:right w:val="none" w:sz="0" w:space="0" w:color="auto"/>
          </w:divBdr>
        </w:div>
        <w:div w:id="1729723659">
          <w:marLeft w:val="0"/>
          <w:marRight w:val="0"/>
          <w:marTop w:val="0"/>
          <w:marBottom w:val="0"/>
          <w:divBdr>
            <w:top w:val="none" w:sz="0" w:space="0" w:color="auto"/>
            <w:left w:val="none" w:sz="0" w:space="0" w:color="auto"/>
            <w:bottom w:val="none" w:sz="0" w:space="0" w:color="auto"/>
            <w:right w:val="none" w:sz="0" w:space="0" w:color="auto"/>
          </w:divBdr>
        </w:div>
        <w:div w:id="1126199312">
          <w:marLeft w:val="0"/>
          <w:marRight w:val="0"/>
          <w:marTop w:val="0"/>
          <w:marBottom w:val="0"/>
          <w:divBdr>
            <w:top w:val="none" w:sz="0" w:space="0" w:color="auto"/>
            <w:left w:val="none" w:sz="0" w:space="0" w:color="auto"/>
            <w:bottom w:val="none" w:sz="0" w:space="0" w:color="auto"/>
            <w:right w:val="none" w:sz="0" w:space="0" w:color="auto"/>
          </w:divBdr>
        </w:div>
        <w:div w:id="872235028">
          <w:marLeft w:val="0"/>
          <w:marRight w:val="0"/>
          <w:marTop w:val="0"/>
          <w:marBottom w:val="0"/>
          <w:divBdr>
            <w:top w:val="none" w:sz="0" w:space="0" w:color="auto"/>
            <w:left w:val="none" w:sz="0" w:space="0" w:color="auto"/>
            <w:bottom w:val="none" w:sz="0" w:space="0" w:color="auto"/>
            <w:right w:val="none" w:sz="0" w:space="0" w:color="auto"/>
          </w:divBdr>
        </w:div>
        <w:div w:id="1256132972">
          <w:marLeft w:val="0"/>
          <w:marRight w:val="0"/>
          <w:marTop w:val="0"/>
          <w:marBottom w:val="0"/>
          <w:divBdr>
            <w:top w:val="none" w:sz="0" w:space="0" w:color="auto"/>
            <w:left w:val="none" w:sz="0" w:space="0" w:color="auto"/>
            <w:bottom w:val="none" w:sz="0" w:space="0" w:color="auto"/>
            <w:right w:val="none" w:sz="0" w:space="0" w:color="auto"/>
          </w:divBdr>
        </w:div>
        <w:div w:id="1977104251">
          <w:marLeft w:val="0"/>
          <w:marRight w:val="0"/>
          <w:marTop w:val="0"/>
          <w:marBottom w:val="0"/>
          <w:divBdr>
            <w:top w:val="none" w:sz="0" w:space="0" w:color="auto"/>
            <w:left w:val="none" w:sz="0" w:space="0" w:color="auto"/>
            <w:bottom w:val="none" w:sz="0" w:space="0" w:color="auto"/>
            <w:right w:val="none" w:sz="0" w:space="0" w:color="auto"/>
          </w:divBdr>
        </w:div>
        <w:div w:id="167840131">
          <w:marLeft w:val="0"/>
          <w:marRight w:val="0"/>
          <w:marTop w:val="0"/>
          <w:marBottom w:val="0"/>
          <w:divBdr>
            <w:top w:val="none" w:sz="0" w:space="0" w:color="auto"/>
            <w:left w:val="none" w:sz="0" w:space="0" w:color="auto"/>
            <w:bottom w:val="none" w:sz="0" w:space="0" w:color="auto"/>
            <w:right w:val="none" w:sz="0" w:space="0" w:color="auto"/>
          </w:divBdr>
        </w:div>
        <w:div w:id="1873226493">
          <w:marLeft w:val="0"/>
          <w:marRight w:val="0"/>
          <w:marTop w:val="0"/>
          <w:marBottom w:val="0"/>
          <w:divBdr>
            <w:top w:val="none" w:sz="0" w:space="0" w:color="auto"/>
            <w:left w:val="none" w:sz="0" w:space="0" w:color="auto"/>
            <w:bottom w:val="none" w:sz="0" w:space="0" w:color="auto"/>
            <w:right w:val="none" w:sz="0" w:space="0" w:color="auto"/>
          </w:divBdr>
        </w:div>
        <w:div w:id="1273904764">
          <w:marLeft w:val="0"/>
          <w:marRight w:val="0"/>
          <w:marTop w:val="0"/>
          <w:marBottom w:val="0"/>
          <w:divBdr>
            <w:top w:val="none" w:sz="0" w:space="0" w:color="auto"/>
            <w:left w:val="none" w:sz="0" w:space="0" w:color="auto"/>
            <w:bottom w:val="none" w:sz="0" w:space="0" w:color="auto"/>
            <w:right w:val="none" w:sz="0" w:space="0" w:color="auto"/>
          </w:divBdr>
        </w:div>
        <w:div w:id="932399749">
          <w:marLeft w:val="0"/>
          <w:marRight w:val="0"/>
          <w:marTop w:val="0"/>
          <w:marBottom w:val="0"/>
          <w:divBdr>
            <w:top w:val="none" w:sz="0" w:space="0" w:color="auto"/>
            <w:left w:val="none" w:sz="0" w:space="0" w:color="auto"/>
            <w:bottom w:val="none" w:sz="0" w:space="0" w:color="auto"/>
            <w:right w:val="none" w:sz="0" w:space="0" w:color="auto"/>
          </w:divBdr>
        </w:div>
        <w:div w:id="2064517249">
          <w:marLeft w:val="0"/>
          <w:marRight w:val="0"/>
          <w:marTop w:val="0"/>
          <w:marBottom w:val="0"/>
          <w:divBdr>
            <w:top w:val="none" w:sz="0" w:space="0" w:color="auto"/>
            <w:left w:val="none" w:sz="0" w:space="0" w:color="auto"/>
            <w:bottom w:val="none" w:sz="0" w:space="0" w:color="auto"/>
            <w:right w:val="none" w:sz="0" w:space="0" w:color="auto"/>
          </w:divBdr>
        </w:div>
        <w:div w:id="1046678221">
          <w:marLeft w:val="0"/>
          <w:marRight w:val="0"/>
          <w:marTop w:val="0"/>
          <w:marBottom w:val="0"/>
          <w:divBdr>
            <w:top w:val="none" w:sz="0" w:space="0" w:color="auto"/>
            <w:left w:val="none" w:sz="0" w:space="0" w:color="auto"/>
            <w:bottom w:val="none" w:sz="0" w:space="0" w:color="auto"/>
            <w:right w:val="none" w:sz="0" w:space="0" w:color="auto"/>
          </w:divBdr>
        </w:div>
        <w:div w:id="1715617100">
          <w:marLeft w:val="0"/>
          <w:marRight w:val="0"/>
          <w:marTop w:val="0"/>
          <w:marBottom w:val="0"/>
          <w:divBdr>
            <w:top w:val="none" w:sz="0" w:space="0" w:color="auto"/>
            <w:left w:val="none" w:sz="0" w:space="0" w:color="auto"/>
            <w:bottom w:val="none" w:sz="0" w:space="0" w:color="auto"/>
            <w:right w:val="none" w:sz="0" w:space="0" w:color="auto"/>
          </w:divBdr>
        </w:div>
        <w:div w:id="588732991">
          <w:marLeft w:val="0"/>
          <w:marRight w:val="0"/>
          <w:marTop w:val="0"/>
          <w:marBottom w:val="0"/>
          <w:divBdr>
            <w:top w:val="none" w:sz="0" w:space="0" w:color="auto"/>
            <w:left w:val="none" w:sz="0" w:space="0" w:color="auto"/>
            <w:bottom w:val="none" w:sz="0" w:space="0" w:color="auto"/>
            <w:right w:val="none" w:sz="0" w:space="0" w:color="auto"/>
          </w:divBdr>
        </w:div>
        <w:div w:id="1067921335">
          <w:marLeft w:val="0"/>
          <w:marRight w:val="0"/>
          <w:marTop w:val="0"/>
          <w:marBottom w:val="0"/>
          <w:divBdr>
            <w:top w:val="none" w:sz="0" w:space="0" w:color="auto"/>
            <w:left w:val="none" w:sz="0" w:space="0" w:color="auto"/>
            <w:bottom w:val="none" w:sz="0" w:space="0" w:color="auto"/>
            <w:right w:val="none" w:sz="0" w:space="0" w:color="auto"/>
          </w:divBdr>
        </w:div>
        <w:div w:id="262687799">
          <w:marLeft w:val="0"/>
          <w:marRight w:val="0"/>
          <w:marTop w:val="0"/>
          <w:marBottom w:val="0"/>
          <w:divBdr>
            <w:top w:val="none" w:sz="0" w:space="0" w:color="auto"/>
            <w:left w:val="none" w:sz="0" w:space="0" w:color="auto"/>
            <w:bottom w:val="none" w:sz="0" w:space="0" w:color="auto"/>
            <w:right w:val="none" w:sz="0" w:space="0" w:color="auto"/>
          </w:divBdr>
        </w:div>
        <w:div w:id="146094911">
          <w:marLeft w:val="0"/>
          <w:marRight w:val="0"/>
          <w:marTop w:val="0"/>
          <w:marBottom w:val="0"/>
          <w:divBdr>
            <w:top w:val="none" w:sz="0" w:space="0" w:color="auto"/>
            <w:left w:val="none" w:sz="0" w:space="0" w:color="auto"/>
            <w:bottom w:val="none" w:sz="0" w:space="0" w:color="auto"/>
            <w:right w:val="none" w:sz="0" w:space="0" w:color="auto"/>
          </w:divBdr>
        </w:div>
        <w:div w:id="2014138016">
          <w:marLeft w:val="0"/>
          <w:marRight w:val="0"/>
          <w:marTop w:val="0"/>
          <w:marBottom w:val="0"/>
          <w:divBdr>
            <w:top w:val="none" w:sz="0" w:space="0" w:color="auto"/>
            <w:left w:val="none" w:sz="0" w:space="0" w:color="auto"/>
            <w:bottom w:val="none" w:sz="0" w:space="0" w:color="auto"/>
            <w:right w:val="none" w:sz="0" w:space="0" w:color="auto"/>
          </w:divBdr>
        </w:div>
        <w:div w:id="1981763502">
          <w:marLeft w:val="0"/>
          <w:marRight w:val="0"/>
          <w:marTop w:val="0"/>
          <w:marBottom w:val="0"/>
          <w:divBdr>
            <w:top w:val="none" w:sz="0" w:space="0" w:color="auto"/>
            <w:left w:val="none" w:sz="0" w:space="0" w:color="auto"/>
            <w:bottom w:val="none" w:sz="0" w:space="0" w:color="auto"/>
            <w:right w:val="none" w:sz="0" w:space="0" w:color="auto"/>
          </w:divBdr>
        </w:div>
        <w:div w:id="1408382037">
          <w:marLeft w:val="0"/>
          <w:marRight w:val="0"/>
          <w:marTop w:val="0"/>
          <w:marBottom w:val="0"/>
          <w:divBdr>
            <w:top w:val="none" w:sz="0" w:space="0" w:color="auto"/>
            <w:left w:val="none" w:sz="0" w:space="0" w:color="auto"/>
            <w:bottom w:val="none" w:sz="0" w:space="0" w:color="auto"/>
            <w:right w:val="none" w:sz="0" w:space="0" w:color="auto"/>
          </w:divBdr>
        </w:div>
        <w:div w:id="648169505">
          <w:marLeft w:val="0"/>
          <w:marRight w:val="0"/>
          <w:marTop w:val="0"/>
          <w:marBottom w:val="0"/>
          <w:divBdr>
            <w:top w:val="none" w:sz="0" w:space="0" w:color="auto"/>
            <w:left w:val="none" w:sz="0" w:space="0" w:color="auto"/>
            <w:bottom w:val="none" w:sz="0" w:space="0" w:color="auto"/>
            <w:right w:val="none" w:sz="0" w:space="0" w:color="auto"/>
          </w:divBdr>
        </w:div>
        <w:div w:id="1146817545">
          <w:marLeft w:val="0"/>
          <w:marRight w:val="0"/>
          <w:marTop w:val="0"/>
          <w:marBottom w:val="0"/>
          <w:divBdr>
            <w:top w:val="none" w:sz="0" w:space="0" w:color="auto"/>
            <w:left w:val="none" w:sz="0" w:space="0" w:color="auto"/>
            <w:bottom w:val="none" w:sz="0" w:space="0" w:color="auto"/>
            <w:right w:val="none" w:sz="0" w:space="0" w:color="auto"/>
          </w:divBdr>
        </w:div>
        <w:div w:id="909189980">
          <w:marLeft w:val="0"/>
          <w:marRight w:val="0"/>
          <w:marTop w:val="0"/>
          <w:marBottom w:val="0"/>
          <w:divBdr>
            <w:top w:val="none" w:sz="0" w:space="0" w:color="auto"/>
            <w:left w:val="none" w:sz="0" w:space="0" w:color="auto"/>
            <w:bottom w:val="none" w:sz="0" w:space="0" w:color="auto"/>
            <w:right w:val="none" w:sz="0" w:space="0" w:color="auto"/>
          </w:divBdr>
        </w:div>
        <w:div w:id="597904608">
          <w:marLeft w:val="0"/>
          <w:marRight w:val="0"/>
          <w:marTop w:val="0"/>
          <w:marBottom w:val="0"/>
          <w:divBdr>
            <w:top w:val="none" w:sz="0" w:space="0" w:color="auto"/>
            <w:left w:val="none" w:sz="0" w:space="0" w:color="auto"/>
            <w:bottom w:val="none" w:sz="0" w:space="0" w:color="auto"/>
            <w:right w:val="none" w:sz="0" w:space="0" w:color="auto"/>
          </w:divBdr>
        </w:div>
        <w:div w:id="1002902413">
          <w:marLeft w:val="0"/>
          <w:marRight w:val="0"/>
          <w:marTop w:val="0"/>
          <w:marBottom w:val="0"/>
          <w:divBdr>
            <w:top w:val="none" w:sz="0" w:space="0" w:color="auto"/>
            <w:left w:val="none" w:sz="0" w:space="0" w:color="auto"/>
            <w:bottom w:val="none" w:sz="0" w:space="0" w:color="auto"/>
            <w:right w:val="none" w:sz="0" w:space="0" w:color="auto"/>
          </w:divBdr>
        </w:div>
        <w:div w:id="367730048">
          <w:marLeft w:val="0"/>
          <w:marRight w:val="0"/>
          <w:marTop w:val="0"/>
          <w:marBottom w:val="0"/>
          <w:divBdr>
            <w:top w:val="none" w:sz="0" w:space="0" w:color="auto"/>
            <w:left w:val="none" w:sz="0" w:space="0" w:color="auto"/>
            <w:bottom w:val="none" w:sz="0" w:space="0" w:color="auto"/>
            <w:right w:val="none" w:sz="0" w:space="0" w:color="auto"/>
          </w:divBdr>
        </w:div>
        <w:div w:id="997348217">
          <w:marLeft w:val="0"/>
          <w:marRight w:val="0"/>
          <w:marTop w:val="0"/>
          <w:marBottom w:val="0"/>
          <w:divBdr>
            <w:top w:val="none" w:sz="0" w:space="0" w:color="auto"/>
            <w:left w:val="none" w:sz="0" w:space="0" w:color="auto"/>
            <w:bottom w:val="none" w:sz="0" w:space="0" w:color="auto"/>
            <w:right w:val="none" w:sz="0" w:space="0" w:color="auto"/>
          </w:divBdr>
        </w:div>
        <w:div w:id="1539658834">
          <w:marLeft w:val="0"/>
          <w:marRight w:val="0"/>
          <w:marTop w:val="0"/>
          <w:marBottom w:val="0"/>
          <w:divBdr>
            <w:top w:val="none" w:sz="0" w:space="0" w:color="auto"/>
            <w:left w:val="none" w:sz="0" w:space="0" w:color="auto"/>
            <w:bottom w:val="none" w:sz="0" w:space="0" w:color="auto"/>
            <w:right w:val="none" w:sz="0" w:space="0" w:color="auto"/>
          </w:divBdr>
        </w:div>
        <w:div w:id="1813986087">
          <w:marLeft w:val="0"/>
          <w:marRight w:val="0"/>
          <w:marTop w:val="0"/>
          <w:marBottom w:val="0"/>
          <w:divBdr>
            <w:top w:val="none" w:sz="0" w:space="0" w:color="auto"/>
            <w:left w:val="none" w:sz="0" w:space="0" w:color="auto"/>
            <w:bottom w:val="none" w:sz="0" w:space="0" w:color="auto"/>
            <w:right w:val="none" w:sz="0" w:space="0" w:color="auto"/>
          </w:divBdr>
        </w:div>
        <w:div w:id="1454446032">
          <w:marLeft w:val="0"/>
          <w:marRight w:val="0"/>
          <w:marTop w:val="0"/>
          <w:marBottom w:val="0"/>
          <w:divBdr>
            <w:top w:val="none" w:sz="0" w:space="0" w:color="auto"/>
            <w:left w:val="none" w:sz="0" w:space="0" w:color="auto"/>
            <w:bottom w:val="none" w:sz="0" w:space="0" w:color="auto"/>
            <w:right w:val="none" w:sz="0" w:space="0" w:color="auto"/>
          </w:divBdr>
        </w:div>
        <w:div w:id="1786390973">
          <w:marLeft w:val="0"/>
          <w:marRight w:val="0"/>
          <w:marTop w:val="0"/>
          <w:marBottom w:val="0"/>
          <w:divBdr>
            <w:top w:val="none" w:sz="0" w:space="0" w:color="auto"/>
            <w:left w:val="none" w:sz="0" w:space="0" w:color="auto"/>
            <w:bottom w:val="none" w:sz="0" w:space="0" w:color="auto"/>
            <w:right w:val="none" w:sz="0" w:space="0" w:color="auto"/>
          </w:divBdr>
        </w:div>
        <w:div w:id="1151093908">
          <w:marLeft w:val="0"/>
          <w:marRight w:val="0"/>
          <w:marTop w:val="0"/>
          <w:marBottom w:val="0"/>
          <w:divBdr>
            <w:top w:val="none" w:sz="0" w:space="0" w:color="auto"/>
            <w:left w:val="none" w:sz="0" w:space="0" w:color="auto"/>
            <w:bottom w:val="none" w:sz="0" w:space="0" w:color="auto"/>
            <w:right w:val="none" w:sz="0" w:space="0" w:color="auto"/>
          </w:divBdr>
        </w:div>
        <w:div w:id="1792893738">
          <w:marLeft w:val="0"/>
          <w:marRight w:val="0"/>
          <w:marTop w:val="0"/>
          <w:marBottom w:val="0"/>
          <w:divBdr>
            <w:top w:val="none" w:sz="0" w:space="0" w:color="auto"/>
            <w:left w:val="none" w:sz="0" w:space="0" w:color="auto"/>
            <w:bottom w:val="none" w:sz="0" w:space="0" w:color="auto"/>
            <w:right w:val="none" w:sz="0" w:space="0" w:color="auto"/>
          </w:divBdr>
        </w:div>
        <w:div w:id="2035303903">
          <w:marLeft w:val="0"/>
          <w:marRight w:val="0"/>
          <w:marTop w:val="0"/>
          <w:marBottom w:val="0"/>
          <w:divBdr>
            <w:top w:val="none" w:sz="0" w:space="0" w:color="auto"/>
            <w:left w:val="none" w:sz="0" w:space="0" w:color="auto"/>
            <w:bottom w:val="none" w:sz="0" w:space="0" w:color="auto"/>
            <w:right w:val="none" w:sz="0" w:space="0" w:color="auto"/>
          </w:divBdr>
        </w:div>
        <w:div w:id="321852631">
          <w:marLeft w:val="0"/>
          <w:marRight w:val="0"/>
          <w:marTop w:val="0"/>
          <w:marBottom w:val="0"/>
          <w:divBdr>
            <w:top w:val="none" w:sz="0" w:space="0" w:color="auto"/>
            <w:left w:val="none" w:sz="0" w:space="0" w:color="auto"/>
            <w:bottom w:val="none" w:sz="0" w:space="0" w:color="auto"/>
            <w:right w:val="none" w:sz="0" w:space="0" w:color="auto"/>
          </w:divBdr>
        </w:div>
        <w:div w:id="2007635300">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Colors" Target="diagrams/colors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63" Type="http://schemas.openxmlformats.org/officeDocument/2006/relationships/diagramQuickStyle" Target="diagrams/quickStyle10.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image" Target="media/image6.png"/><Relationship Id="rId53" Type="http://schemas.openxmlformats.org/officeDocument/2006/relationships/diagramQuickStyle" Target="diagrams/quickStyle8.xml"/><Relationship Id="rId58" Type="http://schemas.openxmlformats.org/officeDocument/2006/relationships/diagramQuickStyle" Target="diagrams/quickStyle9.xml"/><Relationship Id="rId66" Type="http://schemas.openxmlformats.org/officeDocument/2006/relationships/image" Target="media/image7.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Colors" Target="diagrams/colors7.xml"/><Relationship Id="rId57" Type="http://schemas.openxmlformats.org/officeDocument/2006/relationships/diagramLayout" Target="diagrams/layout9.xml"/><Relationship Id="rId61" Type="http://schemas.openxmlformats.org/officeDocument/2006/relationships/diagramData" Target="diagrams/data10.xml"/><Relationship Id="rId10" Type="http://schemas.openxmlformats.org/officeDocument/2006/relationships/image" Target="media/image3.jpeg"/><Relationship Id="rId19" Type="http://schemas.openxmlformats.org/officeDocument/2006/relationships/diagramLayout" Target="diagrams/layout2.xml"/><Relationship Id="rId31" Type="http://schemas.openxmlformats.org/officeDocument/2006/relationships/diagramQuickStyle" Target="diagrams/quickStyle4.xml"/><Relationship Id="rId44" Type="http://schemas.openxmlformats.org/officeDocument/2006/relationships/image" Target="media/image5.jpeg"/><Relationship Id="rId52" Type="http://schemas.openxmlformats.org/officeDocument/2006/relationships/diagramLayout" Target="diagrams/layout8.xml"/><Relationship Id="rId60" Type="http://schemas.microsoft.com/office/2007/relationships/diagramDrawing" Target="diagrams/drawing9.xml"/><Relationship Id="rId65" Type="http://schemas.microsoft.com/office/2007/relationships/diagramDrawing" Target="diagrams/drawing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openxmlformats.org/officeDocument/2006/relationships/diagramQuickStyle" Target="diagrams/quickStyle7.xml"/><Relationship Id="rId56" Type="http://schemas.openxmlformats.org/officeDocument/2006/relationships/diagramData" Target="diagrams/data9.xml"/><Relationship Id="rId64" Type="http://schemas.openxmlformats.org/officeDocument/2006/relationships/diagramColors" Target="diagrams/colors10.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diagramData" Target="diagrams/data8.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Data" Target="diagrams/data7.xml"/><Relationship Id="rId59" Type="http://schemas.openxmlformats.org/officeDocument/2006/relationships/diagramColors" Target="diagrams/colors9.xml"/><Relationship Id="rId67" Type="http://schemas.openxmlformats.org/officeDocument/2006/relationships/fontTable" Target="fontTable.xml"/><Relationship Id="rId20" Type="http://schemas.openxmlformats.org/officeDocument/2006/relationships/diagramQuickStyle" Target="diagrams/quickStyle2.xml"/><Relationship Id="rId41" Type="http://schemas.openxmlformats.org/officeDocument/2006/relationships/diagramQuickStyle" Target="diagrams/quickStyle6.xml"/><Relationship Id="rId54" Type="http://schemas.openxmlformats.org/officeDocument/2006/relationships/diagramColors" Target="diagrams/colors8.xml"/><Relationship Id="rId62" Type="http://schemas.openxmlformats.org/officeDocument/2006/relationships/diagramLayout" Target="diagrams/layout10.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ADB30822-BEBB-4A4E-A920-43177EBC0AB8}"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1ED965C-C9E4-49A0-A7BF-167EFE4AF159}" type="presOf" srcId="{FF6A2978-D22F-4C4C-A905-718FD8B5927B}" destId="{A08F866C-88E2-4E3C-B4E1-455D75C63D31}" srcOrd="0" destOrd="0" presId="urn:microsoft.com/office/officeart/2005/8/layout/chevron1"/>
    <dgm:cxn modelId="{62B5DA5F-157B-44D1-AC51-8F65CAD83332}" type="presOf" srcId="{E9A2D001-2BDE-4011-BE59-900BB09F906C}" destId="{F23A6794-FC78-40DA-BE2F-8CD442EC4C7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7DC64FD8-A6BC-49DA-A1B5-221B5F4B50A5}" srcId="{A4A20967-3313-4114-8290-8D7BB4AD2471}" destId="{524B248E-7F59-4A31-9431-1C81C5EAF2C4}" srcOrd="1" destOrd="0" parTransId="{1EB3C398-D2EE-4DE6-9DA9-5D9606E25DB9}" sibTransId="{D99590D6-96BB-44A4-B227-195DD9126382}"/>
    <dgm:cxn modelId="{4B8804E5-BF5E-4783-A070-9F3BB7D23AFA}" type="presOf" srcId="{A4A20967-3313-4114-8290-8D7BB4AD2471}" destId="{919032EC-6580-4A4E-B698-6D33DFB43B46}" srcOrd="0" destOrd="0" presId="urn:microsoft.com/office/officeart/2005/8/layout/chevron1"/>
    <dgm:cxn modelId="{37B0C77F-0901-489E-B705-5C53A48BE5EA}" type="presParOf" srcId="{919032EC-6580-4A4E-B698-6D33DFB43B46}" destId="{F23A6794-FC78-40DA-BE2F-8CD442EC4C72}" srcOrd="0" destOrd="0" presId="urn:microsoft.com/office/officeart/2005/8/layout/chevron1"/>
    <dgm:cxn modelId="{93616272-3B06-4C84-8350-3CB00A295472}" type="presParOf" srcId="{919032EC-6580-4A4E-B698-6D33DFB43B46}" destId="{7A0C307B-270C-4E01-B7D5-CA2F35F4786E}" srcOrd="1" destOrd="0" presId="urn:microsoft.com/office/officeart/2005/8/layout/chevron1"/>
    <dgm:cxn modelId="{76EF2468-60E7-40FA-BE2F-C6ED7B4CA71F}" type="presParOf" srcId="{919032EC-6580-4A4E-B698-6D33DFB43B46}" destId="{1994F00B-46B9-4143-90A9-A09B0F4643B2}" srcOrd="2" destOrd="0" presId="urn:microsoft.com/office/officeart/2005/8/layout/chevron1"/>
    <dgm:cxn modelId="{566CBA85-94F9-4EC0-9BB1-40DB3C106D85}" type="presParOf" srcId="{919032EC-6580-4A4E-B698-6D33DFB43B46}" destId="{CC675F67-4323-4B9A-B6D0-F978549A8371}" srcOrd="3" destOrd="0" presId="urn:microsoft.com/office/officeart/2005/8/layout/chevron1"/>
    <dgm:cxn modelId="{1A2DA3AD-2849-4C32-8190-C1A90F8832B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37C0510F-AF3B-4B41-82E3-6F06F0291A5B}"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356F346-2317-4700-8E25-A94262D0A066}" srcId="{A4A20967-3313-4114-8290-8D7BB4AD2471}" destId="{FF6A2978-D22F-4C4C-A905-718FD8B5927B}" srcOrd="2" destOrd="0" parTransId="{030C09B1-CEA0-4767-B88A-5477F160D97A}" sibTransId="{E17C893B-97A0-4DD9-A2D0-9C16A4557E0B}"/>
    <dgm:cxn modelId="{90B6486A-1774-49CA-8F16-298A06992BED}" type="presOf" srcId="{A4A20967-3313-4114-8290-8D7BB4AD2471}" destId="{919032EC-6580-4A4E-B698-6D33DFB43B46}" srcOrd="0" destOrd="0" presId="urn:microsoft.com/office/officeart/2005/8/layout/chevron1"/>
    <dgm:cxn modelId="{12AEB399-380B-4282-9E02-C4A52C51221B}" type="presOf" srcId="{FF6A2978-D22F-4C4C-A905-718FD8B5927B}" destId="{A08F866C-88E2-4E3C-B4E1-455D75C63D31}" srcOrd="0" destOrd="0" presId="urn:microsoft.com/office/officeart/2005/8/layout/chevron1"/>
    <dgm:cxn modelId="{411D3DCD-08C4-4839-9E79-E6223A6875AF}"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1341199-4361-410F-9679-F17F93ED3BE1}" type="presParOf" srcId="{919032EC-6580-4A4E-B698-6D33DFB43B46}" destId="{F23A6794-FC78-40DA-BE2F-8CD442EC4C72}" srcOrd="0" destOrd="0" presId="urn:microsoft.com/office/officeart/2005/8/layout/chevron1"/>
    <dgm:cxn modelId="{926D80FF-B29A-434D-8E10-22719D897526}" type="presParOf" srcId="{919032EC-6580-4A4E-B698-6D33DFB43B46}" destId="{7A0C307B-270C-4E01-B7D5-CA2F35F4786E}" srcOrd="1" destOrd="0" presId="urn:microsoft.com/office/officeart/2005/8/layout/chevron1"/>
    <dgm:cxn modelId="{308A89DE-F418-477E-BDB4-06337FA42053}" type="presParOf" srcId="{919032EC-6580-4A4E-B698-6D33DFB43B46}" destId="{1994F00B-46B9-4143-90A9-A09B0F4643B2}" srcOrd="2" destOrd="0" presId="urn:microsoft.com/office/officeart/2005/8/layout/chevron1"/>
    <dgm:cxn modelId="{2EF440F4-3B03-44D5-AC9A-092070C74574}" type="presParOf" srcId="{919032EC-6580-4A4E-B698-6D33DFB43B46}" destId="{CC675F67-4323-4B9A-B6D0-F978549A8371}" srcOrd="3" destOrd="0" presId="urn:microsoft.com/office/officeart/2005/8/layout/chevron1"/>
    <dgm:cxn modelId="{91FCCDF6-B025-49DA-B5F1-45520AF2D293}"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5B06232-0D23-495E-AAB5-6FF507465933}" srcId="{A4A20967-3313-4114-8290-8D7BB4AD2471}" destId="{E9A2D001-2BDE-4011-BE59-900BB09F906C}" srcOrd="0" destOrd="0" parTransId="{D24E240E-0354-4F1A-892E-AC188E2209AC}" sibTransId="{25E7F9C7-B651-4215-A75C-248F738D77FC}"/>
    <dgm:cxn modelId="{CB94EE36-3376-4010-B2F2-72EF3CFAE690}"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996CCC52-DC28-443D-B1C3-5FA70E274A01}" type="presOf" srcId="{E9A2D001-2BDE-4011-BE59-900BB09F906C}" destId="{F23A6794-FC78-40DA-BE2F-8CD442EC4C72}" srcOrd="0" destOrd="0" presId="urn:microsoft.com/office/officeart/2005/8/layout/chevron1"/>
    <dgm:cxn modelId="{89049E7D-9B2A-4AC6-AE89-CC5C3EFE37A2}" type="presOf" srcId="{A4A20967-3313-4114-8290-8D7BB4AD2471}" destId="{919032EC-6580-4A4E-B698-6D33DFB43B46}" srcOrd="0" destOrd="0" presId="urn:microsoft.com/office/officeart/2005/8/layout/chevron1"/>
    <dgm:cxn modelId="{CAB041C9-150B-408B-ABCC-F755D62DD165}" type="presOf" srcId="{FF6A2978-D22F-4C4C-A905-718FD8B5927B}" destId="{A08F866C-88E2-4E3C-B4E1-455D75C63D31}"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E4E29CE6-BBD4-413D-BCD0-3009C73E51D9}" type="presParOf" srcId="{919032EC-6580-4A4E-B698-6D33DFB43B46}" destId="{F23A6794-FC78-40DA-BE2F-8CD442EC4C72}" srcOrd="0" destOrd="0" presId="urn:microsoft.com/office/officeart/2005/8/layout/chevron1"/>
    <dgm:cxn modelId="{2B12016A-C718-4A37-AAB6-53247F7E8FE6}" type="presParOf" srcId="{919032EC-6580-4A4E-B698-6D33DFB43B46}" destId="{7A0C307B-270C-4E01-B7D5-CA2F35F4786E}" srcOrd="1" destOrd="0" presId="urn:microsoft.com/office/officeart/2005/8/layout/chevron1"/>
    <dgm:cxn modelId="{FBCE105D-CFC8-442A-9C9E-65D22D3B1F02}" type="presParOf" srcId="{919032EC-6580-4A4E-B698-6D33DFB43B46}" destId="{1994F00B-46B9-4143-90A9-A09B0F4643B2}" srcOrd="2" destOrd="0" presId="urn:microsoft.com/office/officeart/2005/8/layout/chevron1"/>
    <dgm:cxn modelId="{061C3F2C-F3A7-4880-9B9B-07ED76706F8D}" type="presParOf" srcId="{919032EC-6580-4A4E-B698-6D33DFB43B46}" destId="{CC675F67-4323-4B9A-B6D0-F978549A8371}" srcOrd="3" destOrd="0" presId="urn:microsoft.com/office/officeart/2005/8/layout/chevron1"/>
    <dgm:cxn modelId="{452DD552-75EA-49B2-969C-47D518E143C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27AB511C-3E1A-4AFE-8FB3-FEFB40C20208}" type="presOf" srcId="{E9A2D001-2BDE-4011-BE59-900BB09F906C}" destId="{F23A6794-FC78-40DA-BE2F-8CD442EC4C7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55193133-6640-47BE-9DDB-862AF8547A01}"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F90F658C-76DD-4D04-BC4B-3E16B8282B1D}" type="presOf" srcId="{A4A20967-3313-4114-8290-8D7BB4AD2471}" destId="{919032EC-6580-4A4E-B698-6D33DFB43B46}" srcOrd="0" destOrd="0" presId="urn:microsoft.com/office/officeart/2005/8/layout/chevron1"/>
    <dgm:cxn modelId="{C3366BC0-C7C1-47CE-920C-52C6E6B02B24}" type="presOf" srcId="{524B248E-7F59-4A31-9431-1C81C5EAF2C4}" destId="{1994F00B-46B9-4143-90A9-A09B0F4643B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C890C2B-AF23-4E2E-BE01-33764E4CA9CE}" type="presParOf" srcId="{919032EC-6580-4A4E-B698-6D33DFB43B46}" destId="{F23A6794-FC78-40DA-BE2F-8CD442EC4C72}" srcOrd="0" destOrd="0" presId="urn:microsoft.com/office/officeart/2005/8/layout/chevron1"/>
    <dgm:cxn modelId="{2E4AB3B2-E3E3-4F63-BA5C-4FB79C4B6F88}" type="presParOf" srcId="{919032EC-6580-4A4E-B698-6D33DFB43B46}" destId="{7A0C307B-270C-4E01-B7D5-CA2F35F4786E}" srcOrd="1" destOrd="0" presId="urn:microsoft.com/office/officeart/2005/8/layout/chevron1"/>
    <dgm:cxn modelId="{E5A767E0-F0D0-4C37-938E-CE6AE87B8A90}" type="presParOf" srcId="{919032EC-6580-4A4E-B698-6D33DFB43B46}" destId="{1994F00B-46B9-4143-90A9-A09B0F4643B2}" srcOrd="2" destOrd="0" presId="urn:microsoft.com/office/officeart/2005/8/layout/chevron1"/>
    <dgm:cxn modelId="{1A18994E-F9BF-423B-B86B-081B9A3A92A2}" type="presParOf" srcId="{919032EC-6580-4A4E-B698-6D33DFB43B46}" destId="{CC675F67-4323-4B9A-B6D0-F978549A8371}" srcOrd="3" destOrd="0" presId="urn:microsoft.com/office/officeart/2005/8/layout/chevron1"/>
    <dgm:cxn modelId="{3EDAA1D1-0ECB-4389-A0E8-5DF8C7ABCF7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8843930F-73BF-4F37-80C7-7BEAE0F759E9}" type="presOf" srcId="{EC9B6EDA-7ABB-4BAE-9947-C5F6A46CFC45}" destId="{FD89F699-0144-49E9-A45D-F2DC9AA0E0D4}" srcOrd="0" destOrd="0" presId="urn:microsoft.com/office/officeart/2005/8/layout/chevron1"/>
    <dgm:cxn modelId="{D56CE90F-D675-41ED-B2DF-2BC4AAE7C433}" type="presOf" srcId="{CD6439CF-9F4A-4106-956E-577D207632AF}" destId="{D6A4A822-EA87-4047-8A43-47ECDC84C498}" srcOrd="0" destOrd="0" presId="urn:microsoft.com/office/officeart/2005/8/layout/chevron1"/>
    <dgm:cxn modelId="{56C08210-057E-4E74-B344-2D64B330978A}" type="presOf" srcId="{37DE1F8E-7FA5-4A8C-8664-5B65446CD4C1}" destId="{737A1E1B-75FB-470A-BF07-09555A715762}" srcOrd="0" destOrd="0" presId="urn:microsoft.com/office/officeart/2005/8/layout/chevron1"/>
    <dgm:cxn modelId="{9834D714-0378-4E89-B89A-A512785421AF}" srcId="{EC9B6EDA-7ABB-4BAE-9947-C5F6A46CFC45}" destId="{670841C1-2DA8-49D5-AE47-60D865B5F1DE}" srcOrd="1" destOrd="0" parTransId="{CF67AFCB-4F67-4F4F-A9E3-3CB0095F37F8}" sibTransId="{F96E17CC-B0C8-47F7-A4C5-20E4475DBD38}"/>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7827BEBE-1E9A-4837-9ACC-4C819597A520}" type="presOf" srcId="{D8BA692B-D868-4797-B803-E64C3F4F3780}" destId="{BD735032-F61E-4B47-A251-3A6C08F0A3E5}" srcOrd="0" destOrd="0" presId="urn:microsoft.com/office/officeart/2005/8/layout/chevron1"/>
    <dgm:cxn modelId="{A03746F1-C858-454B-8307-B0E6669641DA}" type="presOf" srcId="{670841C1-2DA8-49D5-AE47-60D865B5F1DE}" destId="{70F3F308-6DE0-4390-8D8B-17DFDFA44803}" srcOrd="0" destOrd="0" presId="urn:microsoft.com/office/officeart/2005/8/layout/chevron1"/>
    <dgm:cxn modelId="{C4E943CC-BF60-4DDB-8B25-19D81DDA0A20}" type="presParOf" srcId="{FD89F699-0144-49E9-A45D-F2DC9AA0E0D4}" destId="{737A1E1B-75FB-470A-BF07-09555A715762}" srcOrd="0" destOrd="0" presId="urn:microsoft.com/office/officeart/2005/8/layout/chevron1"/>
    <dgm:cxn modelId="{A35F2718-2E64-4D3D-950A-BB5569766C9D}" type="presParOf" srcId="{FD89F699-0144-49E9-A45D-F2DC9AA0E0D4}" destId="{C7C47612-DF7F-4716-A63D-86C8FEA8E3BE}" srcOrd="1" destOrd="0" presId="urn:microsoft.com/office/officeart/2005/8/layout/chevron1"/>
    <dgm:cxn modelId="{45067C94-A318-4B8D-8F42-57684761D9B3}" type="presParOf" srcId="{FD89F699-0144-49E9-A45D-F2DC9AA0E0D4}" destId="{70F3F308-6DE0-4390-8D8B-17DFDFA44803}" srcOrd="2" destOrd="0" presId="urn:microsoft.com/office/officeart/2005/8/layout/chevron1"/>
    <dgm:cxn modelId="{0E5A7E74-5E85-4A15-BE00-8C7A78E8142C}" type="presParOf" srcId="{FD89F699-0144-49E9-A45D-F2DC9AA0E0D4}" destId="{07B7787D-E476-4006-8FB3-33649DDB46D3}" srcOrd="3" destOrd="0" presId="urn:microsoft.com/office/officeart/2005/8/layout/chevron1"/>
    <dgm:cxn modelId="{575B97D2-C977-48E1-8BB9-A97432C6F3F3}" type="presParOf" srcId="{FD89F699-0144-49E9-A45D-F2DC9AA0E0D4}" destId="{BD735032-F61E-4B47-A251-3A6C08F0A3E5}" srcOrd="4" destOrd="0" presId="urn:microsoft.com/office/officeart/2005/8/layout/chevron1"/>
    <dgm:cxn modelId="{1A829839-0799-47F8-9620-2B3379CC0EF6}" type="presParOf" srcId="{FD89F699-0144-49E9-A45D-F2DC9AA0E0D4}" destId="{DFFFEE42-95F9-417B-AACD-43CF0B55E0DA}" srcOrd="5" destOrd="0" presId="urn:microsoft.com/office/officeart/2005/8/layout/chevron1"/>
    <dgm:cxn modelId="{D5D9B79B-0DA1-4BA8-8B89-7E5E041C602C}"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75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EADF8C2D-5570-40EA-872E-A4D9F58AD2E4}" type="presOf" srcId="{37DE1F8E-7FA5-4A8C-8664-5B65446CD4C1}" destId="{737A1E1B-75FB-470A-BF07-09555A715762}"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3E70F2A0-2DC8-48F0-80BC-65C2B7FBD679}" type="presOf" srcId="{670841C1-2DA8-49D5-AE47-60D865B5F1DE}" destId="{70F3F308-6DE0-4390-8D8B-17DFDFA44803}" srcOrd="0" destOrd="0" presId="urn:microsoft.com/office/officeart/2005/8/layout/chevron1"/>
    <dgm:cxn modelId="{96A807BF-4E0D-4E25-9D06-B5423F35B11A}" type="presOf" srcId="{CD6439CF-9F4A-4106-956E-577D207632AF}" destId="{D6A4A822-EA87-4047-8A43-47ECDC84C498}" srcOrd="0" destOrd="0" presId="urn:microsoft.com/office/officeart/2005/8/layout/chevron1"/>
    <dgm:cxn modelId="{F3CF38C8-EE94-4F2E-92FF-B55A967DF050}" type="presOf" srcId="{EC9B6EDA-7ABB-4BAE-9947-C5F6A46CFC45}" destId="{FD89F699-0144-49E9-A45D-F2DC9AA0E0D4}" srcOrd="0" destOrd="0" presId="urn:microsoft.com/office/officeart/2005/8/layout/chevron1"/>
    <dgm:cxn modelId="{50B756D9-65D6-4505-99CE-EDB13A5EE148}" type="presOf" srcId="{D8BA692B-D868-4797-B803-E64C3F4F3780}" destId="{BD735032-F61E-4B47-A251-3A6C08F0A3E5}" srcOrd="0" destOrd="0" presId="urn:microsoft.com/office/officeart/2005/8/layout/chevron1"/>
    <dgm:cxn modelId="{C63C4FED-5954-4291-A46C-83079E43FD65}" type="presParOf" srcId="{FD89F699-0144-49E9-A45D-F2DC9AA0E0D4}" destId="{737A1E1B-75FB-470A-BF07-09555A715762}" srcOrd="0" destOrd="0" presId="urn:microsoft.com/office/officeart/2005/8/layout/chevron1"/>
    <dgm:cxn modelId="{86642017-6226-403D-815B-F2B4382AEDFB}" type="presParOf" srcId="{FD89F699-0144-49E9-A45D-F2DC9AA0E0D4}" destId="{C7C47612-DF7F-4716-A63D-86C8FEA8E3BE}" srcOrd="1" destOrd="0" presId="urn:microsoft.com/office/officeart/2005/8/layout/chevron1"/>
    <dgm:cxn modelId="{12127E93-FDDA-4A06-B7E0-D48744B1D01F}" type="presParOf" srcId="{FD89F699-0144-49E9-A45D-F2DC9AA0E0D4}" destId="{70F3F308-6DE0-4390-8D8B-17DFDFA44803}" srcOrd="2" destOrd="0" presId="urn:microsoft.com/office/officeart/2005/8/layout/chevron1"/>
    <dgm:cxn modelId="{C309E085-6876-40C1-ADC9-4EA7EA22E510}" type="presParOf" srcId="{FD89F699-0144-49E9-A45D-F2DC9AA0E0D4}" destId="{07B7787D-E476-4006-8FB3-33649DDB46D3}" srcOrd="3" destOrd="0" presId="urn:microsoft.com/office/officeart/2005/8/layout/chevron1"/>
    <dgm:cxn modelId="{A1A9AA31-CB13-4C2A-BE7B-DC879EC66595}" type="presParOf" srcId="{FD89F699-0144-49E9-A45D-F2DC9AA0E0D4}" destId="{BD735032-F61E-4B47-A251-3A6C08F0A3E5}" srcOrd="4" destOrd="0" presId="urn:microsoft.com/office/officeart/2005/8/layout/chevron1"/>
    <dgm:cxn modelId="{E0B1B844-95AF-4F12-AD7F-C934CD246F26}" type="presParOf" srcId="{FD89F699-0144-49E9-A45D-F2DC9AA0E0D4}" destId="{DFFFEE42-95F9-417B-AACD-43CF0B55E0DA}" srcOrd="5" destOrd="0" presId="urn:microsoft.com/office/officeart/2005/8/layout/chevron1"/>
    <dgm:cxn modelId="{CBD9BB34-0784-46FD-9D22-6145D02E92B6}"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75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0DC03034-E300-4096-B88A-8FAEF67074A9}" type="presOf" srcId="{EC9B6EDA-7ABB-4BAE-9947-C5F6A46CFC45}" destId="{FD89F699-0144-49E9-A45D-F2DC9AA0E0D4}"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9C189F72-8789-4A2A-A631-CB3EA1AC5767}" type="presOf" srcId="{670841C1-2DA8-49D5-AE47-60D865B5F1DE}" destId="{70F3F308-6DE0-4390-8D8B-17DFDFA44803}" srcOrd="0" destOrd="0" presId="urn:microsoft.com/office/officeart/2005/8/layout/chevron1"/>
    <dgm:cxn modelId="{7B2C6074-FF9E-4C00-846C-966F6C89BF09}" type="presOf" srcId="{CD6439CF-9F4A-4106-956E-577D207632AF}" destId="{D6A4A822-EA87-4047-8A43-47ECDC84C498}" srcOrd="0" destOrd="0" presId="urn:microsoft.com/office/officeart/2005/8/layout/chevron1"/>
    <dgm:cxn modelId="{337C78A1-7FA1-4F8C-8B95-CA0688DD1F76}" type="presOf" srcId="{37DE1F8E-7FA5-4A8C-8664-5B65446CD4C1}" destId="{737A1E1B-75FB-470A-BF07-09555A715762}" srcOrd="0" destOrd="0" presId="urn:microsoft.com/office/officeart/2005/8/layout/chevron1"/>
    <dgm:cxn modelId="{4FF07BD3-A31E-48B5-BC63-8DF3239123AD}" type="presOf" srcId="{D8BA692B-D868-4797-B803-E64C3F4F3780}" destId="{BD735032-F61E-4B47-A251-3A6C08F0A3E5}" srcOrd="0" destOrd="0" presId="urn:microsoft.com/office/officeart/2005/8/layout/chevron1"/>
    <dgm:cxn modelId="{1FA205B8-F7D6-429C-90D0-5CF9D5BABE51}" type="presParOf" srcId="{FD89F699-0144-49E9-A45D-F2DC9AA0E0D4}" destId="{737A1E1B-75FB-470A-BF07-09555A715762}" srcOrd="0" destOrd="0" presId="urn:microsoft.com/office/officeart/2005/8/layout/chevron1"/>
    <dgm:cxn modelId="{1E360726-E62C-4263-8DEB-2C92C12A29CC}" type="presParOf" srcId="{FD89F699-0144-49E9-A45D-F2DC9AA0E0D4}" destId="{C7C47612-DF7F-4716-A63D-86C8FEA8E3BE}" srcOrd="1" destOrd="0" presId="urn:microsoft.com/office/officeart/2005/8/layout/chevron1"/>
    <dgm:cxn modelId="{BC178EDC-062A-456A-86EF-4861A53AF4F9}" type="presParOf" srcId="{FD89F699-0144-49E9-A45D-F2DC9AA0E0D4}" destId="{70F3F308-6DE0-4390-8D8B-17DFDFA44803}" srcOrd="2" destOrd="0" presId="urn:microsoft.com/office/officeart/2005/8/layout/chevron1"/>
    <dgm:cxn modelId="{3B925D7E-6AAD-4933-88DF-DFF82257F391}" type="presParOf" srcId="{FD89F699-0144-49E9-A45D-F2DC9AA0E0D4}" destId="{07B7787D-E476-4006-8FB3-33649DDB46D3}" srcOrd="3" destOrd="0" presId="urn:microsoft.com/office/officeart/2005/8/layout/chevron1"/>
    <dgm:cxn modelId="{99BB6EC9-2A26-4733-835E-194F023759DE}" type="presParOf" srcId="{FD89F699-0144-49E9-A45D-F2DC9AA0E0D4}" destId="{BD735032-F61E-4B47-A251-3A6C08F0A3E5}" srcOrd="4" destOrd="0" presId="urn:microsoft.com/office/officeart/2005/8/layout/chevron1"/>
    <dgm:cxn modelId="{F93672AD-E35D-423B-ABA0-83AADD371E52}" type="presParOf" srcId="{FD89F699-0144-49E9-A45D-F2DC9AA0E0D4}" destId="{DFFFEE42-95F9-417B-AACD-43CF0B55E0DA}" srcOrd="5" destOrd="0" presId="urn:microsoft.com/office/officeart/2005/8/layout/chevron1"/>
    <dgm:cxn modelId="{DCD7BE34-4F44-4128-A01C-FFBBDF860638}"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75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D498372D-A8A7-49F3-892C-E0FC39F2C56E}" type="presOf" srcId="{EC9B6EDA-7ABB-4BAE-9947-C5F6A46CFC45}" destId="{FD89F699-0144-49E9-A45D-F2DC9AA0E0D4}" srcOrd="0" destOrd="0" presId="urn:microsoft.com/office/officeart/2005/8/layout/chevron1"/>
    <dgm:cxn modelId="{D160113F-55B0-4579-871C-34C8F2798B98}" type="presOf" srcId="{CD6439CF-9F4A-4106-956E-577D207632AF}" destId="{D6A4A822-EA87-4047-8A43-47ECDC84C498}"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EDD935B6-7F11-46C2-9B74-2A45B32FE934}" type="presOf" srcId="{670841C1-2DA8-49D5-AE47-60D865B5F1DE}" destId="{70F3F308-6DE0-4390-8D8B-17DFDFA44803}" srcOrd="0" destOrd="0" presId="urn:microsoft.com/office/officeart/2005/8/layout/chevron1"/>
    <dgm:cxn modelId="{1A6DD9C9-EEE1-4119-B9C2-25B634EF6AE8}" type="presOf" srcId="{D8BA692B-D868-4797-B803-E64C3F4F3780}" destId="{BD735032-F61E-4B47-A251-3A6C08F0A3E5}" srcOrd="0" destOrd="0" presId="urn:microsoft.com/office/officeart/2005/8/layout/chevron1"/>
    <dgm:cxn modelId="{14C364D8-18F8-41CC-B9FA-97CDFAF8AE88}" type="presOf" srcId="{37DE1F8E-7FA5-4A8C-8664-5B65446CD4C1}" destId="{737A1E1B-75FB-470A-BF07-09555A715762}" srcOrd="0" destOrd="0" presId="urn:microsoft.com/office/officeart/2005/8/layout/chevron1"/>
    <dgm:cxn modelId="{6DC95418-CDBE-4AD7-BC66-FA5C1539B5C6}" type="presParOf" srcId="{FD89F699-0144-49E9-A45D-F2DC9AA0E0D4}" destId="{737A1E1B-75FB-470A-BF07-09555A715762}" srcOrd="0" destOrd="0" presId="urn:microsoft.com/office/officeart/2005/8/layout/chevron1"/>
    <dgm:cxn modelId="{8E851EB1-8F4C-48D1-A33D-DD3677F23359}" type="presParOf" srcId="{FD89F699-0144-49E9-A45D-F2DC9AA0E0D4}" destId="{C7C47612-DF7F-4716-A63D-86C8FEA8E3BE}" srcOrd="1" destOrd="0" presId="urn:microsoft.com/office/officeart/2005/8/layout/chevron1"/>
    <dgm:cxn modelId="{3825D8E7-D42C-4FB5-90F7-99AC2D3C2485}" type="presParOf" srcId="{FD89F699-0144-49E9-A45D-F2DC9AA0E0D4}" destId="{70F3F308-6DE0-4390-8D8B-17DFDFA44803}" srcOrd="2" destOrd="0" presId="urn:microsoft.com/office/officeart/2005/8/layout/chevron1"/>
    <dgm:cxn modelId="{4DB576D7-E450-48F9-9537-653FB24C27BA}" type="presParOf" srcId="{FD89F699-0144-49E9-A45D-F2DC9AA0E0D4}" destId="{07B7787D-E476-4006-8FB3-33649DDB46D3}" srcOrd="3" destOrd="0" presId="urn:microsoft.com/office/officeart/2005/8/layout/chevron1"/>
    <dgm:cxn modelId="{61E96E34-8B9A-4F14-80A6-AD98C36B6627}" type="presParOf" srcId="{FD89F699-0144-49E9-A45D-F2DC9AA0E0D4}" destId="{BD735032-F61E-4B47-A251-3A6C08F0A3E5}" srcOrd="4" destOrd="0" presId="urn:microsoft.com/office/officeart/2005/8/layout/chevron1"/>
    <dgm:cxn modelId="{711AE9D5-9517-4B8F-B097-0CDA23CD2A7C}" type="presParOf" srcId="{FD89F699-0144-49E9-A45D-F2DC9AA0E0D4}" destId="{DFFFEE42-95F9-417B-AACD-43CF0B55E0DA}" srcOrd="5" destOrd="0" presId="urn:microsoft.com/office/officeart/2005/8/layout/chevron1"/>
    <dgm:cxn modelId="{55DE2068-9B1B-4D3E-B096-0936A5751147}"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C4618315-5A65-4ED3-8974-78A35ADEBC93}"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0D0D9E40-2BBA-4F4F-A7DF-C559FC019CEA}" type="presOf" srcId="{E9A2D001-2BDE-4011-BE59-900BB09F906C}" destId="{F23A6794-FC78-40DA-BE2F-8CD442EC4C72}" srcOrd="0" destOrd="0" presId="urn:microsoft.com/office/officeart/2005/8/layout/chevron1"/>
    <dgm:cxn modelId="{F4E5B65E-E6C4-4D54-90B4-1BDA5427129A}"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0B495FAD-08FC-467C-A34B-61EB3AE380C5}"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B2288550-018D-429F-814B-0A4B2971A00C}" type="presParOf" srcId="{919032EC-6580-4A4E-B698-6D33DFB43B46}" destId="{F23A6794-FC78-40DA-BE2F-8CD442EC4C72}" srcOrd="0" destOrd="0" presId="urn:microsoft.com/office/officeart/2005/8/layout/chevron1"/>
    <dgm:cxn modelId="{8E9A5EA9-D044-41D7-9311-6DB4C2514723}" type="presParOf" srcId="{919032EC-6580-4A4E-B698-6D33DFB43B46}" destId="{7A0C307B-270C-4E01-B7D5-CA2F35F4786E}" srcOrd="1" destOrd="0" presId="urn:microsoft.com/office/officeart/2005/8/layout/chevron1"/>
    <dgm:cxn modelId="{3C2A00A3-B279-4205-85C9-BC3F030D3900}" type="presParOf" srcId="{919032EC-6580-4A4E-B698-6D33DFB43B46}" destId="{1994F00B-46B9-4143-90A9-A09B0F4643B2}" srcOrd="2" destOrd="0" presId="urn:microsoft.com/office/officeart/2005/8/layout/chevron1"/>
    <dgm:cxn modelId="{6DC3AE8F-50CC-434C-8D6E-45555BE90644}" type="presParOf" srcId="{919032EC-6580-4A4E-B698-6D33DFB43B46}" destId="{CC675F67-4323-4B9A-B6D0-F978549A8371}" srcOrd="3" destOrd="0" presId="urn:microsoft.com/office/officeart/2005/8/layout/chevron1"/>
    <dgm:cxn modelId="{1826B1B8-C110-4A84-8369-8248641CDC0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B8C68809-B619-4947-B0D2-236D02C2082C}" type="presOf" srcId="{FF6A2978-D22F-4C4C-A905-718FD8B5927B}" destId="{A08F866C-88E2-4E3C-B4E1-455D75C63D31}"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2CBBDA45-D88D-44EB-86FA-FE70DCA02FE8}"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B128AD9C-906D-4F18-A3DD-22AFC9A53DDB}"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A22368E6-EB49-4CF1-B591-2918DB059F3E}" type="presOf" srcId="{E9A2D001-2BDE-4011-BE59-900BB09F906C}" destId="{F23A6794-FC78-40DA-BE2F-8CD442EC4C72}" srcOrd="0" destOrd="0" presId="urn:microsoft.com/office/officeart/2005/8/layout/chevron1"/>
    <dgm:cxn modelId="{6C73148F-50A9-4FA8-9061-69542C8E0435}" type="presParOf" srcId="{919032EC-6580-4A4E-B698-6D33DFB43B46}" destId="{F23A6794-FC78-40DA-BE2F-8CD442EC4C72}" srcOrd="0" destOrd="0" presId="urn:microsoft.com/office/officeart/2005/8/layout/chevron1"/>
    <dgm:cxn modelId="{08CDACF0-5C8A-417C-BE8C-9E0554075600}" type="presParOf" srcId="{919032EC-6580-4A4E-B698-6D33DFB43B46}" destId="{7A0C307B-270C-4E01-B7D5-CA2F35F4786E}" srcOrd="1" destOrd="0" presId="urn:microsoft.com/office/officeart/2005/8/layout/chevron1"/>
    <dgm:cxn modelId="{A7033390-1A14-4FD5-84C5-E4D86E5FD744}" type="presParOf" srcId="{919032EC-6580-4A4E-B698-6D33DFB43B46}" destId="{1994F00B-46B9-4143-90A9-A09B0F4643B2}" srcOrd="2" destOrd="0" presId="urn:microsoft.com/office/officeart/2005/8/layout/chevron1"/>
    <dgm:cxn modelId="{7B960E6E-F482-4D5C-B1F5-D5EB45B45B6F}" type="presParOf" srcId="{919032EC-6580-4A4E-B698-6D33DFB43B46}" destId="{CC675F67-4323-4B9A-B6D0-F978549A8371}" srcOrd="3" destOrd="0" presId="urn:microsoft.com/office/officeart/2005/8/layout/chevron1"/>
    <dgm:cxn modelId="{1AB7465F-7E21-4349-BD8B-D17590FE160F}"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434962"/>
        <a:ext cx="1095413" cy="730275"/>
      </dsp:txXfrm>
    </dsp:sp>
    <dsp:sp modelId="{1994F00B-46B9-4143-90A9-A09B0F4643B2}">
      <dsp:nvSpPr>
        <dsp:cNvPr id="0" name=""/>
        <dsp:cNvSpPr/>
      </dsp:nvSpPr>
      <dsp:spPr>
        <a:xfrm>
          <a:off x="164461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434962"/>
        <a:ext cx="1095413" cy="730275"/>
      </dsp:txXfrm>
    </dsp:sp>
    <dsp:sp modelId="{A08F866C-88E2-4E3C-B4E1-455D75C63D31}">
      <dsp:nvSpPr>
        <dsp:cNvPr id="0" name=""/>
        <dsp:cNvSpPr/>
      </dsp:nvSpPr>
      <dsp:spPr>
        <a:xfrm>
          <a:off x="3287737" y="434962"/>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434962"/>
        <a:ext cx="1095413" cy="7302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8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STEP1: CONTEXTUAL CONSTRAINTS DEFINITION</a:t>
          </a:r>
        </a:p>
      </dsp:txBody>
      <dsp:txXfrm>
        <a:off x="333349" y="286103"/>
        <a:ext cx="991533" cy="661021"/>
      </dsp:txXfrm>
    </dsp:sp>
    <dsp:sp modelId="{70F3F308-6DE0-4390-8D8B-17DFDFA44803}">
      <dsp:nvSpPr>
        <dsp:cNvPr id="0" name=""/>
        <dsp:cNvSpPr/>
      </dsp:nvSpPr>
      <dsp:spPr>
        <a:xfrm>
          <a:off x="14901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STEP2: MAP YOUR COMPETENCY LIST AGAINST THE BASELINE COURSE</a:t>
          </a:r>
        </a:p>
      </dsp:txBody>
      <dsp:txXfrm>
        <a:off x="1820649" y="286103"/>
        <a:ext cx="991533" cy="661021"/>
      </dsp:txXfrm>
    </dsp:sp>
    <dsp:sp modelId="{BD735032-F61E-4B47-A251-3A6C08F0A3E5}">
      <dsp:nvSpPr>
        <dsp:cNvPr id="0" name=""/>
        <dsp:cNvSpPr/>
      </dsp:nvSpPr>
      <dsp:spPr>
        <a:xfrm>
          <a:off x="2977437"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STEP3: DEFINE THE LEARNING OUTCOMES </a:t>
          </a:r>
        </a:p>
      </dsp:txBody>
      <dsp:txXfrm>
        <a:off x="3307948" y="286103"/>
        <a:ext cx="991533" cy="661021"/>
      </dsp:txXfrm>
    </dsp:sp>
    <dsp:sp modelId="{D6A4A822-EA87-4047-8A43-47ECDC84C498}">
      <dsp:nvSpPr>
        <dsp:cNvPr id="0" name=""/>
        <dsp:cNvSpPr/>
      </dsp:nvSpPr>
      <dsp:spPr>
        <a:xfrm>
          <a:off x="4464736" y="286103"/>
          <a:ext cx="1652554" cy="661021"/>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STEP4: GROUP THE LEARNING OUTCOMES INTO LEARNING UNITS</a:t>
          </a:r>
        </a:p>
      </dsp:txBody>
      <dsp:txXfrm>
        <a:off x="4795247" y="286103"/>
        <a:ext cx="991533" cy="66102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F5AE5-A014-4E2F-8F44-B30813D8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5844</Words>
  <Characters>33315</Characters>
  <Application>Microsoft Office Word</Application>
  <DocSecurity>0</DocSecurity>
  <Lines>277</Lines>
  <Paragraphs>78</Paragraphs>
  <ScaleCrop>false</ScaleCrop>
  <HeadingPairs>
    <vt:vector size="8" baseType="variant">
      <vt:variant>
        <vt:lpstr>Titolo</vt:lpstr>
      </vt:variant>
      <vt:variant>
        <vt:i4>1</vt:i4>
      </vt:variant>
      <vt:variant>
        <vt:lpstr>Título</vt:lpstr>
      </vt:variant>
      <vt:variant>
        <vt:i4>1</vt:i4>
      </vt:variant>
      <vt:variant>
        <vt:lpstr>Title</vt:lpstr>
      </vt:variant>
      <vt:variant>
        <vt:i4>1</vt:i4>
      </vt:variant>
      <vt:variant>
        <vt:lpstr>Otsikko</vt:lpstr>
      </vt:variant>
      <vt:variant>
        <vt:i4>1</vt:i4>
      </vt:variant>
    </vt:vector>
  </HeadingPairs>
  <TitlesOfParts>
    <vt:vector size="4" baseType="lpstr">
      <vt:lpstr/>
      <vt:lpstr/>
      <vt:lpstr/>
      <vt:lpstr/>
    </vt:vector>
  </TitlesOfParts>
  <Company>Hewlett-Packard Company</Company>
  <LinksUpToDate>false</LinksUpToDate>
  <CharactersWithSpaces>39081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Antonio Giangravè</cp:lastModifiedBy>
  <cp:revision>2</cp:revision>
  <cp:lastPrinted>2018-08-22T12:59:00Z</cp:lastPrinted>
  <dcterms:created xsi:type="dcterms:W3CDTF">2018-08-28T12:53:00Z</dcterms:created>
  <dcterms:modified xsi:type="dcterms:W3CDTF">2018-08-28T12:53:00Z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-1894945397</vt:i4>
  </property>
</Properties>
</file>